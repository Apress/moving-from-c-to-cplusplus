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D02" w:rsidRDefault="004B4D02" w:rsidP="004B4D0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  <w:bookmarkStart w:id="0" w:name="_Toc53985657"/>
      <w:r>
        <w:rPr>
          <w:rFonts w:ascii="Arial Rounded MT Bold" w:hAnsi="Arial Rounded MT Bold" w:cs="Arial Rounded MT Bold"/>
          <w:sz w:val="36"/>
          <w:szCs w:val="36"/>
        </w:rPr>
        <w:t>Chapter 18</w:t>
      </w:r>
    </w:p>
    <w:p w:rsidR="004B4D02" w:rsidRDefault="004B4D02" w:rsidP="004B4D02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16"/>
          <w:szCs w:val="16"/>
        </w:rPr>
      </w:pPr>
    </w:p>
    <w:p w:rsidR="004B4D02" w:rsidRDefault="004B4D02" w:rsidP="004B4D02">
      <w:pP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</w:p>
    <w:p w:rsidR="00016EF8" w:rsidRDefault="004B4D02">
      <w:pPr>
        <w:pStyle w:val="Title"/>
      </w:pPr>
      <w:r>
        <w:t>STRINGS IN DEPTH</w:t>
      </w:r>
    </w:p>
    <w:p w:rsidR="004B4D02" w:rsidRDefault="004B4D02" w:rsidP="004B4D02"/>
    <w:p w:rsidR="004B4D02" w:rsidRDefault="004B4D02" w:rsidP="004B4D02"/>
    <w:p w:rsidR="004B4D02" w:rsidRDefault="004B4D02" w:rsidP="004B4D02"/>
    <w:bookmarkEnd w:id="0"/>
    <w:p w:rsidR="00820FB3" w:rsidRPr="008A2758" w:rsidRDefault="00820FB3" w:rsidP="00820FB3">
      <w:pPr>
        <w:jc w:val="both"/>
        <w:rPr>
          <w:rFonts w:ascii="Arial" w:hAnsi="Arial" w:cs="Arial"/>
          <w:sz w:val="21"/>
          <w:szCs w:val="21"/>
        </w:rPr>
      </w:pPr>
      <w:proofErr w:type="gramStart"/>
      <w:r w:rsidRPr="008A2758">
        <w:rPr>
          <w:rFonts w:asciiTheme="majorHAnsi" w:hAnsiTheme="majorHAnsi" w:cs="Arial"/>
          <w:b/>
          <w:i/>
        </w:rPr>
        <w:t>Listing 18</w:t>
      </w:r>
      <w:r w:rsidR="00535C52">
        <w:rPr>
          <w:rFonts w:asciiTheme="majorHAnsi" w:hAnsiTheme="majorHAnsi" w:cs="Arial"/>
          <w:b/>
          <w:i/>
        </w:rPr>
        <w:t>-</w:t>
      </w:r>
      <w:r w:rsidRPr="008A2758">
        <w:rPr>
          <w:rFonts w:asciiTheme="majorHAnsi" w:hAnsiTheme="majorHAnsi" w:cs="Arial"/>
          <w:b/>
          <w:i/>
        </w:rPr>
        <w:t>1</w:t>
      </w:r>
      <w:r w:rsidR="00535C52">
        <w:rPr>
          <w:rFonts w:asciiTheme="majorHAnsi" w:hAnsiTheme="majorHAnsi" w:cs="Arial"/>
          <w:b/>
          <w:i/>
        </w:rPr>
        <w:t>.</w:t>
      </w:r>
      <w:proofErr w:type="gramEnd"/>
      <w:r w:rsidR="00535C52">
        <w:rPr>
          <w:rFonts w:asciiTheme="majorHAnsi" w:hAnsiTheme="majorHAnsi" w:cs="Arial"/>
          <w:b/>
          <w:i/>
        </w:rPr>
        <w:t xml:space="preserve"> </w:t>
      </w:r>
      <w:r w:rsidR="00E27A81">
        <w:rPr>
          <w:rFonts w:asciiTheme="majorHAnsi" w:hAnsiTheme="majorHAnsi" w:cs="Arial"/>
          <w:b/>
          <w:i/>
        </w:rPr>
        <w:t xml:space="preserve">Illustrating </w:t>
      </w:r>
      <w:r w:rsidR="00535C52">
        <w:rPr>
          <w:rFonts w:asciiTheme="majorHAnsi" w:hAnsiTheme="majorHAnsi" w:cs="Arial"/>
          <w:b/>
          <w:i/>
        </w:rPr>
        <w:t>String Storage</w:t>
      </w:r>
    </w:p>
    <w:p w:rsidR="00AA01C9" w:rsidRPr="008A2758" w:rsidRDefault="00AA01C9" w:rsidP="00AA0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//: C18:StringStorage.cpp</w:t>
      </w:r>
    </w:p>
    <w:p w:rsidR="00AA01C9" w:rsidRPr="008A2758" w:rsidRDefault="00AA01C9" w:rsidP="00AA0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A01C9" w:rsidRPr="008A2758" w:rsidRDefault="00AA01C9" w:rsidP="00AA0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 &lt;string&gt;</w:t>
      </w:r>
    </w:p>
    <w:p w:rsidR="00AA01C9" w:rsidRPr="008A2758" w:rsidRDefault="00AA01C9" w:rsidP="00AA0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 &lt;</w:t>
      </w:r>
      <w:proofErr w:type="spellStart"/>
      <w:r w:rsidRPr="008A2758">
        <w:rPr>
          <w:rFonts w:ascii="Courier New" w:hAnsi="Courier New" w:cs="Courier New"/>
          <w:b/>
        </w:rPr>
        <w:t>iostream</w:t>
      </w:r>
      <w:proofErr w:type="spellEnd"/>
      <w:r w:rsidRPr="008A2758">
        <w:rPr>
          <w:rFonts w:ascii="Courier New" w:hAnsi="Courier New" w:cs="Courier New"/>
          <w:b/>
        </w:rPr>
        <w:t>&gt;</w:t>
      </w:r>
    </w:p>
    <w:p w:rsidR="00AA01C9" w:rsidRPr="008A2758" w:rsidRDefault="00AA01C9" w:rsidP="00AA0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using</w:t>
      </w:r>
      <w:proofErr w:type="gramEnd"/>
      <w:r w:rsidRPr="008A2758">
        <w:rPr>
          <w:rFonts w:ascii="Courier New" w:hAnsi="Courier New" w:cs="Courier New"/>
          <w:b/>
        </w:rPr>
        <w:t xml:space="preserve"> namespace std;</w:t>
      </w:r>
    </w:p>
    <w:p w:rsidR="00AA01C9" w:rsidRPr="008A2758" w:rsidRDefault="00AA01C9" w:rsidP="00AA0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A01C9" w:rsidRPr="008A2758" w:rsidRDefault="00AA01C9" w:rsidP="00AA0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int</w:t>
      </w:r>
      <w:proofErr w:type="gramEnd"/>
      <w:r w:rsidRPr="008A2758">
        <w:rPr>
          <w:rFonts w:ascii="Courier New" w:hAnsi="Courier New" w:cs="Courier New"/>
          <w:b/>
        </w:rPr>
        <w:t xml:space="preserve"> main() {</w:t>
      </w:r>
    </w:p>
    <w:p w:rsidR="00AA01C9" w:rsidRPr="008A2758" w:rsidRDefault="00E153DA" w:rsidP="00AA0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Arial" w:hAnsi="Arial" w:cs="Arial"/>
          <w:b/>
          <w:sz w:val="21"/>
          <w:szCs w:val="21"/>
        </w:rPr>
        <w:fldChar w:fldCharType="begin"/>
      </w:r>
      <w:r w:rsidR="002A278A">
        <w:instrText xml:space="preserve"> XE "</w:instrText>
      </w:r>
      <w:r w:rsidR="002A278A" w:rsidRPr="00914E6E">
        <w:rPr>
          <w:rFonts w:ascii="Arial" w:hAnsi="Arial" w:cs="Arial"/>
          <w:sz w:val="21"/>
          <w:szCs w:val="21"/>
        </w:rPr>
        <w:instrText>String processing</w:instrText>
      </w:r>
      <w:r w:rsidR="002A278A">
        <w:rPr>
          <w:rFonts w:ascii="Arial" w:hAnsi="Arial" w:cs="Arial"/>
          <w:sz w:val="21"/>
          <w:szCs w:val="21"/>
        </w:rPr>
        <w:instrText>:string storage</w:instrText>
      </w:r>
      <w:r w:rsidR="002A278A">
        <w:instrText xml:space="preserve">" </w:instrText>
      </w:r>
      <w:r>
        <w:rPr>
          <w:rFonts w:ascii="Arial" w:hAnsi="Arial" w:cs="Arial"/>
          <w:b/>
          <w:sz w:val="21"/>
          <w:szCs w:val="21"/>
        </w:rPr>
        <w:fldChar w:fldCharType="end"/>
      </w:r>
    </w:p>
    <w:p w:rsidR="00AA01C9" w:rsidRPr="008A2758" w:rsidRDefault="00AA01C9" w:rsidP="00AA0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s1("12345");</w:t>
      </w:r>
    </w:p>
    <w:p w:rsidR="00AA01C9" w:rsidRPr="008A2758" w:rsidRDefault="00AA01C9" w:rsidP="00AA0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A01C9" w:rsidRPr="008A2758" w:rsidRDefault="00AA01C9" w:rsidP="00AA0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Set the iterator indicate the first element</w:t>
      </w:r>
    </w:p>
    <w:p w:rsidR="00AA01C9" w:rsidRPr="008A2758" w:rsidRDefault="00AA01C9" w:rsidP="00AA0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string::iterator</w:t>
      </w:r>
      <w:proofErr w:type="gramEnd"/>
      <w:r w:rsidRPr="008A2758">
        <w:rPr>
          <w:rFonts w:ascii="Courier New" w:hAnsi="Courier New" w:cs="Courier New"/>
          <w:b/>
        </w:rPr>
        <w:t xml:space="preserve"> it = s1.begin();</w:t>
      </w:r>
    </w:p>
    <w:p w:rsidR="00AA01C9" w:rsidRPr="008A2758" w:rsidRDefault="00AA01C9" w:rsidP="00AA0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A01C9" w:rsidRPr="008A2758" w:rsidRDefault="00AA01C9" w:rsidP="00AA0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// </w:t>
      </w:r>
      <w:proofErr w:type="gramStart"/>
      <w:r w:rsidRPr="008A2758">
        <w:rPr>
          <w:rFonts w:ascii="Courier New" w:hAnsi="Courier New" w:cs="Courier New"/>
          <w:b/>
        </w:rPr>
        <w:t>This</w:t>
      </w:r>
      <w:proofErr w:type="gramEnd"/>
      <w:r w:rsidRPr="008A2758">
        <w:rPr>
          <w:rFonts w:ascii="Courier New" w:hAnsi="Courier New" w:cs="Courier New"/>
          <w:b/>
        </w:rPr>
        <w:t xml:space="preserve"> may copy the first to the second or</w:t>
      </w:r>
    </w:p>
    <w:p w:rsidR="00AA01C9" w:rsidRPr="008A2758" w:rsidRDefault="00AA01C9" w:rsidP="00AA0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use reference counting to simulate a copy</w:t>
      </w:r>
    </w:p>
    <w:p w:rsidR="00AA01C9" w:rsidRPr="008A2758" w:rsidRDefault="00AA01C9" w:rsidP="00AA0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s2 = s1;</w:t>
      </w:r>
    </w:p>
    <w:p w:rsidR="00AA01C9" w:rsidRPr="008A2758" w:rsidRDefault="00AA01C9" w:rsidP="00AA0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A01C9" w:rsidRPr="008A2758" w:rsidRDefault="00AA01C9" w:rsidP="00AA0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// </w:t>
      </w:r>
      <w:proofErr w:type="gramStart"/>
      <w:r w:rsidRPr="008A2758">
        <w:rPr>
          <w:rFonts w:ascii="Courier New" w:hAnsi="Courier New" w:cs="Courier New"/>
          <w:b/>
        </w:rPr>
        <w:t>Either</w:t>
      </w:r>
      <w:proofErr w:type="gramEnd"/>
      <w:r w:rsidRPr="008A2758">
        <w:rPr>
          <w:rFonts w:ascii="Courier New" w:hAnsi="Courier New" w:cs="Courier New"/>
          <w:b/>
        </w:rPr>
        <w:t xml:space="preserve"> way, this statement may ONLY modify first</w:t>
      </w:r>
    </w:p>
    <w:p w:rsidR="00AA01C9" w:rsidRPr="008A2758" w:rsidRDefault="00AA01C9" w:rsidP="00AA0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*it = '0';</w:t>
      </w:r>
    </w:p>
    <w:p w:rsidR="00AA01C9" w:rsidRPr="008A2758" w:rsidRDefault="00AA01C9" w:rsidP="00AA0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Pr="008A2758">
        <w:rPr>
          <w:rFonts w:ascii="Courier New" w:hAnsi="Courier New" w:cs="Courier New"/>
          <w:b/>
        </w:rPr>
        <w:t xml:space="preserve"> &lt;&lt; "s1 = " &lt;&lt; s1 &lt;&lt; endl;</w:t>
      </w:r>
    </w:p>
    <w:p w:rsidR="00AA01C9" w:rsidRPr="008A2758" w:rsidRDefault="00AA01C9" w:rsidP="00AA0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Pr="008A2758">
        <w:rPr>
          <w:rFonts w:ascii="Courier New" w:hAnsi="Courier New" w:cs="Courier New"/>
          <w:b/>
        </w:rPr>
        <w:t xml:space="preserve"> &lt;&lt; "s2 = " &lt;&lt; s2 &lt;&lt; endl;</w:t>
      </w:r>
    </w:p>
    <w:p w:rsidR="00AA01C9" w:rsidRPr="008A2758" w:rsidRDefault="00AA01C9" w:rsidP="00AA0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A01C9" w:rsidRPr="008A2758" w:rsidRDefault="00AA01C9" w:rsidP="00AA0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 ///:~</w:t>
      </w:r>
    </w:p>
    <w:p w:rsidR="00820FB3" w:rsidRPr="008A2758" w:rsidRDefault="00820FB3" w:rsidP="00820FB3">
      <w:pPr>
        <w:jc w:val="both"/>
        <w:rPr>
          <w:rFonts w:ascii="Arial" w:hAnsi="Arial" w:cs="Arial"/>
          <w:sz w:val="21"/>
          <w:szCs w:val="21"/>
        </w:rPr>
      </w:pPr>
      <w:proofErr w:type="gramStart"/>
      <w:r w:rsidRPr="008A2758">
        <w:rPr>
          <w:rFonts w:asciiTheme="majorHAnsi" w:hAnsiTheme="majorHAnsi" w:cs="Arial"/>
          <w:b/>
          <w:i/>
        </w:rPr>
        <w:lastRenderedPageBreak/>
        <w:t>Listing 18</w:t>
      </w:r>
      <w:r>
        <w:rPr>
          <w:rFonts w:asciiTheme="majorHAnsi" w:hAnsiTheme="majorHAnsi" w:cs="Arial"/>
          <w:b/>
          <w:i/>
        </w:rPr>
        <w:t>-2.</w:t>
      </w:r>
      <w:proofErr w:type="gramEnd"/>
      <w:r w:rsidR="00E27A81">
        <w:rPr>
          <w:rFonts w:asciiTheme="majorHAnsi" w:hAnsiTheme="majorHAnsi" w:cs="Arial"/>
          <w:b/>
          <w:i/>
        </w:rPr>
        <w:t xml:space="preserve"> </w:t>
      </w:r>
      <w:r w:rsidR="00016EF8">
        <w:rPr>
          <w:rFonts w:asciiTheme="majorHAnsi" w:hAnsiTheme="majorHAnsi" w:cs="Arial"/>
          <w:b/>
          <w:i/>
        </w:rPr>
        <w:t>Illustrating</w:t>
      </w:r>
      <w:r w:rsidR="00E27A81">
        <w:rPr>
          <w:rFonts w:asciiTheme="majorHAnsi" w:hAnsiTheme="majorHAnsi" w:cs="Arial"/>
          <w:b/>
          <w:i/>
        </w:rPr>
        <w:t xml:space="preserve"> </w:t>
      </w:r>
      <w:r w:rsidR="003327FE">
        <w:rPr>
          <w:rFonts w:asciiTheme="majorHAnsi" w:hAnsiTheme="majorHAnsi" w:cs="Arial"/>
          <w:b/>
          <w:i/>
        </w:rPr>
        <w:t>String</w:t>
      </w:r>
      <w:r w:rsidR="00E27A81">
        <w:rPr>
          <w:rFonts w:asciiTheme="majorHAnsi" w:hAnsiTheme="majorHAnsi" w:cs="Arial"/>
          <w:b/>
          <w:i/>
        </w:rPr>
        <w:t xml:space="preserve"> Features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//: </w:t>
      </w:r>
      <w:r w:rsidR="00D1690C" w:rsidRPr="008A2758">
        <w:rPr>
          <w:rFonts w:ascii="Courier New" w:hAnsi="Courier New" w:cs="Courier New"/>
          <w:b/>
        </w:rPr>
        <w:t>C18</w:t>
      </w:r>
      <w:r w:rsidRPr="008A2758">
        <w:rPr>
          <w:rFonts w:ascii="Courier New" w:hAnsi="Courier New" w:cs="Courier New"/>
          <w:b/>
        </w:rPr>
        <w:t>:SmallString.cpp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E27A81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&lt;string&gt;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using</w:t>
      </w:r>
      <w:proofErr w:type="gramEnd"/>
      <w:r w:rsidRPr="008A2758">
        <w:rPr>
          <w:rFonts w:ascii="Courier New" w:hAnsi="Courier New" w:cs="Courier New"/>
          <w:b/>
        </w:rPr>
        <w:t xml:space="preserve"> namespace std;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int</w:t>
      </w:r>
      <w:proofErr w:type="gramEnd"/>
      <w:r w:rsidRPr="008A2758">
        <w:rPr>
          <w:rFonts w:ascii="Courier New" w:hAnsi="Courier New" w:cs="Courier New"/>
          <w:b/>
        </w:rPr>
        <w:t xml:space="preserve"> main() {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</w:t>
      </w:r>
      <w:proofErr w:type="spellStart"/>
      <w:r w:rsidRPr="008A2758">
        <w:rPr>
          <w:rFonts w:ascii="Courier New" w:hAnsi="Courier New" w:cs="Courier New"/>
          <w:b/>
        </w:rPr>
        <w:t>imBlank</w:t>
      </w:r>
      <w:proofErr w:type="spellEnd"/>
      <w:r w:rsidRPr="008A2758">
        <w:rPr>
          <w:rFonts w:ascii="Courier New" w:hAnsi="Courier New" w:cs="Courier New"/>
          <w:b/>
        </w:rPr>
        <w:t>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</w:t>
      </w:r>
      <w:proofErr w:type="spellStart"/>
      <w:r w:rsidRPr="008A2758">
        <w:rPr>
          <w:rFonts w:ascii="Courier New" w:hAnsi="Courier New" w:cs="Courier New"/>
          <w:b/>
        </w:rPr>
        <w:t>heyMom</w:t>
      </w:r>
      <w:proofErr w:type="spellEnd"/>
      <w:r w:rsidRPr="008A2758">
        <w:rPr>
          <w:rFonts w:ascii="Courier New" w:hAnsi="Courier New" w:cs="Courier New"/>
          <w:b/>
        </w:rPr>
        <w:t>("Where are my socks?");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</w:t>
      </w:r>
      <w:proofErr w:type="spellStart"/>
      <w:r w:rsidRPr="008A2758">
        <w:rPr>
          <w:rFonts w:ascii="Courier New" w:hAnsi="Courier New" w:cs="Courier New"/>
          <w:b/>
        </w:rPr>
        <w:t>standardReply</w:t>
      </w:r>
      <w:proofErr w:type="spellEnd"/>
      <w:r w:rsidRPr="008A2758">
        <w:rPr>
          <w:rFonts w:ascii="Courier New" w:hAnsi="Courier New" w:cs="Courier New"/>
          <w:b/>
        </w:rPr>
        <w:t xml:space="preserve"> = "Beamed into deep "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   "</w:t>
      </w:r>
      <w:proofErr w:type="gramStart"/>
      <w:r w:rsidRPr="008A2758">
        <w:rPr>
          <w:rFonts w:ascii="Courier New" w:hAnsi="Courier New" w:cs="Courier New"/>
          <w:b/>
        </w:rPr>
        <w:t>space</w:t>
      </w:r>
      <w:proofErr w:type="gramEnd"/>
      <w:r w:rsidRPr="008A2758">
        <w:rPr>
          <w:rFonts w:ascii="Courier New" w:hAnsi="Courier New" w:cs="Courier New"/>
          <w:b/>
        </w:rPr>
        <w:t xml:space="preserve"> on wide angle dispersion?";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</w:t>
      </w:r>
      <w:proofErr w:type="spellStart"/>
      <w:r w:rsidRPr="008A2758">
        <w:rPr>
          <w:rFonts w:ascii="Courier New" w:hAnsi="Courier New" w:cs="Courier New"/>
          <w:b/>
        </w:rPr>
        <w:t>useThisOneAgain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spellStart"/>
      <w:r w:rsidRPr="008A2758">
        <w:rPr>
          <w:rFonts w:ascii="Courier New" w:hAnsi="Courier New" w:cs="Courier New"/>
          <w:b/>
        </w:rPr>
        <w:t>standardReply</w:t>
      </w:r>
      <w:proofErr w:type="spellEnd"/>
      <w:r w:rsidRPr="008A2758">
        <w:rPr>
          <w:rFonts w:ascii="Courier New" w:hAnsi="Courier New" w:cs="Courier New"/>
          <w:b/>
        </w:rPr>
        <w:t>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 ///:~</w:t>
      </w:r>
    </w:p>
    <w:p w:rsidR="00AB7219" w:rsidRPr="008A2758" w:rsidRDefault="00820FB3" w:rsidP="00B93174">
      <w:pPr>
        <w:jc w:val="both"/>
        <w:rPr>
          <w:rFonts w:ascii="Courier New" w:hAnsi="Courier New" w:cs="Courier New"/>
          <w:b/>
        </w:rPr>
      </w:pPr>
      <w:proofErr w:type="gramStart"/>
      <w:r>
        <w:rPr>
          <w:rFonts w:asciiTheme="majorHAnsi" w:hAnsiTheme="majorHAnsi" w:cs="Arial"/>
          <w:b/>
          <w:i/>
        </w:rPr>
        <w:t>Listing 18-3.</w:t>
      </w:r>
      <w:proofErr w:type="gramEnd"/>
      <w:r w:rsidR="00535C52">
        <w:rPr>
          <w:rFonts w:asciiTheme="majorHAnsi" w:hAnsiTheme="majorHAnsi" w:cs="Arial"/>
          <w:b/>
          <w:i/>
        </w:rPr>
        <w:t xml:space="preserve"> </w:t>
      </w:r>
      <w:r w:rsidR="00E27A81">
        <w:rPr>
          <w:rFonts w:asciiTheme="majorHAnsi" w:hAnsiTheme="majorHAnsi" w:cs="Arial"/>
          <w:b/>
          <w:i/>
        </w:rPr>
        <w:t>Illustrating More</w:t>
      </w:r>
      <w:r w:rsidR="00535C52">
        <w:rPr>
          <w:rFonts w:asciiTheme="majorHAnsi" w:hAnsiTheme="majorHAnsi" w:cs="Arial"/>
          <w:b/>
          <w:i/>
        </w:rPr>
        <w:t xml:space="preserve"> String Features</w:t>
      </w:r>
      <w:r w:rsidR="00E153DA">
        <w:rPr>
          <w:rFonts w:ascii="Arial" w:hAnsi="Arial" w:cs="Arial"/>
          <w:b/>
          <w:sz w:val="21"/>
          <w:szCs w:val="21"/>
        </w:rPr>
        <w:fldChar w:fldCharType="begin"/>
      </w:r>
      <w:r w:rsidR="00FD3D81">
        <w:instrText xml:space="preserve"> XE "</w:instrText>
      </w:r>
      <w:r w:rsidR="00FD3D81" w:rsidRPr="00914E6E">
        <w:rPr>
          <w:rFonts w:ascii="Arial" w:hAnsi="Arial" w:cs="Arial"/>
          <w:sz w:val="21"/>
          <w:szCs w:val="21"/>
        </w:rPr>
        <w:instrText>String processing</w:instrText>
      </w:r>
      <w:r w:rsidR="00FD3D81">
        <w:rPr>
          <w:rFonts w:ascii="Arial" w:hAnsi="Arial" w:cs="Arial"/>
          <w:sz w:val="21"/>
          <w:szCs w:val="21"/>
        </w:rPr>
        <w:instrText>:c</w:instrText>
      </w:r>
      <w:r w:rsidR="00FD3D81" w:rsidRPr="008A2758">
        <w:rPr>
          <w:rFonts w:ascii="Arial" w:hAnsi="Arial" w:cs="Arial"/>
          <w:sz w:val="21"/>
          <w:szCs w:val="21"/>
        </w:rPr>
        <w:instrText>reating and initializing strings</w:instrText>
      </w:r>
      <w:r w:rsidR="00FD3D81">
        <w:rPr>
          <w:rFonts w:ascii="Arial" w:hAnsi="Arial" w:cs="Arial"/>
          <w:sz w:val="21"/>
          <w:szCs w:val="21"/>
        </w:rPr>
        <w:instrText>:features</w:instrText>
      </w:r>
      <w:r w:rsidR="00FD3D81">
        <w:instrText xml:space="preserve">" </w:instrText>
      </w:r>
      <w:r w:rsidR="00E153DA">
        <w:rPr>
          <w:rFonts w:ascii="Arial" w:hAnsi="Arial" w:cs="Arial"/>
          <w:b/>
          <w:sz w:val="21"/>
          <w:szCs w:val="21"/>
        </w:rPr>
        <w:fldChar w:fldCharType="end"/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//: </w:t>
      </w:r>
      <w:r w:rsidR="00D1690C" w:rsidRPr="008A2758">
        <w:rPr>
          <w:rFonts w:ascii="Courier New" w:hAnsi="Courier New" w:cs="Courier New"/>
          <w:b/>
        </w:rPr>
        <w:t>C18</w:t>
      </w:r>
      <w:r w:rsidRPr="008A2758">
        <w:rPr>
          <w:rFonts w:ascii="Courier New" w:hAnsi="Courier New" w:cs="Courier New"/>
          <w:b/>
        </w:rPr>
        <w:t>:SmallString2.cpp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#include&lt;string&gt;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#include&lt;</w:t>
      </w:r>
      <w:proofErr w:type="spellStart"/>
      <w:r w:rsidRPr="008A2758">
        <w:rPr>
          <w:rFonts w:ascii="Courier New" w:hAnsi="Courier New" w:cs="Courier New"/>
          <w:b/>
        </w:rPr>
        <w:t>iostream</w:t>
      </w:r>
      <w:proofErr w:type="spellEnd"/>
      <w:r w:rsidRPr="008A2758">
        <w:rPr>
          <w:rFonts w:ascii="Courier New" w:hAnsi="Courier New" w:cs="Courier New"/>
          <w:b/>
        </w:rPr>
        <w:t>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using</w:t>
      </w:r>
      <w:proofErr w:type="gramEnd"/>
      <w:r w:rsidRPr="008A2758">
        <w:rPr>
          <w:rFonts w:ascii="Courier New" w:hAnsi="Courier New" w:cs="Courier New"/>
          <w:b/>
        </w:rPr>
        <w:t xml:space="preserve"> namespace std;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int</w:t>
      </w:r>
      <w:proofErr w:type="gramEnd"/>
      <w:r w:rsidRPr="008A2758">
        <w:rPr>
          <w:rFonts w:ascii="Courier New" w:hAnsi="Courier New" w:cs="Courier New"/>
          <w:b/>
        </w:rPr>
        <w:t xml:space="preserve"> main() {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s1("What is the sound of one clam napping?");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s2("Anything worth doing is worth overdoing.");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s3("I saw Elvis in a UFO");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 // Copy the first 8 chars: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s4(s1, 0, 8);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lastRenderedPageBreak/>
        <w:t xml:space="preserve">  </w:t>
      </w: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="00E27A81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&lt;&lt; s4 &lt;&lt; endl;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 // Copy 6 chars from the middle of the source: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s5(s2, 15, 6);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="00E27A81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&lt;&lt; s5 &lt;&lt; endl;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 // Copy from middle to end: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s6(s3, 6, 15);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="00E27A81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&lt;&lt; s6 &lt;&lt; endl;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 // Copy many different things: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</w:t>
      </w:r>
      <w:proofErr w:type="spellStart"/>
      <w:r w:rsidRPr="008A2758">
        <w:rPr>
          <w:rFonts w:ascii="Courier New" w:hAnsi="Courier New" w:cs="Courier New"/>
          <w:b/>
        </w:rPr>
        <w:t>quoteMe</w:t>
      </w:r>
      <w:proofErr w:type="spellEnd"/>
      <w:r w:rsidRPr="008A2758">
        <w:rPr>
          <w:rFonts w:ascii="Courier New" w:hAnsi="Courier New" w:cs="Courier New"/>
          <w:b/>
        </w:rPr>
        <w:t xml:space="preserve"> = s4 + "that" +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//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substr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gramEnd"/>
      <w:r w:rsidRPr="008A2758">
        <w:rPr>
          <w:rFonts w:ascii="Courier New" w:hAnsi="Courier New" w:cs="Courier New"/>
          <w:b/>
        </w:rPr>
        <w:t>) copies 10 chars at element 20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s1.substr(</w:t>
      </w:r>
      <w:proofErr w:type="gramEnd"/>
      <w:r w:rsidRPr="008A2758">
        <w:rPr>
          <w:rFonts w:ascii="Courier New" w:hAnsi="Courier New" w:cs="Courier New"/>
          <w:b/>
        </w:rPr>
        <w:t>20, 10) + s5 +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//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substr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gramEnd"/>
      <w:r w:rsidRPr="008A2758">
        <w:rPr>
          <w:rFonts w:ascii="Courier New" w:hAnsi="Courier New" w:cs="Courier New"/>
          <w:b/>
        </w:rPr>
        <w:t>) copies up to either 100 char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// or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eos</w:t>
      </w:r>
      <w:proofErr w:type="spellEnd"/>
      <w:proofErr w:type="gramEnd"/>
      <w:r w:rsidRPr="008A2758">
        <w:rPr>
          <w:rFonts w:ascii="Courier New" w:hAnsi="Courier New" w:cs="Courier New"/>
          <w:b/>
        </w:rPr>
        <w:t xml:space="preserve"> starting at element 5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 "</w:t>
      </w:r>
      <w:proofErr w:type="gramStart"/>
      <w:r w:rsidRPr="008A2758">
        <w:rPr>
          <w:rFonts w:ascii="Courier New" w:hAnsi="Courier New" w:cs="Courier New"/>
          <w:b/>
        </w:rPr>
        <w:t>with</w:t>
      </w:r>
      <w:proofErr w:type="gramEnd"/>
      <w:r w:rsidRPr="008A2758">
        <w:rPr>
          <w:rFonts w:ascii="Courier New" w:hAnsi="Courier New" w:cs="Courier New"/>
          <w:b/>
        </w:rPr>
        <w:t>" + s3.substr(5, 100) +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 // OK to copy a single char this way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s1.substr(</w:t>
      </w:r>
      <w:proofErr w:type="gramEnd"/>
      <w:r w:rsidRPr="008A2758">
        <w:rPr>
          <w:rFonts w:ascii="Courier New" w:hAnsi="Courier New" w:cs="Courier New"/>
          <w:b/>
        </w:rPr>
        <w:t>37, 1);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="00E27A81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 xml:space="preserve">&lt;&lt; </w:t>
      </w:r>
      <w:proofErr w:type="spellStart"/>
      <w:r w:rsidRPr="008A2758">
        <w:rPr>
          <w:rFonts w:ascii="Courier New" w:hAnsi="Courier New" w:cs="Courier New"/>
          <w:b/>
        </w:rPr>
        <w:t>quoteMe</w:t>
      </w:r>
      <w:proofErr w:type="spellEnd"/>
      <w:r w:rsidRPr="008A2758">
        <w:rPr>
          <w:rFonts w:ascii="Courier New" w:hAnsi="Courier New" w:cs="Courier New"/>
          <w:b/>
        </w:rPr>
        <w:t xml:space="preserve"> &lt;&lt; endl;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 ///:~</w:t>
      </w:r>
      <w:r w:rsidR="00E153DA">
        <w:rPr>
          <w:rFonts w:ascii="Arial" w:hAnsi="Arial" w:cs="Arial"/>
          <w:b/>
          <w:sz w:val="21"/>
          <w:szCs w:val="21"/>
        </w:rPr>
        <w:fldChar w:fldCharType="begin"/>
      </w:r>
      <w:r w:rsidR="00FD3D81">
        <w:instrText xml:space="preserve"> XE "</w:instrText>
      </w:r>
      <w:r w:rsidR="00FD3D81" w:rsidRPr="00914E6E">
        <w:rPr>
          <w:rFonts w:ascii="Arial" w:hAnsi="Arial" w:cs="Arial"/>
          <w:sz w:val="21"/>
          <w:szCs w:val="21"/>
        </w:rPr>
        <w:instrText>String processing</w:instrText>
      </w:r>
      <w:r w:rsidR="00FD3D81">
        <w:rPr>
          <w:rFonts w:ascii="Arial" w:hAnsi="Arial" w:cs="Arial"/>
          <w:sz w:val="21"/>
          <w:szCs w:val="21"/>
        </w:rPr>
        <w:instrText>:c</w:instrText>
      </w:r>
      <w:r w:rsidR="00FD3D81" w:rsidRPr="008A2758">
        <w:rPr>
          <w:rFonts w:ascii="Arial" w:hAnsi="Arial" w:cs="Arial"/>
          <w:sz w:val="21"/>
          <w:szCs w:val="21"/>
        </w:rPr>
        <w:instrText>reating and initializing strings</w:instrText>
      </w:r>
      <w:r w:rsidR="00FD3D81">
        <w:rPr>
          <w:rFonts w:ascii="Arial" w:hAnsi="Arial" w:cs="Arial"/>
          <w:sz w:val="21"/>
          <w:szCs w:val="21"/>
        </w:rPr>
        <w:instrText>:features</w:instrText>
      </w:r>
      <w:r w:rsidR="00FD3D81">
        <w:instrText xml:space="preserve">" </w:instrText>
      </w:r>
      <w:r w:rsidR="00E153DA">
        <w:rPr>
          <w:rFonts w:ascii="Arial" w:hAnsi="Arial" w:cs="Arial"/>
          <w:b/>
          <w:sz w:val="21"/>
          <w:szCs w:val="21"/>
        </w:rPr>
        <w:fldChar w:fldCharType="end"/>
      </w:r>
    </w:p>
    <w:p w:rsidR="00016EF8" w:rsidRDefault="00820FB3">
      <w:pPr>
        <w:jc w:val="both"/>
        <w:rPr>
          <w:rFonts w:ascii="Arial" w:hAnsi="Arial" w:cs="Arial"/>
          <w:sz w:val="21"/>
          <w:szCs w:val="21"/>
        </w:rPr>
      </w:pPr>
      <w:proofErr w:type="gramStart"/>
      <w:r w:rsidRPr="008A2758">
        <w:rPr>
          <w:rFonts w:asciiTheme="majorHAnsi" w:hAnsiTheme="majorHAnsi" w:cs="Arial"/>
          <w:b/>
          <w:i/>
        </w:rPr>
        <w:t>Listing 18</w:t>
      </w:r>
      <w:r>
        <w:rPr>
          <w:rFonts w:asciiTheme="majorHAnsi" w:hAnsiTheme="majorHAnsi" w:cs="Arial"/>
          <w:b/>
          <w:i/>
        </w:rPr>
        <w:t>-4.</w:t>
      </w:r>
      <w:proofErr w:type="gramEnd"/>
      <w:r w:rsidR="00535C52">
        <w:rPr>
          <w:rFonts w:asciiTheme="majorHAnsi" w:hAnsiTheme="majorHAnsi" w:cs="Arial"/>
          <w:b/>
          <w:i/>
        </w:rPr>
        <w:t xml:space="preserve"> </w:t>
      </w:r>
      <w:r w:rsidR="00E27A81">
        <w:rPr>
          <w:rFonts w:asciiTheme="majorHAnsi" w:hAnsiTheme="majorHAnsi" w:cs="Arial"/>
          <w:b/>
          <w:i/>
        </w:rPr>
        <w:t xml:space="preserve">Illustrating </w:t>
      </w:r>
      <w:r w:rsidR="00535C52">
        <w:rPr>
          <w:rFonts w:asciiTheme="majorHAnsi" w:hAnsiTheme="majorHAnsi" w:cs="Arial"/>
          <w:b/>
          <w:i/>
        </w:rPr>
        <w:t>String Iterators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//: </w:t>
      </w:r>
      <w:r w:rsidR="00D1690C" w:rsidRPr="008A2758">
        <w:rPr>
          <w:rFonts w:ascii="Courier New" w:hAnsi="Courier New" w:cs="Courier New"/>
          <w:b/>
        </w:rPr>
        <w:t>C18</w:t>
      </w:r>
      <w:r w:rsidRPr="008A2758">
        <w:rPr>
          <w:rFonts w:ascii="Courier New" w:hAnsi="Courier New" w:cs="Courier New"/>
          <w:b/>
        </w:rPr>
        <w:t>:StringIterators.cpp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E27A81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&lt;string&gt;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E27A81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</w:t>
      </w:r>
      <w:proofErr w:type="spellStart"/>
      <w:r w:rsidRPr="008A2758">
        <w:rPr>
          <w:rFonts w:ascii="Courier New" w:hAnsi="Courier New" w:cs="Courier New"/>
          <w:b/>
        </w:rPr>
        <w:t>iostream</w:t>
      </w:r>
      <w:proofErr w:type="spellEnd"/>
      <w:r w:rsidRPr="008A2758">
        <w:rPr>
          <w:rFonts w:ascii="Courier New" w:hAnsi="Courier New" w:cs="Courier New"/>
          <w:b/>
        </w:rPr>
        <w:t>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lastRenderedPageBreak/>
        <w:t>#include</w:t>
      </w:r>
      <w:r w:rsidR="00E27A81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</w:t>
      </w:r>
      <w:proofErr w:type="spellStart"/>
      <w:r w:rsidRPr="008A2758">
        <w:rPr>
          <w:rFonts w:ascii="Courier New" w:hAnsi="Courier New" w:cs="Courier New"/>
          <w:b/>
        </w:rPr>
        <w:t>cassert</w:t>
      </w:r>
      <w:proofErr w:type="spellEnd"/>
      <w:r w:rsidRPr="008A2758">
        <w:rPr>
          <w:rFonts w:ascii="Courier New" w:hAnsi="Courier New" w:cs="Courier New"/>
          <w:b/>
        </w:rPr>
        <w:t>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using</w:t>
      </w:r>
      <w:proofErr w:type="gramEnd"/>
      <w:r w:rsidRPr="008A2758">
        <w:rPr>
          <w:rFonts w:ascii="Courier New" w:hAnsi="Courier New" w:cs="Courier New"/>
          <w:b/>
        </w:rPr>
        <w:t xml:space="preserve"> namespace std;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int</w:t>
      </w:r>
      <w:proofErr w:type="gramEnd"/>
      <w:r w:rsidRPr="008A2758">
        <w:rPr>
          <w:rFonts w:ascii="Courier New" w:hAnsi="Courier New" w:cs="Courier New"/>
          <w:b/>
        </w:rPr>
        <w:t xml:space="preserve"> main() {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source("xxx");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s(</w:t>
      </w:r>
      <w:proofErr w:type="spellStart"/>
      <w:r w:rsidRPr="008A2758">
        <w:rPr>
          <w:rFonts w:ascii="Courier New" w:hAnsi="Courier New" w:cs="Courier New"/>
          <w:b/>
        </w:rPr>
        <w:t>source.begin</w:t>
      </w:r>
      <w:proofErr w:type="spellEnd"/>
      <w:r w:rsidRPr="008A2758">
        <w:rPr>
          <w:rFonts w:ascii="Courier New" w:hAnsi="Courier New" w:cs="Courier New"/>
          <w:b/>
        </w:rPr>
        <w:t xml:space="preserve">(), </w:t>
      </w:r>
      <w:proofErr w:type="spellStart"/>
      <w:r w:rsidRPr="008A2758">
        <w:rPr>
          <w:rFonts w:ascii="Courier New" w:hAnsi="Courier New" w:cs="Courier New"/>
          <w:b/>
        </w:rPr>
        <w:t>source.end</w:t>
      </w:r>
      <w:proofErr w:type="spellEnd"/>
      <w:r w:rsidRPr="008A2758">
        <w:rPr>
          <w:rFonts w:ascii="Courier New" w:hAnsi="Courier New" w:cs="Courier New"/>
          <w:b/>
        </w:rPr>
        <w:t>());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assert(</w:t>
      </w:r>
      <w:proofErr w:type="gramEnd"/>
      <w:r w:rsidRPr="008A2758">
        <w:rPr>
          <w:rFonts w:ascii="Courier New" w:hAnsi="Courier New" w:cs="Courier New"/>
          <w:b/>
        </w:rPr>
        <w:t>s == source);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 ///:~</w:t>
      </w:r>
      <w:r w:rsidR="00E153DA">
        <w:rPr>
          <w:rFonts w:ascii="Arial" w:hAnsi="Arial" w:cs="Arial"/>
          <w:b/>
          <w:sz w:val="21"/>
          <w:szCs w:val="21"/>
        </w:rPr>
        <w:fldChar w:fldCharType="begin"/>
      </w:r>
      <w:r w:rsidR="003E2906">
        <w:instrText xml:space="preserve"> XE "</w:instrText>
      </w:r>
      <w:r w:rsidR="003E2906" w:rsidRPr="00914E6E">
        <w:rPr>
          <w:rFonts w:ascii="Arial" w:hAnsi="Arial" w:cs="Arial"/>
          <w:sz w:val="21"/>
          <w:szCs w:val="21"/>
        </w:rPr>
        <w:instrText>String processing</w:instrText>
      </w:r>
      <w:r w:rsidR="003E2906">
        <w:rPr>
          <w:rFonts w:ascii="Arial" w:hAnsi="Arial" w:cs="Arial"/>
          <w:sz w:val="21"/>
          <w:szCs w:val="21"/>
        </w:rPr>
        <w:instrText>:c</w:instrText>
      </w:r>
      <w:r w:rsidR="003E2906" w:rsidRPr="008A2758">
        <w:rPr>
          <w:rFonts w:ascii="Arial" w:hAnsi="Arial" w:cs="Arial"/>
          <w:sz w:val="21"/>
          <w:szCs w:val="21"/>
        </w:rPr>
        <w:instrText>reating and initializing strings</w:instrText>
      </w:r>
      <w:r w:rsidR="003E2906">
        <w:rPr>
          <w:rFonts w:ascii="Arial" w:hAnsi="Arial" w:cs="Arial"/>
          <w:sz w:val="21"/>
          <w:szCs w:val="21"/>
        </w:rPr>
        <w:instrText>:iterators</w:instrText>
      </w:r>
      <w:r w:rsidR="003E2906">
        <w:instrText xml:space="preserve">" </w:instrText>
      </w:r>
      <w:r w:rsidR="00E153DA">
        <w:rPr>
          <w:rFonts w:ascii="Arial" w:hAnsi="Arial" w:cs="Arial"/>
          <w:b/>
          <w:sz w:val="21"/>
          <w:szCs w:val="21"/>
        </w:rPr>
        <w:fldChar w:fldCharType="end"/>
      </w:r>
    </w:p>
    <w:p w:rsidR="00016EF8" w:rsidRDefault="00820FB3">
      <w:pPr>
        <w:jc w:val="both"/>
        <w:rPr>
          <w:rFonts w:ascii="Arial" w:hAnsi="Arial" w:cs="Arial"/>
          <w:sz w:val="21"/>
          <w:szCs w:val="21"/>
        </w:rPr>
      </w:pPr>
      <w:proofErr w:type="gramStart"/>
      <w:r w:rsidRPr="008A2758">
        <w:rPr>
          <w:rFonts w:asciiTheme="majorHAnsi" w:hAnsiTheme="majorHAnsi" w:cs="Arial"/>
          <w:b/>
          <w:i/>
        </w:rPr>
        <w:t>Listing 18</w:t>
      </w:r>
      <w:r>
        <w:rPr>
          <w:rFonts w:asciiTheme="majorHAnsi" w:hAnsiTheme="majorHAnsi" w:cs="Arial"/>
          <w:b/>
          <w:i/>
        </w:rPr>
        <w:t>-5.</w:t>
      </w:r>
      <w:proofErr w:type="gramEnd"/>
      <w:r>
        <w:rPr>
          <w:rFonts w:asciiTheme="majorHAnsi" w:hAnsiTheme="majorHAnsi" w:cs="Arial"/>
          <w:b/>
          <w:i/>
        </w:rPr>
        <w:t xml:space="preserve"> </w:t>
      </w:r>
      <w:r w:rsidR="00E27A81">
        <w:rPr>
          <w:rFonts w:asciiTheme="majorHAnsi" w:hAnsiTheme="majorHAnsi" w:cs="Arial"/>
          <w:b/>
          <w:i/>
        </w:rPr>
        <w:t xml:space="preserve">Illustrating Initialization </w:t>
      </w:r>
      <w:proofErr w:type="gramStart"/>
      <w:r w:rsidR="00E27A81">
        <w:rPr>
          <w:rFonts w:asciiTheme="majorHAnsi" w:hAnsiTheme="majorHAnsi" w:cs="Arial"/>
          <w:b/>
          <w:i/>
        </w:rPr>
        <w:t xml:space="preserve">of </w:t>
      </w:r>
      <w:r w:rsidR="00682649">
        <w:rPr>
          <w:rFonts w:asciiTheme="majorHAnsi" w:hAnsiTheme="majorHAnsi" w:cs="Arial"/>
          <w:b/>
          <w:i/>
        </w:rPr>
        <w:t xml:space="preserve"> </w:t>
      </w:r>
      <w:r w:rsidR="00E27A81">
        <w:rPr>
          <w:rFonts w:asciiTheme="majorHAnsi" w:hAnsiTheme="majorHAnsi" w:cs="Arial"/>
          <w:b/>
          <w:i/>
        </w:rPr>
        <w:t>Strings</w:t>
      </w:r>
      <w:proofErr w:type="gramEnd"/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//: </w:t>
      </w:r>
      <w:r w:rsidR="00D1690C" w:rsidRPr="008A2758">
        <w:rPr>
          <w:rFonts w:ascii="Courier New" w:hAnsi="Courier New" w:cs="Courier New"/>
          <w:b/>
        </w:rPr>
        <w:t>C18</w:t>
      </w:r>
      <w:r w:rsidRPr="008A2758">
        <w:rPr>
          <w:rFonts w:ascii="Courier New" w:hAnsi="Courier New" w:cs="Courier New"/>
          <w:b/>
        </w:rPr>
        <w:t>:UhOh.cpp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E27A81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&lt;string&gt;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E27A81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</w:t>
      </w:r>
      <w:proofErr w:type="spellStart"/>
      <w:r w:rsidRPr="008A2758">
        <w:rPr>
          <w:rFonts w:ascii="Courier New" w:hAnsi="Courier New" w:cs="Courier New"/>
          <w:b/>
        </w:rPr>
        <w:t>cassert</w:t>
      </w:r>
      <w:proofErr w:type="spellEnd"/>
      <w:r w:rsidRPr="008A2758">
        <w:rPr>
          <w:rFonts w:ascii="Courier New" w:hAnsi="Courier New" w:cs="Courier New"/>
          <w:b/>
        </w:rPr>
        <w:t>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using</w:t>
      </w:r>
      <w:proofErr w:type="gramEnd"/>
      <w:r w:rsidRPr="008A2758">
        <w:rPr>
          <w:rFonts w:ascii="Courier New" w:hAnsi="Courier New" w:cs="Courier New"/>
          <w:b/>
        </w:rPr>
        <w:t xml:space="preserve"> namespace std;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int</w:t>
      </w:r>
      <w:proofErr w:type="gramEnd"/>
      <w:r w:rsidRPr="008A2758">
        <w:rPr>
          <w:rFonts w:ascii="Courier New" w:hAnsi="Courier New" w:cs="Courier New"/>
          <w:b/>
        </w:rPr>
        <w:t xml:space="preserve"> main() {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// Error: no single char </w:t>
      </w:r>
      <w:proofErr w:type="spellStart"/>
      <w:r w:rsidRPr="008A2758">
        <w:rPr>
          <w:rFonts w:ascii="Courier New" w:hAnsi="Courier New" w:cs="Courier New"/>
          <w:b/>
        </w:rPr>
        <w:t>inits</w:t>
      </w:r>
      <w:proofErr w:type="spellEnd"/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//!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nothingDoing1('a');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// Error: no integer </w:t>
      </w:r>
      <w:proofErr w:type="spellStart"/>
      <w:r w:rsidRPr="008A2758">
        <w:rPr>
          <w:rFonts w:ascii="Courier New" w:hAnsi="Courier New" w:cs="Courier New"/>
          <w:b/>
        </w:rPr>
        <w:t>inits</w:t>
      </w:r>
      <w:proofErr w:type="spellEnd"/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//!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nothingDoing2(0x37);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// </w:t>
      </w:r>
      <w:proofErr w:type="gramStart"/>
      <w:r w:rsidRPr="008A2758">
        <w:rPr>
          <w:rFonts w:ascii="Courier New" w:hAnsi="Courier New" w:cs="Courier New"/>
          <w:b/>
        </w:rPr>
        <w:t>The</w:t>
      </w:r>
      <w:proofErr w:type="gramEnd"/>
      <w:r w:rsidRPr="008A2758">
        <w:rPr>
          <w:rFonts w:ascii="Courier New" w:hAnsi="Courier New" w:cs="Courier New"/>
          <w:b/>
        </w:rPr>
        <w:t xml:space="preserve"> following is legal: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okay(5, 'a');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assert(</w:t>
      </w:r>
      <w:proofErr w:type="gramEnd"/>
      <w:r w:rsidRPr="008A2758">
        <w:rPr>
          <w:rFonts w:ascii="Courier New" w:hAnsi="Courier New" w:cs="Courier New"/>
          <w:b/>
        </w:rPr>
        <w:t>okay == string("</w:t>
      </w:r>
      <w:proofErr w:type="spellStart"/>
      <w:r w:rsidRPr="008A2758">
        <w:rPr>
          <w:rFonts w:ascii="Courier New" w:hAnsi="Courier New" w:cs="Courier New"/>
          <w:b/>
        </w:rPr>
        <w:t>aaaaa</w:t>
      </w:r>
      <w:proofErr w:type="spellEnd"/>
      <w:r w:rsidRPr="008A2758">
        <w:rPr>
          <w:rFonts w:ascii="Courier New" w:hAnsi="Courier New" w:cs="Courier New"/>
          <w:b/>
        </w:rPr>
        <w:t>"));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 ///:~</w:t>
      </w:r>
      <w:r w:rsidR="00E153DA">
        <w:rPr>
          <w:rFonts w:ascii="Arial" w:hAnsi="Arial" w:cs="Arial"/>
          <w:b/>
          <w:sz w:val="21"/>
          <w:szCs w:val="21"/>
        </w:rPr>
        <w:fldChar w:fldCharType="begin"/>
      </w:r>
      <w:r w:rsidR="003E2906">
        <w:instrText xml:space="preserve"> XE "</w:instrText>
      </w:r>
      <w:r w:rsidR="003E2906" w:rsidRPr="00914E6E">
        <w:rPr>
          <w:rFonts w:ascii="Arial" w:hAnsi="Arial" w:cs="Arial"/>
          <w:sz w:val="21"/>
          <w:szCs w:val="21"/>
        </w:rPr>
        <w:instrText>String processing</w:instrText>
      </w:r>
      <w:r w:rsidR="003E2906">
        <w:rPr>
          <w:rFonts w:ascii="Arial" w:hAnsi="Arial" w:cs="Arial"/>
          <w:sz w:val="21"/>
          <w:szCs w:val="21"/>
        </w:rPr>
        <w:instrText>:c</w:instrText>
      </w:r>
      <w:r w:rsidR="003E2906" w:rsidRPr="008A2758">
        <w:rPr>
          <w:rFonts w:ascii="Arial" w:hAnsi="Arial" w:cs="Arial"/>
          <w:sz w:val="21"/>
          <w:szCs w:val="21"/>
        </w:rPr>
        <w:instrText>reating and initializing strings</w:instrText>
      </w:r>
      <w:r w:rsidR="003E2906">
        <w:rPr>
          <w:rFonts w:ascii="Arial" w:hAnsi="Arial" w:cs="Arial"/>
          <w:sz w:val="21"/>
          <w:szCs w:val="21"/>
        </w:rPr>
        <w:instrText>:initialization</w:instrText>
      </w:r>
      <w:r w:rsidR="003E2906">
        <w:instrText xml:space="preserve">" </w:instrText>
      </w:r>
      <w:r w:rsidR="00E153DA">
        <w:rPr>
          <w:rFonts w:ascii="Arial" w:hAnsi="Arial" w:cs="Arial"/>
          <w:b/>
          <w:sz w:val="21"/>
          <w:szCs w:val="21"/>
        </w:rPr>
        <w:fldChar w:fldCharType="end"/>
      </w:r>
    </w:p>
    <w:p w:rsidR="00016EF8" w:rsidRDefault="00820FB3">
      <w:pPr>
        <w:jc w:val="both"/>
        <w:rPr>
          <w:rFonts w:ascii="Arial" w:hAnsi="Arial" w:cs="Arial"/>
          <w:sz w:val="21"/>
          <w:szCs w:val="21"/>
        </w:rPr>
      </w:pPr>
      <w:proofErr w:type="gramStart"/>
      <w:r>
        <w:rPr>
          <w:rFonts w:asciiTheme="majorHAnsi" w:hAnsiTheme="majorHAnsi" w:cs="Arial"/>
          <w:b/>
          <w:i/>
        </w:rPr>
        <w:t>Listing 18-6.</w:t>
      </w:r>
      <w:proofErr w:type="gramEnd"/>
      <w:r>
        <w:rPr>
          <w:rFonts w:asciiTheme="majorHAnsi" w:hAnsiTheme="majorHAnsi" w:cs="Arial"/>
          <w:b/>
          <w:i/>
        </w:rPr>
        <w:t xml:space="preserve"> </w:t>
      </w:r>
      <w:r w:rsidR="00E27A81">
        <w:rPr>
          <w:rFonts w:asciiTheme="majorHAnsi" w:hAnsiTheme="majorHAnsi" w:cs="Arial"/>
          <w:b/>
          <w:i/>
        </w:rPr>
        <w:t xml:space="preserve">Illustrating Reallocation of Storage as per </w:t>
      </w:r>
      <w:r w:rsidR="00866BAB">
        <w:rPr>
          <w:rFonts w:asciiTheme="majorHAnsi" w:hAnsiTheme="majorHAnsi" w:cs="Arial"/>
          <w:b/>
          <w:i/>
        </w:rPr>
        <w:t>String Size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lastRenderedPageBreak/>
        <w:t xml:space="preserve">//: </w:t>
      </w:r>
      <w:r w:rsidR="00D1690C" w:rsidRPr="008A2758">
        <w:rPr>
          <w:rFonts w:ascii="Courier New" w:hAnsi="Courier New" w:cs="Courier New"/>
          <w:b/>
        </w:rPr>
        <w:t>C18</w:t>
      </w:r>
      <w:r w:rsidRPr="008A2758">
        <w:rPr>
          <w:rFonts w:ascii="Courier New" w:hAnsi="Courier New" w:cs="Courier New"/>
          <w:b/>
        </w:rPr>
        <w:t>:StrSize.cpp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E27A81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&lt;string&gt;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E27A81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</w:t>
      </w:r>
      <w:proofErr w:type="spellStart"/>
      <w:r w:rsidRPr="008A2758">
        <w:rPr>
          <w:rFonts w:ascii="Courier New" w:hAnsi="Courier New" w:cs="Courier New"/>
          <w:b/>
        </w:rPr>
        <w:t>iostream</w:t>
      </w:r>
      <w:proofErr w:type="spellEnd"/>
      <w:r w:rsidRPr="008A2758">
        <w:rPr>
          <w:rFonts w:ascii="Courier New" w:hAnsi="Courier New" w:cs="Courier New"/>
          <w:b/>
        </w:rPr>
        <w:t>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using</w:t>
      </w:r>
      <w:proofErr w:type="gramEnd"/>
      <w:r w:rsidRPr="008A2758">
        <w:rPr>
          <w:rFonts w:ascii="Courier New" w:hAnsi="Courier New" w:cs="Courier New"/>
          <w:b/>
        </w:rPr>
        <w:t xml:space="preserve"> namespace std;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int</w:t>
      </w:r>
      <w:proofErr w:type="gramEnd"/>
      <w:r w:rsidRPr="008A2758">
        <w:rPr>
          <w:rFonts w:ascii="Courier New" w:hAnsi="Courier New" w:cs="Courier New"/>
          <w:b/>
        </w:rPr>
        <w:t xml:space="preserve"> main() {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</w:t>
      </w:r>
      <w:proofErr w:type="spellStart"/>
      <w:r w:rsidRPr="008A2758">
        <w:rPr>
          <w:rFonts w:ascii="Courier New" w:hAnsi="Courier New" w:cs="Courier New"/>
          <w:b/>
        </w:rPr>
        <w:t>bigNews</w:t>
      </w:r>
      <w:proofErr w:type="spellEnd"/>
      <w:r w:rsidRPr="008A2758">
        <w:rPr>
          <w:rFonts w:ascii="Courier New" w:hAnsi="Courier New" w:cs="Courier New"/>
          <w:b/>
        </w:rPr>
        <w:t>("I saw Elvis in a UFO. 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="00E27A81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 xml:space="preserve">&lt;&lt; </w:t>
      </w:r>
      <w:proofErr w:type="spellStart"/>
      <w:r w:rsidRPr="008A2758">
        <w:rPr>
          <w:rFonts w:ascii="Courier New" w:hAnsi="Courier New" w:cs="Courier New"/>
          <w:b/>
        </w:rPr>
        <w:t>bigNews</w:t>
      </w:r>
      <w:proofErr w:type="spellEnd"/>
      <w:r w:rsidRPr="008A2758">
        <w:rPr>
          <w:rFonts w:ascii="Courier New" w:hAnsi="Courier New" w:cs="Courier New"/>
          <w:b/>
        </w:rPr>
        <w:t xml:space="preserve"> &lt;&lt; endl;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 // How much data have we actually got?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="00E27A81">
        <w:rPr>
          <w:rFonts w:ascii="Courier New" w:hAnsi="Courier New" w:cs="Courier New"/>
          <w:b/>
        </w:rPr>
        <w:t>c</w:t>
      </w:r>
      <w:r w:rsidRPr="008A2758">
        <w:rPr>
          <w:rFonts w:ascii="Courier New" w:hAnsi="Courier New" w:cs="Courier New"/>
          <w:b/>
        </w:rPr>
        <w:t>out</w:t>
      </w:r>
      <w:proofErr w:type="gramEnd"/>
      <w:r w:rsidR="00E27A81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 xml:space="preserve">&lt;&lt; "Size = " &lt;&lt; </w:t>
      </w:r>
      <w:proofErr w:type="spellStart"/>
      <w:r w:rsidRPr="008A2758">
        <w:rPr>
          <w:rFonts w:ascii="Courier New" w:hAnsi="Courier New" w:cs="Courier New"/>
          <w:b/>
        </w:rPr>
        <w:t>bigNews.size</w:t>
      </w:r>
      <w:proofErr w:type="spellEnd"/>
      <w:r w:rsidRPr="008A2758">
        <w:rPr>
          <w:rFonts w:ascii="Courier New" w:hAnsi="Courier New" w:cs="Courier New"/>
          <w:b/>
        </w:rPr>
        <w:t>() &lt;&lt; endl;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 // How much can we store without reallocating?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="00E27A81">
        <w:rPr>
          <w:rFonts w:ascii="Courier New" w:hAnsi="Courier New" w:cs="Courier New"/>
          <w:b/>
        </w:rPr>
        <w:t>c</w:t>
      </w:r>
      <w:r w:rsidRPr="008A2758">
        <w:rPr>
          <w:rFonts w:ascii="Courier New" w:hAnsi="Courier New" w:cs="Courier New"/>
          <w:b/>
        </w:rPr>
        <w:t>out</w:t>
      </w:r>
      <w:proofErr w:type="gramEnd"/>
      <w:r w:rsidR="00E27A81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 xml:space="preserve">&lt;&lt; "Capacity = " &lt;&lt; </w:t>
      </w:r>
      <w:proofErr w:type="spellStart"/>
      <w:r w:rsidRPr="008A2758">
        <w:rPr>
          <w:rFonts w:ascii="Courier New" w:hAnsi="Courier New" w:cs="Courier New"/>
          <w:b/>
        </w:rPr>
        <w:t>bigNews.capacity</w:t>
      </w:r>
      <w:proofErr w:type="spellEnd"/>
      <w:r w:rsidRPr="008A2758">
        <w:rPr>
          <w:rFonts w:ascii="Courier New" w:hAnsi="Courier New" w:cs="Courier New"/>
          <w:b/>
        </w:rPr>
        <w:t>() &lt;&lt; endl;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// Insert this string in </w:t>
      </w:r>
      <w:proofErr w:type="spellStart"/>
      <w:r w:rsidRPr="008A2758">
        <w:rPr>
          <w:rFonts w:ascii="Courier New" w:hAnsi="Courier New" w:cs="Courier New"/>
          <w:b/>
        </w:rPr>
        <w:t>bigNews</w:t>
      </w:r>
      <w:proofErr w:type="spellEnd"/>
      <w:r w:rsidRPr="008A2758">
        <w:rPr>
          <w:rFonts w:ascii="Courier New" w:hAnsi="Courier New" w:cs="Courier New"/>
          <w:b/>
        </w:rPr>
        <w:t xml:space="preserve"> immediately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// before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bigNews</w:t>
      </w:r>
      <w:proofErr w:type="spellEnd"/>
      <w:r w:rsidRPr="008A2758">
        <w:rPr>
          <w:rFonts w:ascii="Courier New" w:hAnsi="Courier New" w:cs="Courier New"/>
          <w:b/>
        </w:rPr>
        <w:t>[</w:t>
      </w:r>
      <w:proofErr w:type="gramEnd"/>
      <w:r w:rsidRPr="008A2758">
        <w:rPr>
          <w:rFonts w:ascii="Courier New" w:hAnsi="Courier New" w:cs="Courier New"/>
          <w:b/>
        </w:rPr>
        <w:t>1]: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bigNews.insert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gramEnd"/>
      <w:r w:rsidRPr="008A2758">
        <w:rPr>
          <w:rFonts w:ascii="Courier New" w:hAnsi="Courier New" w:cs="Courier New"/>
          <w:b/>
        </w:rPr>
        <w:t>1, " thought I");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="00E27A81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 xml:space="preserve">&lt;&lt; </w:t>
      </w:r>
      <w:proofErr w:type="spellStart"/>
      <w:r w:rsidRPr="008A2758">
        <w:rPr>
          <w:rFonts w:ascii="Courier New" w:hAnsi="Courier New" w:cs="Courier New"/>
          <w:b/>
        </w:rPr>
        <w:t>bigNews</w:t>
      </w:r>
      <w:proofErr w:type="spellEnd"/>
      <w:r w:rsidRPr="008A2758">
        <w:rPr>
          <w:rFonts w:ascii="Courier New" w:hAnsi="Courier New" w:cs="Courier New"/>
          <w:b/>
        </w:rPr>
        <w:t xml:space="preserve"> &lt;&lt; endl;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="00E27A81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 xml:space="preserve">&lt;&lt; "Size = " &lt;&lt; </w:t>
      </w:r>
      <w:proofErr w:type="spellStart"/>
      <w:r w:rsidRPr="008A2758">
        <w:rPr>
          <w:rFonts w:ascii="Courier New" w:hAnsi="Courier New" w:cs="Courier New"/>
          <w:b/>
        </w:rPr>
        <w:t>bigNews.size</w:t>
      </w:r>
      <w:proofErr w:type="spellEnd"/>
      <w:r w:rsidRPr="008A2758">
        <w:rPr>
          <w:rFonts w:ascii="Courier New" w:hAnsi="Courier New" w:cs="Courier New"/>
          <w:b/>
        </w:rPr>
        <w:t>() &lt;&lt; endl;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="00E27A81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 xml:space="preserve">&lt;&lt; "Capacity = " &lt;&lt; </w:t>
      </w:r>
      <w:proofErr w:type="spellStart"/>
      <w:r w:rsidRPr="008A2758">
        <w:rPr>
          <w:rFonts w:ascii="Courier New" w:hAnsi="Courier New" w:cs="Courier New"/>
          <w:b/>
        </w:rPr>
        <w:t>bigNews.capacity</w:t>
      </w:r>
      <w:proofErr w:type="spellEnd"/>
      <w:r w:rsidRPr="008A2758">
        <w:rPr>
          <w:rFonts w:ascii="Courier New" w:hAnsi="Courier New" w:cs="Courier New"/>
          <w:b/>
        </w:rPr>
        <w:t>() &lt;&lt; endl;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 // Make sure that there will be this much space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bigNews.reserve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gramEnd"/>
      <w:r w:rsidRPr="008A2758">
        <w:rPr>
          <w:rFonts w:ascii="Courier New" w:hAnsi="Courier New" w:cs="Courier New"/>
          <w:b/>
        </w:rPr>
        <w:t>500);</w:t>
      </w:r>
      <w:r w:rsidR="00E153DA">
        <w:rPr>
          <w:rFonts w:ascii="Arial" w:hAnsi="Arial" w:cs="Arial"/>
          <w:b/>
          <w:sz w:val="21"/>
          <w:szCs w:val="21"/>
        </w:rPr>
        <w:fldChar w:fldCharType="begin"/>
      </w:r>
      <w:r w:rsidR="00E63E35">
        <w:instrText xml:space="preserve"> XE "</w:instrText>
      </w:r>
      <w:r w:rsidR="00E63E35" w:rsidRPr="00914E6E">
        <w:rPr>
          <w:rFonts w:ascii="Arial" w:hAnsi="Arial" w:cs="Arial"/>
          <w:sz w:val="21"/>
          <w:szCs w:val="21"/>
        </w:rPr>
        <w:instrText>String processing</w:instrText>
      </w:r>
      <w:r w:rsidR="00E63E35">
        <w:rPr>
          <w:rFonts w:ascii="Arial" w:hAnsi="Arial" w:cs="Arial"/>
          <w:sz w:val="21"/>
          <w:szCs w:val="21"/>
        </w:rPr>
        <w:instrText>:operation:appending, inserting and concatenating strings</w:instrText>
      </w:r>
      <w:r w:rsidR="00E63E35">
        <w:instrText xml:space="preserve">" </w:instrText>
      </w:r>
      <w:r w:rsidR="00E153DA">
        <w:rPr>
          <w:rFonts w:ascii="Arial" w:hAnsi="Arial" w:cs="Arial"/>
          <w:b/>
          <w:sz w:val="21"/>
          <w:szCs w:val="21"/>
        </w:rPr>
        <w:fldChar w:fldCharType="end"/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// </w:t>
      </w:r>
      <w:proofErr w:type="gramStart"/>
      <w:r w:rsidRPr="008A2758">
        <w:rPr>
          <w:rFonts w:ascii="Courier New" w:hAnsi="Courier New" w:cs="Courier New"/>
          <w:b/>
        </w:rPr>
        <w:t>Add</w:t>
      </w:r>
      <w:proofErr w:type="gramEnd"/>
      <w:r w:rsidRPr="008A2758">
        <w:rPr>
          <w:rFonts w:ascii="Courier New" w:hAnsi="Courier New" w:cs="Courier New"/>
          <w:b/>
        </w:rPr>
        <w:t xml:space="preserve"> this to the end of the string: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bigNews.append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gramEnd"/>
      <w:r w:rsidRPr="008A2758">
        <w:rPr>
          <w:rFonts w:ascii="Courier New" w:hAnsi="Courier New" w:cs="Courier New"/>
          <w:b/>
        </w:rPr>
        <w:t>"I've been working too hard.");</w:t>
      </w:r>
      <w:r w:rsidR="009723F9">
        <w:rPr>
          <w:rFonts w:ascii="Arial" w:hAnsi="Arial" w:cs="Arial"/>
          <w:b/>
          <w:sz w:val="21"/>
          <w:szCs w:val="21"/>
        </w:rPr>
        <w:fldChar w:fldCharType="begin"/>
      </w:r>
      <w:r w:rsidR="009723F9">
        <w:instrText xml:space="preserve"> XE "A</w:instrText>
      </w:r>
      <w:r w:rsidR="009723F9">
        <w:rPr>
          <w:rFonts w:ascii="Arial" w:hAnsi="Arial" w:cs="Arial"/>
          <w:sz w:val="21"/>
          <w:szCs w:val="21"/>
        </w:rPr>
        <w:instrText>ppending, inserting and concatenating strings</w:instrText>
      </w:r>
      <w:r w:rsidR="009723F9">
        <w:instrText xml:space="preserve">" </w:instrText>
      </w:r>
      <w:r w:rsidR="009723F9">
        <w:rPr>
          <w:rFonts w:ascii="Arial" w:hAnsi="Arial" w:cs="Arial"/>
          <w:b/>
          <w:sz w:val="21"/>
          <w:szCs w:val="21"/>
        </w:rPr>
        <w:fldChar w:fldCharType="end"/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 </w:t>
      </w: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="00E27A81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 xml:space="preserve">&lt;&lt; </w:t>
      </w:r>
      <w:proofErr w:type="spellStart"/>
      <w:r w:rsidRPr="008A2758">
        <w:rPr>
          <w:rFonts w:ascii="Courier New" w:hAnsi="Courier New" w:cs="Courier New"/>
          <w:b/>
        </w:rPr>
        <w:t>bigNews</w:t>
      </w:r>
      <w:proofErr w:type="spellEnd"/>
      <w:r w:rsidRPr="008A2758">
        <w:rPr>
          <w:rFonts w:ascii="Courier New" w:hAnsi="Courier New" w:cs="Courier New"/>
          <w:b/>
        </w:rPr>
        <w:t xml:space="preserve"> &lt;&lt; endl;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lastRenderedPageBreak/>
        <w:t xml:space="preserve">  </w:t>
      </w: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Pr="008A2758">
        <w:rPr>
          <w:rFonts w:ascii="Courier New" w:hAnsi="Courier New" w:cs="Courier New"/>
          <w:b/>
        </w:rPr>
        <w:t xml:space="preserve">&lt;&lt; "Size = " &lt;&lt; </w:t>
      </w:r>
      <w:proofErr w:type="spellStart"/>
      <w:r w:rsidRPr="008A2758">
        <w:rPr>
          <w:rFonts w:ascii="Courier New" w:hAnsi="Courier New" w:cs="Courier New"/>
          <w:b/>
        </w:rPr>
        <w:t>bigNews.size</w:t>
      </w:r>
      <w:proofErr w:type="spellEnd"/>
      <w:r w:rsidRPr="008A2758">
        <w:rPr>
          <w:rFonts w:ascii="Courier New" w:hAnsi="Courier New" w:cs="Courier New"/>
          <w:b/>
        </w:rPr>
        <w:t>() &lt;&lt; endl;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="00E27A81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 xml:space="preserve">&lt;&lt; "Capacity = " &lt;&lt; </w:t>
      </w:r>
      <w:proofErr w:type="spellStart"/>
      <w:r w:rsidRPr="008A2758">
        <w:rPr>
          <w:rFonts w:ascii="Courier New" w:hAnsi="Courier New" w:cs="Courier New"/>
          <w:b/>
        </w:rPr>
        <w:t>bigNews.capacity</w:t>
      </w:r>
      <w:proofErr w:type="spellEnd"/>
      <w:r w:rsidRPr="008A2758">
        <w:rPr>
          <w:rFonts w:ascii="Courier New" w:hAnsi="Courier New" w:cs="Courier New"/>
          <w:b/>
        </w:rPr>
        <w:t>() &lt;&lt; endl;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 ///:~</w:t>
      </w:r>
    </w:p>
    <w:p w:rsidR="00016EF8" w:rsidRDefault="00820FB3">
      <w:pPr>
        <w:jc w:val="both"/>
        <w:rPr>
          <w:rFonts w:ascii="Arial" w:hAnsi="Arial" w:cs="Arial"/>
          <w:sz w:val="21"/>
          <w:szCs w:val="21"/>
        </w:rPr>
      </w:pPr>
      <w:proofErr w:type="gramStart"/>
      <w:r w:rsidRPr="008A2758">
        <w:rPr>
          <w:rFonts w:asciiTheme="majorHAnsi" w:hAnsiTheme="majorHAnsi" w:cs="Arial"/>
          <w:b/>
          <w:i/>
        </w:rPr>
        <w:t>Listing 18</w:t>
      </w:r>
      <w:r>
        <w:rPr>
          <w:rFonts w:asciiTheme="majorHAnsi" w:hAnsiTheme="majorHAnsi" w:cs="Arial"/>
          <w:b/>
          <w:i/>
        </w:rPr>
        <w:t>-7.</w:t>
      </w:r>
      <w:proofErr w:type="gramEnd"/>
      <w:r w:rsidR="00866BAB">
        <w:rPr>
          <w:rFonts w:asciiTheme="majorHAnsi" w:hAnsiTheme="majorHAnsi" w:cs="Arial"/>
          <w:b/>
          <w:i/>
        </w:rPr>
        <w:t xml:space="preserve"> </w:t>
      </w:r>
      <w:r w:rsidR="00C90F85">
        <w:rPr>
          <w:rFonts w:asciiTheme="majorHAnsi" w:hAnsiTheme="majorHAnsi" w:cs="Arial"/>
          <w:b/>
          <w:i/>
        </w:rPr>
        <w:t xml:space="preserve">Illustrating </w:t>
      </w:r>
      <w:r w:rsidR="00866BAB">
        <w:rPr>
          <w:rFonts w:asciiTheme="majorHAnsi" w:hAnsiTheme="majorHAnsi" w:cs="Arial"/>
          <w:b/>
          <w:i/>
        </w:rPr>
        <w:t>Replac</w:t>
      </w:r>
      <w:r w:rsidR="00C90F85">
        <w:rPr>
          <w:rFonts w:asciiTheme="majorHAnsi" w:hAnsiTheme="majorHAnsi" w:cs="Arial"/>
          <w:b/>
          <w:i/>
        </w:rPr>
        <w:t xml:space="preserve">ement </w:t>
      </w:r>
      <w:proofErr w:type="gramStart"/>
      <w:r w:rsidR="00C90F85">
        <w:rPr>
          <w:rFonts w:asciiTheme="majorHAnsi" w:hAnsiTheme="majorHAnsi" w:cs="Arial"/>
          <w:b/>
          <w:i/>
        </w:rPr>
        <w:t xml:space="preserve">of </w:t>
      </w:r>
      <w:r w:rsidR="00866BAB">
        <w:rPr>
          <w:rFonts w:asciiTheme="majorHAnsi" w:hAnsiTheme="majorHAnsi" w:cs="Arial"/>
          <w:b/>
          <w:i/>
        </w:rPr>
        <w:t xml:space="preserve"> String</w:t>
      </w:r>
      <w:proofErr w:type="gramEnd"/>
      <w:r w:rsidR="00866BAB">
        <w:rPr>
          <w:rFonts w:asciiTheme="majorHAnsi" w:hAnsiTheme="majorHAnsi" w:cs="Arial"/>
          <w:b/>
          <w:i/>
        </w:rPr>
        <w:t xml:space="preserve"> Characters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//: </w:t>
      </w:r>
      <w:r w:rsidR="00D1690C" w:rsidRPr="008A2758">
        <w:rPr>
          <w:rFonts w:ascii="Courier New" w:hAnsi="Courier New" w:cs="Courier New"/>
          <w:b/>
        </w:rPr>
        <w:t>C18</w:t>
      </w:r>
      <w:r w:rsidRPr="008A2758">
        <w:rPr>
          <w:rFonts w:ascii="Courier New" w:hAnsi="Courier New" w:cs="Courier New"/>
          <w:b/>
        </w:rPr>
        <w:t>:StringReplace.cpp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Simple find-and-replace in strings.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C90F85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</w:t>
      </w:r>
      <w:proofErr w:type="spellStart"/>
      <w:r w:rsidRPr="008A2758">
        <w:rPr>
          <w:rFonts w:ascii="Courier New" w:hAnsi="Courier New" w:cs="Courier New"/>
          <w:b/>
        </w:rPr>
        <w:t>cassert</w:t>
      </w:r>
      <w:proofErr w:type="spellEnd"/>
      <w:r w:rsidRPr="008A2758">
        <w:rPr>
          <w:rFonts w:ascii="Courier New" w:hAnsi="Courier New" w:cs="Courier New"/>
          <w:b/>
        </w:rPr>
        <w:t>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C90F85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&lt;string&gt;</w:t>
      </w:r>
      <w:r w:rsidR="00AE3680">
        <w:rPr>
          <w:rFonts w:ascii="Arial" w:hAnsi="Arial" w:cs="Arial"/>
          <w:b/>
          <w:sz w:val="21"/>
          <w:szCs w:val="21"/>
        </w:rPr>
        <w:fldChar w:fldCharType="begin"/>
      </w:r>
      <w:r w:rsidR="00AE3680">
        <w:instrText xml:space="preserve"> XE "</w:instrText>
      </w:r>
      <w:r w:rsidR="00AE3680" w:rsidRPr="00914E6E">
        <w:rPr>
          <w:rFonts w:ascii="Arial" w:hAnsi="Arial" w:cs="Arial"/>
          <w:sz w:val="21"/>
          <w:szCs w:val="21"/>
        </w:rPr>
        <w:instrText>String processing</w:instrText>
      </w:r>
      <w:r w:rsidR="00AE3680">
        <w:rPr>
          <w:rFonts w:ascii="Arial" w:hAnsi="Arial" w:cs="Arial"/>
          <w:sz w:val="21"/>
          <w:szCs w:val="21"/>
        </w:rPr>
        <w:instrText>:operation:replacing string characters</w:instrText>
      </w:r>
      <w:r w:rsidR="00AE3680">
        <w:instrText xml:space="preserve">" </w:instrText>
      </w:r>
      <w:r w:rsidR="00AE3680">
        <w:rPr>
          <w:rFonts w:ascii="Arial" w:hAnsi="Arial" w:cs="Arial"/>
          <w:b/>
          <w:sz w:val="21"/>
          <w:szCs w:val="21"/>
        </w:rPr>
        <w:fldChar w:fldCharType="end"/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using</w:t>
      </w:r>
      <w:proofErr w:type="gramEnd"/>
      <w:r w:rsidRPr="008A2758">
        <w:rPr>
          <w:rFonts w:ascii="Courier New" w:hAnsi="Courier New" w:cs="Courier New"/>
          <w:b/>
        </w:rPr>
        <w:t xml:space="preserve"> namespace std;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int</w:t>
      </w:r>
      <w:proofErr w:type="gramEnd"/>
      <w:r w:rsidRPr="008A2758">
        <w:rPr>
          <w:rFonts w:ascii="Courier New" w:hAnsi="Courier New" w:cs="Courier New"/>
          <w:b/>
        </w:rPr>
        <w:t xml:space="preserve"> main() {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s("A piece of text");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  <w:lang w:val="de-DE"/>
        </w:rPr>
      </w:pPr>
      <w:r w:rsidRPr="008A2758">
        <w:rPr>
          <w:rFonts w:ascii="Courier New" w:hAnsi="Courier New" w:cs="Courier New"/>
          <w:b/>
        </w:rPr>
        <w:t xml:space="preserve">  </w:t>
      </w:r>
      <w:r w:rsidRPr="008A2758">
        <w:rPr>
          <w:rFonts w:ascii="Courier New" w:hAnsi="Courier New" w:cs="Courier New"/>
          <w:b/>
          <w:lang w:val="sv-SE"/>
        </w:rPr>
        <w:t>string tag("$tag$");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  <w:lang w:val="de-DE"/>
        </w:rPr>
      </w:pPr>
      <w:r w:rsidRPr="008A2758">
        <w:rPr>
          <w:rFonts w:ascii="Courier New" w:hAnsi="Courier New" w:cs="Courier New"/>
          <w:b/>
          <w:lang w:val="sv-SE"/>
        </w:rPr>
        <w:t>  s.insert(8, tag + ' ');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  <w:lang w:val="sv-SE"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assert(</w:t>
      </w:r>
      <w:proofErr w:type="gramEnd"/>
      <w:r w:rsidRPr="008A2758">
        <w:rPr>
          <w:rFonts w:ascii="Courier New" w:hAnsi="Courier New" w:cs="Courier New"/>
          <w:b/>
        </w:rPr>
        <w:t>s == "A piece $tag$ of text");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int</w:t>
      </w:r>
      <w:proofErr w:type="gramEnd"/>
      <w:r w:rsidRPr="008A2758">
        <w:rPr>
          <w:rFonts w:ascii="Courier New" w:hAnsi="Courier New" w:cs="Courier New"/>
          <w:b/>
        </w:rPr>
        <w:t xml:space="preserve"> start = </w:t>
      </w:r>
      <w:proofErr w:type="spellStart"/>
      <w:r w:rsidRPr="008A2758">
        <w:rPr>
          <w:rFonts w:ascii="Courier New" w:hAnsi="Courier New" w:cs="Courier New"/>
          <w:b/>
        </w:rPr>
        <w:t>s.find</w:t>
      </w:r>
      <w:proofErr w:type="spellEnd"/>
      <w:r w:rsidRPr="008A2758">
        <w:rPr>
          <w:rFonts w:ascii="Courier New" w:hAnsi="Courier New" w:cs="Courier New"/>
          <w:b/>
        </w:rPr>
        <w:t>(tag);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assert(</w:t>
      </w:r>
      <w:proofErr w:type="gramEnd"/>
      <w:r w:rsidRPr="008A2758">
        <w:rPr>
          <w:rFonts w:ascii="Courier New" w:hAnsi="Courier New" w:cs="Courier New"/>
          <w:b/>
        </w:rPr>
        <w:t>start == 8);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assert(</w:t>
      </w:r>
      <w:proofErr w:type="spellStart"/>
      <w:proofErr w:type="gramEnd"/>
      <w:r w:rsidRPr="008A2758">
        <w:rPr>
          <w:rFonts w:ascii="Courier New" w:hAnsi="Courier New" w:cs="Courier New"/>
          <w:b/>
        </w:rPr>
        <w:t>tag.size</w:t>
      </w:r>
      <w:proofErr w:type="spellEnd"/>
      <w:r w:rsidRPr="008A2758">
        <w:rPr>
          <w:rFonts w:ascii="Courier New" w:hAnsi="Courier New" w:cs="Courier New"/>
          <w:b/>
        </w:rPr>
        <w:t>() == 5);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s.replace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gramEnd"/>
      <w:r w:rsidRPr="008A2758">
        <w:rPr>
          <w:rFonts w:ascii="Courier New" w:hAnsi="Courier New" w:cs="Courier New"/>
          <w:b/>
        </w:rPr>
        <w:t xml:space="preserve">start, </w:t>
      </w:r>
      <w:proofErr w:type="spellStart"/>
      <w:r w:rsidRPr="008A2758">
        <w:rPr>
          <w:rFonts w:ascii="Courier New" w:hAnsi="Courier New" w:cs="Courier New"/>
          <w:b/>
        </w:rPr>
        <w:t>tag.size</w:t>
      </w:r>
      <w:proofErr w:type="spellEnd"/>
      <w:r w:rsidRPr="008A2758">
        <w:rPr>
          <w:rFonts w:ascii="Courier New" w:hAnsi="Courier New" w:cs="Courier New"/>
          <w:b/>
        </w:rPr>
        <w:t>(), "hello there");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assert(</w:t>
      </w:r>
      <w:proofErr w:type="gramEnd"/>
      <w:r w:rsidRPr="008A2758">
        <w:rPr>
          <w:rFonts w:ascii="Courier New" w:hAnsi="Courier New" w:cs="Courier New"/>
          <w:b/>
        </w:rPr>
        <w:t>s == "A piece hello there of text");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 ///:~</w:t>
      </w:r>
    </w:p>
    <w:p w:rsidR="00016EF8" w:rsidRDefault="00820FB3">
      <w:pPr>
        <w:jc w:val="both"/>
        <w:rPr>
          <w:rFonts w:ascii="Arial" w:hAnsi="Arial" w:cs="Arial"/>
          <w:sz w:val="21"/>
          <w:szCs w:val="21"/>
        </w:rPr>
      </w:pPr>
      <w:proofErr w:type="gramStart"/>
      <w:r>
        <w:rPr>
          <w:rFonts w:asciiTheme="majorHAnsi" w:hAnsiTheme="majorHAnsi" w:cs="Arial"/>
          <w:b/>
          <w:i/>
        </w:rPr>
        <w:t>Listing 18-8.</w:t>
      </w:r>
      <w:proofErr w:type="gramEnd"/>
      <w:r w:rsidR="00F37E6C">
        <w:rPr>
          <w:rFonts w:asciiTheme="majorHAnsi" w:hAnsiTheme="majorHAnsi" w:cs="Arial"/>
          <w:b/>
          <w:i/>
        </w:rPr>
        <w:t xml:space="preserve"> </w:t>
      </w:r>
      <w:r w:rsidR="00C90F85">
        <w:rPr>
          <w:rFonts w:asciiTheme="majorHAnsi" w:hAnsiTheme="majorHAnsi" w:cs="Arial"/>
          <w:b/>
          <w:i/>
        </w:rPr>
        <w:t xml:space="preserve">Illustrating </w:t>
      </w:r>
      <w:r w:rsidR="00F37E6C">
        <w:rPr>
          <w:rFonts w:asciiTheme="majorHAnsi" w:hAnsiTheme="majorHAnsi" w:cs="Arial"/>
          <w:b/>
          <w:i/>
        </w:rPr>
        <w:t xml:space="preserve">A </w:t>
      </w:r>
      <w:r w:rsidR="009C4E2E">
        <w:rPr>
          <w:rFonts w:asciiTheme="majorHAnsi" w:hAnsiTheme="majorHAnsi" w:cs="Arial"/>
          <w:b/>
          <w:i/>
        </w:rPr>
        <w:t>More Complete</w:t>
      </w:r>
      <w:r w:rsidR="00F37E6C">
        <w:rPr>
          <w:rFonts w:asciiTheme="majorHAnsi" w:hAnsiTheme="majorHAnsi" w:cs="Arial"/>
          <w:b/>
          <w:i/>
        </w:rPr>
        <w:t xml:space="preserve"> Demonstration of </w:t>
      </w:r>
      <w:proofErr w:type="gramStart"/>
      <w:r w:rsidR="00F37E6C">
        <w:rPr>
          <w:rFonts w:asciiTheme="majorHAnsi" w:hAnsiTheme="majorHAnsi" w:cs="Arial"/>
          <w:b/>
          <w:i/>
        </w:rPr>
        <w:t>replace(</w:t>
      </w:r>
      <w:proofErr w:type="gramEnd"/>
      <w:r w:rsidR="00F37E6C">
        <w:rPr>
          <w:rFonts w:asciiTheme="majorHAnsi" w:hAnsiTheme="majorHAnsi" w:cs="Arial"/>
          <w:b/>
          <w:i/>
        </w:rPr>
        <w:t xml:space="preserve"> )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//: </w:t>
      </w:r>
      <w:r w:rsidR="00D1690C" w:rsidRPr="008A2758">
        <w:rPr>
          <w:rFonts w:ascii="Courier New" w:hAnsi="Courier New" w:cs="Courier New"/>
          <w:b/>
        </w:rPr>
        <w:t>C18</w:t>
      </w:r>
      <w:r w:rsidRPr="008A2758">
        <w:rPr>
          <w:rFonts w:ascii="Courier New" w:hAnsi="Courier New" w:cs="Courier New"/>
          <w:b/>
        </w:rPr>
        <w:t>:Replace.cpp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lastRenderedPageBreak/>
        <w:t>#include</w:t>
      </w:r>
      <w:r w:rsidR="00C90F85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</w:t>
      </w:r>
      <w:proofErr w:type="spellStart"/>
      <w:r w:rsidRPr="008A2758">
        <w:rPr>
          <w:rFonts w:ascii="Courier New" w:hAnsi="Courier New" w:cs="Courier New"/>
          <w:b/>
        </w:rPr>
        <w:t>cassert</w:t>
      </w:r>
      <w:proofErr w:type="spellEnd"/>
      <w:r w:rsidRPr="008A2758">
        <w:rPr>
          <w:rFonts w:ascii="Courier New" w:hAnsi="Courier New" w:cs="Courier New"/>
          <w:b/>
        </w:rPr>
        <w:t>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C90F85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</w:t>
      </w:r>
      <w:proofErr w:type="spellStart"/>
      <w:r w:rsidRPr="008A2758">
        <w:rPr>
          <w:rFonts w:ascii="Courier New" w:hAnsi="Courier New" w:cs="Courier New"/>
          <w:b/>
        </w:rPr>
        <w:t>cstddef</w:t>
      </w:r>
      <w:proofErr w:type="spellEnd"/>
      <w:r w:rsidRPr="008A2758">
        <w:rPr>
          <w:rFonts w:ascii="Courier New" w:hAnsi="Courier New" w:cs="Courier New"/>
          <w:b/>
        </w:rPr>
        <w:t>&gt;</w:t>
      </w:r>
      <w:proofErr w:type="gramStart"/>
      <w:r w:rsidRPr="008A2758">
        <w:rPr>
          <w:rFonts w:ascii="Courier New" w:hAnsi="Courier New" w:cs="Courier New"/>
          <w:b/>
        </w:rPr>
        <w:t>  /</w:t>
      </w:r>
      <w:proofErr w:type="gramEnd"/>
      <w:r w:rsidRPr="008A2758">
        <w:rPr>
          <w:rFonts w:ascii="Courier New" w:hAnsi="Courier New" w:cs="Courier New"/>
          <w:b/>
        </w:rPr>
        <w:t xml:space="preserve">/ For </w:t>
      </w:r>
      <w:proofErr w:type="spellStart"/>
      <w:r w:rsidRPr="008A2758">
        <w:rPr>
          <w:rFonts w:ascii="Courier New" w:hAnsi="Courier New" w:cs="Courier New"/>
          <w:b/>
        </w:rPr>
        <w:t>size_t</w:t>
      </w:r>
      <w:proofErr w:type="spellEnd"/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C90F85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&lt;string&gt;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using</w:t>
      </w:r>
      <w:proofErr w:type="gramEnd"/>
      <w:r w:rsidRPr="008A2758">
        <w:rPr>
          <w:rFonts w:ascii="Courier New" w:hAnsi="Courier New" w:cs="Courier New"/>
          <w:b/>
        </w:rPr>
        <w:t xml:space="preserve"> namespace std;</w:t>
      </w:r>
      <w:r w:rsidR="00AE3680">
        <w:rPr>
          <w:rFonts w:ascii="Arial" w:hAnsi="Arial" w:cs="Arial"/>
          <w:b/>
          <w:sz w:val="21"/>
          <w:szCs w:val="21"/>
        </w:rPr>
        <w:fldChar w:fldCharType="begin"/>
      </w:r>
      <w:r w:rsidR="00AE3680">
        <w:instrText xml:space="preserve"> XE "</w:instrText>
      </w:r>
      <w:r w:rsidR="00AE3680" w:rsidRPr="00914E6E">
        <w:rPr>
          <w:rFonts w:ascii="Arial" w:hAnsi="Arial" w:cs="Arial"/>
          <w:sz w:val="21"/>
          <w:szCs w:val="21"/>
        </w:rPr>
        <w:instrText>String processing</w:instrText>
      </w:r>
      <w:r w:rsidR="00AE3680">
        <w:rPr>
          <w:rFonts w:ascii="Arial" w:hAnsi="Arial" w:cs="Arial"/>
          <w:sz w:val="21"/>
          <w:szCs w:val="21"/>
        </w:rPr>
        <w:instrText>:operation:replacing string characters</w:instrText>
      </w:r>
      <w:r w:rsidR="00AE3680">
        <w:instrText xml:space="preserve">" </w:instrText>
      </w:r>
      <w:r w:rsidR="00AE3680">
        <w:rPr>
          <w:rFonts w:ascii="Arial" w:hAnsi="Arial" w:cs="Arial"/>
          <w:b/>
          <w:sz w:val="21"/>
          <w:szCs w:val="21"/>
        </w:rPr>
        <w:fldChar w:fldCharType="end"/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void</w:t>
      </w:r>
      <w:proofErr w:type="gramEnd"/>
      <w:r w:rsidRPr="008A2758">
        <w:rPr>
          <w:rFonts w:ascii="Courier New" w:hAnsi="Courier New" w:cs="Courier New"/>
          <w:b/>
        </w:rPr>
        <w:t xml:space="preserve"> </w:t>
      </w:r>
      <w:proofErr w:type="spellStart"/>
      <w:r w:rsidRPr="008A2758">
        <w:rPr>
          <w:rFonts w:ascii="Courier New" w:hAnsi="Courier New" w:cs="Courier New"/>
          <w:b/>
        </w:rPr>
        <w:t>replaceChars</w:t>
      </w:r>
      <w:proofErr w:type="spellEnd"/>
      <w:r w:rsidRPr="008A2758">
        <w:rPr>
          <w:rFonts w:ascii="Courier New" w:hAnsi="Courier New" w:cs="Courier New"/>
          <w:b/>
        </w:rPr>
        <w:t xml:space="preserve">(string&amp; </w:t>
      </w:r>
      <w:proofErr w:type="spellStart"/>
      <w:r w:rsidRPr="008A2758">
        <w:rPr>
          <w:rFonts w:ascii="Courier New" w:hAnsi="Courier New" w:cs="Courier New"/>
          <w:b/>
        </w:rPr>
        <w:t>modifyMe</w:t>
      </w:r>
      <w:proofErr w:type="spellEnd"/>
      <w:r w:rsidRPr="008A2758">
        <w:rPr>
          <w:rFonts w:ascii="Courier New" w:hAnsi="Courier New" w:cs="Courier New"/>
          <w:b/>
        </w:rPr>
        <w:t>,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const</w:t>
      </w:r>
      <w:proofErr w:type="spellEnd"/>
      <w:proofErr w:type="gramEnd"/>
      <w:r w:rsidRPr="008A2758">
        <w:rPr>
          <w:rFonts w:ascii="Courier New" w:hAnsi="Courier New" w:cs="Courier New"/>
          <w:b/>
        </w:rPr>
        <w:t xml:space="preserve"> string&amp; </w:t>
      </w:r>
      <w:proofErr w:type="spellStart"/>
      <w:r w:rsidRPr="008A2758">
        <w:rPr>
          <w:rFonts w:ascii="Courier New" w:hAnsi="Courier New" w:cs="Courier New"/>
          <w:b/>
        </w:rPr>
        <w:t>findMe</w:t>
      </w:r>
      <w:proofErr w:type="spellEnd"/>
      <w:r w:rsidRPr="008A2758">
        <w:rPr>
          <w:rFonts w:ascii="Courier New" w:hAnsi="Courier New" w:cs="Courier New"/>
          <w:b/>
        </w:rPr>
        <w:t xml:space="preserve">, </w:t>
      </w:r>
      <w:proofErr w:type="spellStart"/>
      <w:r w:rsidRPr="008A2758">
        <w:rPr>
          <w:rFonts w:ascii="Courier New" w:hAnsi="Courier New" w:cs="Courier New"/>
          <w:b/>
        </w:rPr>
        <w:t>const</w:t>
      </w:r>
      <w:proofErr w:type="spellEnd"/>
      <w:r w:rsidRPr="008A2758">
        <w:rPr>
          <w:rFonts w:ascii="Courier New" w:hAnsi="Courier New" w:cs="Courier New"/>
          <w:b/>
        </w:rPr>
        <w:t xml:space="preserve"> string&amp; </w:t>
      </w:r>
      <w:proofErr w:type="spellStart"/>
      <w:r w:rsidRPr="008A2758">
        <w:rPr>
          <w:rFonts w:ascii="Courier New" w:hAnsi="Courier New" w:cs="Courier New"/>
          <w:b/>
        </w:rPr>
        <w:t>newChars</w:t>
      </w:r>
      <w:proofErr w:type="spellEnd"/>
      <w:r w:rsidRPr="008A2758">
        <w:rPr>
          <w:rFonts w:ascii="Courier New" w:hAnsi="Courier New" w:cs="Courier New"/>
          <w:b/>
        </w:rPr>
        <w:t>) {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// Look in </w:t>
      </w:r>
      <w:proofErr w:type="spellStart"/>
      <w:r w:rsidRPr="008A2758">
        <w:rPr>
          <w:rFonts w:ascii="Courier New" w:hAnsi="Courier New" w:cs="Courier New"/>
          <w:b/>
        </w:rPr>
        <w:t>modifyMe</w:t>
      </w:r>
      <w:proofErr w:type="spellEnd"/>
      <w:r w:rsidRPr="008A2758">
        <w:rPr>
          <w:rFonts w:ascii="Courier New" w:hAnsi="Courier New" w:cs="Courier New"/>
          <w:b/>
        </w:rPr>
        <w:t xml:space="preserve"> for the "find string"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 // starting at position 0: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size_t</w:t>
      </w:r>
      <w:proofErr w:type="spellEnd"/>
      <w:proofErr w:type="gramEnd"/>
      <w:r w:rsidRPr="008A2758">
        <w:rPr>
          <w:rFonts w:ascii="Courier New" w:hAnsi="Courier New" w:cs="Courier New"/>
          <w:b/>
        </w:rPr>
        <w:t xml:space="preserve"> i = </w:t>
      </w:r>
      <w:proofErr w:type="spellStart"/>
      <w:r w:rsidRPr="008A2758">
        <w:rPr>
          <w:rFonts w:ascii="Courier New" w:hAnsi="Courier New" w:cs="Courier New"/>
          <w:b/>
        </w:rPr>
        <w:t>modifyMe.find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spellStart"/>
      <w:r w:rsidRPr="008A2758">
        <w:rPr>
          <w:rFonts w:ascii="Courier New" w:hAnsi="Courier New" w:cs="Courier New"/>
          <w:b/>
        </w:rPr>
        <w:t>findMe</w:t>
      </w:r>
      <w:proofErr w:type="spellEnd"/>
      <w:r w:rsidRPr="008A2758">
        <w:rPr>
          <w:rFonts w:ascii="Courier New" w:hAnsi="Courier New" w:cs="Courier New"/>
          <w:b/>
        </w:rPr>
        <w:t>, 0);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// </w:t>
      </w:r>
      <w:proofErr w:type="gramStart"/>
      <w:r w:rsidRPr="008A2758">
        <w:rPr>
          <w:rFonts w:ascii="Courier New" w:hAnsi="Courier New" w:cs="Courier New"/>
          <w:b/>
        </w:rPr>
        <w:t>Did</w:t>
      </w:r>
      <w:proofErr w:type="gramEnd"/>
      <w:r w:rsidRPr="008A2758">
        <w:rPr>
          <w:rFonts w:ascii="Courier New" w:hAnsi="Courier New" w:cs="Courier New"/>
          <w:b/>
        </w:rPr>
        <w:t xml:space="preserve"> we find the string to replace?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if(</w:t>
      </w:r>
      <w:proofErr w:type="gramEnd"/>
      <w:r w:rsidRPr="008A2758">
        <w:rPr>
          <w:rFonts w:ascii="Courier New" w:hAnsi="Courier New" w:cs="Courier New"/>
          <w:b/>
        </w:rPr>
        <w:t>i != string::</w:t>
      </w:r>
      <w:proofErr w:type="spellStart"/>
      <w:r w:rsidRPr="008A2758">
        <w:rPr>
          <w:rFonts w:ascii="Courier New" w:hAnsi="Courier New" w:cs="Courier New"/>
          <w:b/>
        </w:rPr>
        <w:t>npos</w:t>
      </w:r>
      <w:proofErr w:type="spellEnd"/>
      <w:r w:rsidRPr="008A2758">
        <w:rPr>
          <w:rFonts w:ascii="Courier New" w:hAnsi="Courier New" w:cs="Courier New"/>
          <w:b/>
        </w:rPr>
        <w:t>)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   // Replace the find string with </w:t>
      </w:r>
      <w:proofErr w:type="spellStart"/>
      <w:r w:rsidRPr="008A2758">
        <w:rPr>
          <w:rFonts w:ascii="Courier New" w:hAnsi="Courier New" w:cs="Courier New"/>
          <w:b/>
        </w:rPr>
        <w:t>newChars</w:t>
      </w:r>
      <w:proofErr w:type="spellEnd"/>
      <w:r w:rsidRPr="008A2758">
        <w:rPr>
          <w:rFonts w:ascii="Courier New" w:hAnsi="Courier New" w:cs="Courier New"/>
          <w:b/>
        </w:rPr>
        <w:t>: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 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modifyMe.replace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gramEnd"/>
      <w:r w:rsidRPr="008A2758">
        <w:rPr>
          <w:rFonts w:ascii="Courier New" w:hAnsi="Courier New" w:cs="Courier New"/>
          <w:b/>
        </w:rPr>
        <w:t xml:space="preserve">i, </w:t>
      </w:r>
      <w:proofErr w:type="spellStart"/>
      <w:r w:rsidRPr="008A2758">
        <w:rPr>
          <w:rFonts w:ascii="Courier New" w:hAnsi="Courier New" w:cs="Courier New"/>
          <w:b/>
        </w:rPr>
        <w:t>findMe.size</w:t>
      </w:r>
      <w:proofErr w:type="spellEnd"/>
      <w:r w:rsidRPr="008A2758">
        <w:rPr>
          <w:rFonts w:ascii="Courier New" w:hAnsi="Courier New" w:cs="Courier New"/>
          <w:b/>
        </w:rPr>
        <w:t xml:space="preserve">(), </w:t>
      </w:r>
      <w:proofErr w:type="spellStart"/>
      <w:r w:rsidRPr="008A2758">
        <w:rPr>
          <w:rFonts w:ascii="Courier New" w:hAnsi="Courier New" w:cs="Courier New"/>
          <w:b/>
        </w:rPr>
        <w:t>newChars</w:t>
      </w:r>
      <w:proofErr w:type="spellEnd"/>
      <w:r w:rsidRPr="008A2758">
        <w:rPr>
          <w:rFonts w:ascii="Courier New" w:hAnsi="Courier New" w:cs="Courier New"/>
          <w:b/>
        </w:rPr>
        <w:t>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int</w:t>
      </w:r>
      <w:proofErr w:type="gramEnd"/>
      <w:r w:rsidRPr="008A2758">
        <w:rPr>
          <w:rFonts w:ascii="Courier New" w:hAnsi="Courier New" w:cs="Courier New"/>
          <w:b/>
        </w:rPr>
        <w:t xml:space="preserve"> main() {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</w:t>
      </w:r>
      <w:proofErr w:type="spellStart"/>
      <w:r w:rsidRPr="008A2758">
        <w:rPr>
          <w:rFonts w:ascii="Courier New" w:hAnsi="Courier New" w:cs="Courier New"/>
          <w:b/>
        </w:rPr>
        <w:t>bigNews</w:t>
      </w:r>
      <w:proofErr w:type="spellEnd"/>
      <w:r w:rsidRPr="008A2758">
        <w:rPr>
          <w:rFonts w:ascii="Courier New" w:hAnsi="Courier New" w:cs="Courier New"/>
          <w:b/>
        </w:rPr>
        <w:t xml:space="preserve"> = "I thought I saw Elvis in a UFO. "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                  "I have been working too hard.</w:t>
      </w:r>
      <w:proofErr w:type="gramStart"/>
      <w:r w:rsidRPr="008A2758">
        <w:rPr>
          <w:rFonts w:ascii="Courier New" w:hAnsi="Courier New" w:cs="Courier New"/>
          <w:b/>
        </w:rPr>
        <w:t>";</w:t>
      </w:r>
      <w:proofErr w:type="gramEnd"/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replacement("wig");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</w:t>
      </w:r>
      <w:proofErr w:type="spellStart"/>
      <w:r w:rsidRPr="008A2758">
        <w:rPr>
          <w:rFonts w:ascii="Courier New" w:hAnsi="Courier New" w:cs="Courier New"/>
          <w:b/>
        </w:rPr>
        <w:t>findMe</w:t>
      </w:r>
      <w:proofErr w:type="spellEnd"/>
      <w:r w:rsidRPr="008A2758">
        <w:rPr>
          <w:rFonts w:ascii="Courier New" w:hAnsi="Courier New" w:cs="Courier New"/>
          <w:b/>
        </w:rPr>
        <w:t>("UFO");</w:t>
      </w:r>
    </w:p>
    <w:p w:rsidR="00274E2F" w:rsidRPr="008A2758" w:rsidRDefault="00274E2F" w:rsidP="0071606C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r w:rsidR="00016EF8" w:rsidRPr="008A2758">
        <w:rPr>
          <w:rFonts w:ascii="Courier New" w:hAnsi="Courier New" w:cs="Courier New"/>
          <w:b/>
        </w:rPr>
        <w:t xml:space="preserve">// Find "UFO" in </w:t>
      </w:r>
      <w:proofErr w:type="spellStart"/>
      <w:r w:rsidR="00016EF8" w:rsidRPr="008A2758">
        <w:rPr>
          <w:rFonts w:ascii="Courier New" w:hAnsi="Courier New" w:cs="Courier New"/>
          <w:b/>
        </w:rPr>
        <w:t>bigNews</w:t>
      </w:r>
      <w:proofErr w:type="spellEnd"/>
      <w:r w:rsidR="00016EF8">
        <w:rPr>
          <w:rFonts w:ascii="Courier New" w:hAnsi="Courier New" w:cs="Courier New"/>
          <w:b/>
        </w:rPr>
        <w:t xml:space="preserve"> </w:t>
      </w:r>
      <w:r w:rsidR="00016EF8" w:rsidRPr="008A2758">
        <w:rPr>
          <w:rFonts w:ascii="Courier New" w:hAnsi="Courier New" w:cs="Courier New"/>
          <w:b/>
        </w:rPr>
        <w:t>and overwrite it: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replaceChars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spellStart"/>
      <w:proofErr w:type="gramEnd"/>
      <w:r w:rsidRPr="008A2758">
        <w:rPr>
          <w:rFonts w:ascii="Courier New" w:hAnsi="Courier New" w:cs="Courier New"/>
          <w:b/>
        </w:rPr>
        <w:t>bigNews</w:t>
      </w:r>
      <w:proofErr w:type="spellEnd"/>
      <w:r w:rsidRPr="008A2758">
        <w:rPr>
          <w:rFonts w:ascii="Courier New" w:hAnsi="Courier New" w:cs="Courier New"/>
          <w:b/>
        </w:rPr>
        <w:t xml:space="preserve">, </w:t>
      </w:r>
      <w:proofErr w:type="spellStart"/>
      <w:r w:rsidRPr="008A2758">
        <w:rPr>
          <w:rFonts w:ascii="Courier New" w:hAnsi="Courier New" w:cs="Courier New"/>
          <w:b/>
        </w:rPr>
        <w:t>findMe</w:t>
      </w:r>
      <w:proofErr w:type="spellEnd"/>
      <w:r w:rsidRPr="008A2758">
        <w:rPr>
          <w:rFonts w:ascii="Courier New" w:hAnsi="Courier New" w:cs="Courier New"/>
          <w:b/>
        </w:rPr>
        <w:t>, replacement);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assert(</w:t>
      </w:r>
      <w:proofErr w:type="spellStart"/>
      <w:proofErr w:type="gramEnd"/>
      <w:r w:rsidRPr="008A2758">
        <w:rPr>
          <w:rFonts w:ascii="Courier New" w:hAnsi="Courier New" w:cs="Courier New"/>
          <w:b/>
        </w:rPr>
        <w:t>bigNews</w:t>
      </w:r>
      <w:proofErr w:type="spellEnd"/>
      <w:r w:rsidRPr="008A2758">
        <w:rPr>
          <w:rFonts w:ascii="Courier New" w:hAnsi="Courier New" w:cs="Courier New"/>
          <w:b/>
        </w:rPr>
        <w:t xml:space="preserve"> == "I thought I saw Elvis in a "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lastRenderedPageBreak/>
        <w:t>         "</w:t>
      </w:r>
      <w:proofErr w:type="gramStart"/>
      <w:r w:rsidRPr="008A2758">
        <w:rPr>
          <w:rFonts w:ascii="Courier New" w:hAnsi="Courier New" w:cs="Courier New"/>
          <w:b/>
        </w:rPr>
        <w:t>wig</w:t>
      </w:r>
      <w:proofErr w:type="gramEnd"/>
      <w:r w:rsidRPr="008A2758">
        <w:rPr>
          <w:rFonts w:ascii="Courier New" w:hAnsi="Courier New" w:cs="Courier New"/>
          <w:b/>
        </w:rPr>
        <w:t>. I have been working too hard.");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 ///:~</w:t>
      </w:r>
      <w:r w:rsidR="00EA19BD">
        <w:rPr>
          <w:rFonts w:ascii="Arial" w:hAnsi="Arial" w:cs="Arial"/>
          <w:b/>
          <w:sz w:val="21"/>
          <w:szCs w:val="21"/>
        </w:rPr>
        <w:fldChar w:fldCharType="begin"/>
      </w:r>
      <w:r w:rsidR="00EA19BD">
        <w:instrText xml:space="preserve"> XE "R</w:instrText>
      </w:r>
      <w:r w:rsidR="00EA19BD">
        <w:rPr>
          <w:rFonts w:ascii="Arial" w:hAnsi="Arial" w:cs="Arial"/>
          <w:sz w:val="21"/>
          <w:szCs w:val="21"/>
        </w:rPr>
        <w:instrText>eplacing string characters:complete demonstration</w:instrText>
      </w:r>
      <w:r w:rsidR="00EA19BD">
        <w:instrText xml:space="preserve">" </w:instrText>
      </w:r>
      <w:r w:rsidR="00EA19BD">
        <w:rPr>
          <w:rFonts w:ascii="Arial" w:hAnsi="Arial" w:cs="Arial"/>
          <w:b/>
          <w:sz w:val="21"/>
          <w:szCs w:val="21"/>
        </w:rPr>
        <w:fldChar w:fldCharType="end"/>
      </w:r>
    </w:p>
    <w:p w:rsidR="00016EF8" w:rsidRDefault="00820FB3">
      <w:pPr>
        <w:jc w:val="both"/>
        <w:rPr>
          <w:rFonts w:ascii="Arial" w:hAnsi="Arial" w:cs="Arial"/>
          <w:sz w:val="21"/>
          <w:szCs w:val="21"/>
        </w:rPr>
      </w:pPr>
      <w:proofErr w:type="gramStart"/>
      <w:r>
        <w:rPr>
          <w:rFonts w:asciiTheme="majorHAnsi" w:hAnsiTheme="majorHAnsi" w:cs="Arial"/>
          <w:b/>
          <w:i/>
        </w:rPr>
        <w:t>Listing 18-9.</w:t>
      </w:r>
      <w:proofErr w:type="gramEnd"/>
      <w:r w:rsidR="00F37E6C">
        <w:rPr>
          <w:rFonts w:asciiTheme="majorHAnsi" w:hAnsiTheme="majorHAnsi" w:cs="Arial"/>
          <w:b/>
          <w:i/>
        </w:rPr>
        <w:t xml:space="preserve"> </w:t>
      </w:r>
      <w:r w:rsidR="00C90F85">
        <w:rPr>
          <w:rFonts w:asciiTheme="majorHAnsi" w:hAnsiTheme="majorHAnsi" w:cs="Arial"/>
          <w:b/>
          <w:i/>
        </w:rPr>
        <w:t xml:space="preserve">Illustrating String </w:t>
      </w:r>
      <w:r w:rsidR="00F37E6C">
        <w:rPr>
          <w:rFonts w:asciiTheme="majorHAnsi" w:hAnsiTheme="majorHAnsi" w:cs="Arial"/>
          <w:b/>
          <w:i/>
        </w:rPr>
        <w:t>Replace</w:t>
      </w:r>
      <w:r w:rsidR="00C90F85">
        <w:rPr>
          <w:rFonts w:asciiTheme="majorHAnsi" w:hAnsiTheme="majorHAnsi" w:cs="Arial"/>
          <w:b/>
          <w:i/>
        </w:rPr>
        <w:t>ment</w:t>
      </w:r>
      <w:r w:rsidR="00F37E6C">
        <w:rPr>
          <w:rFonts w:asciiTheme="majorHAnsi" w:hAnsiTheme="majorHAnsi" w:cs="Arial"/>
          <w:b/>
          <w:i/>
        </w:rPr>
        <w:t xml:space="preserve"> and Grow</w:t>
      </w:r>
      <w:r w:rsidR="00C90F85">
        <w:rPr>
          <w:rFonts w:asciiTheme="majorHAnsi" w:hAnsiTheme="majorHAnsi" w:cs="Arial"/>
          <w:b/>
          <w:i/>
        </w:rPr>
        <w:t>th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//: </w:t>
      </w:r>
      <w:r w:rsidR="00D1690C" w:rsidRPr="008A2758">
        <w:rPr>
          <w:rFonts w:ascii="Courier New" w:hAnsi="Courier New" w:cs="Courier New"/>
          <w:b/>
        </w:rPr>
        <w:t>C18</w:t>
      </w:r>
      <w:r w:rsidRPr="008A2758">
        <w:rPr>
          <w:rFonts w:ascii="Courier New" w:hAnsi="Courier New" w:cs="Courier New"/>
          <w:b/>
        </w:rPr>
        <w:t>:ReplaceAndGrow.cpp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#include&lt;</w:t>
      </w:r>
      <w:proofErr w:type="spellStart"/>
      <w:r w:rsidRPr="008A2758">
        <w:rPr>
          <w:rFonts w:ascii="Courier New" w:hAnsi="Courier New" w:cs="Courier New"/>
          <w:b/>
        </w:rPr>
        <w:t>cassert</w:t>
      </w:r>
      <w:proofErr w:type="spellEnd"/>
      <w:r w:rsidRPr="008A2758">
        <w:rPr>
          <w:rFonts w:ascii="Courier New" w:hAnsi="Courier New" w:cs="Courier New"/>
          <w:b/>
        </w:rPr>
        <w:t>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#include&lt;string&gt;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using</w:t>
      </w:r>
      <w:proofErr w:type="gramEnd"/>
      <w:r w:rsidRPr="008A2758">
        <w:rPr>
          <w:rFonts w:ascii="Courier New" w:hAnsi="Courier New" w:cs="Courier New"/>
          <w:b/>
        </w:rPr>
        <w:t xml:space="preserve"> namespace std;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int</w:t>
      </w:r>
      <w:proofErr w:type="gramEnd"/>
      <w:r w:rsidRPr="008A2758">
        <w:rPr>
          <w:rFonts w:ascii="Courier New" w:hAnsi="Courier New" w:cs="Courier New"/>
          <w:b/>
        </w:rPr>
        <w:t xml:space="preserve"> main() {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</w:t>
      </w:r>
      <w:proofErr w:type="spellStart"/>
      <w:r w:rsidRPr="008A2758">
        <w:rPr>
          <w:rFonts w:ascii="Courier New" w:hAnsi="Courier New" w:cs="Courier New"/>
          <w:b/>
        </w:rPr>
        <w:t>bigNews</w:t>
      </w:r>
      <w:proofErr w:type="spellEnd"/>
      <w:r w:rsidRPr="008A2758">
        <w:rPr>
          <w:rFonts w:ascii="Courier New" w:hAnsi="Courier New" w:cs="Courier New"/>
          <w:b/>
        </w:rPr>
        <w:t>("I have been working the grave.");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replacement("yard shift.");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// </w:t>
      </w:r>
      <w:proofErr w:type="gramStart"/>
      <w:r w:rsidRPr="008A2758">
        <w:rPr>
          <w:rFonts w:ascii="Courier New" w:hAnsi="Courier New" w:cs="Courier New"/>
          <w:b/>
        </w:rPr>
        <w:t>The</w:t>
      </w:r>
      <w:proofErr w:type="gramEnd"/>
      <w:r w:rsidRPr="008A2758">
        <w:rPr>
          <w:rFonts w:ascii="Courier New" w:hAnsi="Courier New" w:cs="Courier New"/>
          <w:b/>
        </w:rPr>
        <w:t xml:space="preserve"> first argument says "replace chars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 // beyond the end of the existing string":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bigNews.replace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spellStart"/>
      <w:proofErr w:type="gramEnd"/>
      <w:r w:rsidRPr="008A2758">
        <w:rPr>
          <w:rFonts w:ascii="Courier New" w:hAnsi="Courier New" w:cs="Courier New"/>
          <w:b/>
        </w:rPr>
        <w:t>bigNews.size</w:t>
      </w:r>
      <w:proofErr w:type="spellEnd"/>
      <w:r w:rsidRPr="008A2758">
        <w:rPr>
          <w:rFonts w:ascii="Courier New" w:hAnsi="Courier New" w:cs="Courier New"/>
          <w:b/>
        </w:rPr>
        <w:t>() - 1,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 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replacement.size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gramEnd"/>
      <w:r w:rsidRPr="008A2758">
        <w:rPr>
          <w:rFonts w:ascii="Courier New" w:hAnsi="Courier New" w:cs="Courier New"/>
          <w:b/>
        </w:rPr>
        <w:t>), replacement);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assert(</w:t>
      </w:r>
      <w:proofErr w:type="spellStart"/>
      <w:proofErr w:type="gramEnd"/>
      <w:r w:rsidRPr="008A2758">
        <w:rPr>
          <w:rFonts w:ascii="Courier New" w:hAnsi="Courier New" w:cs="Courier New"/>
          <w:b/>
        </w:rPr>
        <w:t>bigNews</w:t>
      </w:r>
      <w:proofErr w:type="spellEnd"/>
      <w:r w:rsidRPr="008A2758">
        <w:rPr>
          <w:rFonts w:ascii="Courier New" w:hAnsi="Courier New" w:cs="Courier New"/>
          <w:b/>
        </w:rPr>
        <w:t xml:space="preserve"> == "I have been working the "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        "</w:t>
      </w:r>
      <w:proofErr w:type="gramStart"/>
      <w:r w:rsidRPr="008A2758">
        <w:rPr>
          <w:rFonts w:ascii="Courier New" w:hAnsi="Courier New" w:cs="Courier New"/>
          <w:b/>
        </w:rPr>
        <w:t>graveyard</w:t>
      </w:r>
      <w:proofErr w:type="gramEnd"/>
      <w:r w:rsidRPr="008A2758">
        <w:rPr>
          <w:rFonts w:ascii="Courier New" w:hAnsi="Courier New" w:cs="Courier New"/>
          <w:b/>
        </w:rPr>
        <w:t xml:space="preserve"> shift.");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 ///:~</w:t>
      </w:r>
      <w:r w:rsidR="00B95E50">
        <w:rPr>
          <w:rFonts w:ascii="Arial" w:hAnsi="Arial" w:cs="Arial"/>
          <w:b/>
          <w:sz w:val="21"/>
          <w:szCs w:val="21"/>
        </w:rPr>
        <w:fldChar w:fldCharType="begin"/>
      </w:r>
      <w:r w:rsidR="00B95E50">
        <w:instrText xml:space="preserve"> XE "R</w:instrText>
      </w:r>
      <w:r w:rsidR="00B95E50">
        <w:rPr>
          <w:rFonts w:ascii="Arial" w:hAnsi="Arial" w:cs="Arial"/>
          <w:sz w:val="21"/>
          <w:szCs w:val="21"/>
        </w:rPr>
        <w:instrText>eplacing string characters:growth</w:instrText>
      </w:r>
      <w:r w:rsidR="00B95E50">
        <w:instrText xml:space="preserve">" </w:instrText>
      </w:r>
      <w:r w:rsidR="00B95E50">
        <w:rPr>
          <w:rFonts w:ascii="Arial" w:hAnsi="Arial" w:cs="Arial"/>
          <w:b/>
          <w:sz w:val="21"/>
          <w:szCs w:val="21"/>
        </w:rPr>
        <w:fldChar w:fldCharType="end"/>
      </w:r>
    </w:p>
    <w:p w:rsidR="00016EF8" w:rsidRDefault="00820FB3">
      <w:pPr>
        <w:jc w:val="both"/>
        <w:rPr>
          <w:rFonts w:asciiTheme="majorHAnsi" w:hAnsiTheme="majorHAnsi" w:cs="Arial"/>
          <w:b/>
          <w:i/>
          <w:sz w:val="21"/>
          <w:szCs w:val="21"/>
        </w:rPr>
      </w:pPr>
      <w:proofErr w:type="gramStart"/>
      <w:r>
        <w:rPr>
          <w:rFonts w:asciiTheme="majorHAnsi" w:hAnsiTheme="majorHAnsi" w:cs="Arial"/>
          <w:b/>
          <w:i/>
        </w:rPr>
        <w:t>Listing 18-10.</w:t>
      </w:r>
      <w:proofErr w:type="gramEnd"/>
      <w:r w:rsidR="00C90F85">
        <w:rPr>
          <w:rFonts w:asciiTheme="majorHAnsi" w:hAnsiTheme="majorHAnsi" w:cs="Arial"/>
          <w:b/>
          <w:i/>
        </w:rPr>
        <w:t xml:space="preserve"> Illustrating </w:t>
      </w:r>
      <w:proofErr w:type="spellStart"/>
      <w:r w:rsidR="008C0070" w:rsidRPr="008C0070">
        <w:rPr>
          <w:rFonts w:asciiTheme="majorHAnsi" w:hAnsiTheme="majorHAnsi" w:cs="Arial"/>
          <w:b/>
          <w:i/>
          <w:sz w:val="21"/>
          <w:szCs w:val="21"/>
        </w:rPr>
        <w:t>ReplaceAll</w:t>
      </w:r>
      <w:proofErr w:type="spellEnd"/>
    </w:p>
    <w:p w:rsidR="00274E2F" w:rsidRPr="008A2758" w:rsidRDefault="00274E2F" w:rsidP="00B93174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8A2758">
        <w:rPr>
          <w:rFonts w:ascii="Courier New" w:hAnsi="Courier New" w:cs="Courier New"/>
          <w:b/>
          <w:sz w:val="20"/>
          <w:szCs w:val="20"/>
        </w:rPr>
        <w:t xml:space="preserve">//: </w:t>
      </w:r>
      <w:r w:rsidR="00D1690C" w:rsidRPr="008A2758">
        <w:rPr>
          <w:rFonts w:ascii="Courier New" w:hAnsi="Courier New" w:cs="Courier New"/>
          <w:b/>
          <w:sz w:val="20"/>
          <w:szCs w:val="20"/>
        </w:rPr>
        <w:t>C18</w:t>
      </w:r>
      <w:r w:rsidRPr="008A2758">
        <w:rPr>
          <w:rFonts w:ascii="Courier New" w:hAnsi="Courier New" w:cs="Courier New"/>
          <w:b/>
          <w:sz w:val="20"/>
          <w:szCs w:val="20"/>
        </w:rPr>
        <w:t>:ReplaceAll.h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8A2758">
        <w:rPr>
          <w:rFonts w:ascii="Courier New" w:hAnsi="Courier New" w:cs="Courier New"/>
          <w:b/>
          <w:sz w:val="20"/>
          <w:szCs w:val="20"/>
        </w:rPr>
        <w:t>#</w:t>
      </w:r>
      <w:proofErr w:type="spellStart"/>
      <w:r w:rsidRPr="008A2758">
        <w:rPr>
          <w:rFonts w:ascii="Courier New" w:hAnsi="Courier New" w:cs="Courier New"/>
          <w:b/>
          <w:sz w:val="20"/>
          <w:szCs w:val="20"/>
        </w:rPr>
        <w:t>ifndef</w:t>
      </w:r>
      <w:proofErr w:type="spellEnd"/>
      <w:r w:rsidRPr="008A2758">
        <w:rPr>
          <w:rFonts w:ascii="Courier New" w:hAnsi="Courier New" w:cs="Courier New"/>
          <w:b/>
          <w:sz w:val="20"/>
          <w:szCs w:val="20"/>
        </w:rPr>
        <w:t xml:space="preserve"> REPLACEALL_H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8A2758">
        <w:rPr>
          <w:rFonts w:ascii="Courier New" w:hAnsi="Courier New" w:cs="Courier New"/>
          <w:b/>
          <w:sz w:val="20"/>
          <w:szCs w:val="20"/>
        </w:rPr>
        <w:t>#define REPLACEALL_H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8A2758">
        <w:rPr>
          <w:rFonts w:ascii="Courier New" w:hAnsi="Courier New" w:cs="Courier New"/>
          <w:b/>
          <w:sz w:val="20"/>
          <w:szCs w:val="20"/>
        </w:rPr>
        <w:t>#include</w:t>
      </w:r>
      <w:r w:rsidR="00C90F85">
        <w:rPr>
          <w:rFonts w:ascii="Courier New" w:hAnsi="Courier New" w:cs="Courier New"/>
          <w:b/>
          <w:sz w:val="20"/>
          <w:szCs w:val="20"/>
        </w:rPr>
        <w:t xml:space="preserve"> </w:t>
      </w:r>
      <w:r w:rsidRPr="008A2758">
        <w:rPr>
          <w:rFonts w:ascii="Courier New" w:hAnsi="Courier New" w:cs="Courier New"/>
          <w:b/>
          <w:sz w:val="20"/>
          <w:szCs w:val="20"/>
        </w:rPr>
        <w:t>&lt;string&gt;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  <w:sz w:val="20"/>
          <w:szCs w:val="20"/>
        </w:rPr>
      </w:pPr>
      <w:proofErr w:type="gramStart"/>
      <w:r w:rsidRPr="008A2758">
        <w:rPr>
          <w:rFonts w:ascii="Courier New" w:hAnsi="Courier New" w:cs="Courier New"/>
          <w:b/>
          <w:sz w:val="20"/>
          <w:szCs w:val="20"/>
        </w:rPr>
        <w:t>std</w:t>
      </w:r>
      <w:proofErr w:type="gramEnd"/>
      <w:r w:rsidRPr="008A2758">
        <w:rPr>
          <w:rFonts w:ascii="Courier New" w:hAnsi="Courier New" w:cs="Courier New"/>
          <w:b/>
          <w:sz w:val="20"/>
          <w:szCs w:val="20"/>
        </w:rPr>
        <w:t xml:space="preserve">::string&amp; </w:t>
      </w:r>
      <w:proofErr w:type="spellStart"/>
      <w:r w:rsidRPr="008A2758">
        <w:rPr>
          <w:rFonts w:ascii="Courier New" w:hAnsi="Courier New" w:cs="Courier New"/>
          <w:b/>
          <w:sz w:val="20"/>
          <w:szCs w:val="20"/>
        </w:rPr>
        <w:t>replaceAll</w:t>
      </w:r>
      <w:proofErr w:type="spellEnd"/>
      <w:r w:rsidRPr="008A2758">
        <w:rPr>
          <w:rFonts w:ascii="Courier New" w:hAnsi="Courier New" w:cs="Courier New"/>
          <w:b/>
          <w:sz w:val="20"/>
          <w:szCs w:val="20"/>
        </w:rPr>
        <w:t>(std::string&amp; context,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8A2758">
        <w:rPr>
          <w:rFonts w:ascii="Courier New" w:hAnsi="Courier New" w:cs="Courier New"/>
          <w:b/>
          <w:sz w:val="20"/>
          <w:szCs w:val="20"/>
        </w:rPr>
        <w:lastRenderedPageBreak/>
        <w:t xml:space="preserve">  </w:t>
      </w:r>
      <w:proofErr w:type="spellStart"/>
      <w:proofErr w:type="gramStart"/>
      <w:r w:rsidRPr="008A2758">
        <w:rPr>
          <w:rFonts w:ascii="Courier New" w:hAnsi="Courier New" w:cs="Courier New"/>
          <w:b/>
          <w:sz w:val="20"/>
          <w:szCs w:val="20"/>
        </w:rPr>
        <w:t>const</w:t>
      </w:r>
      <w:proofErr w:type="spellEnd"/>
      <w:proofErr w:type="gramEnd"/>
      <w:r w:rsidRPr="008A2758">
        <w:rPr>
          <w:rFonts w:ascii="Courier New" w:hAnsi="Courier New" w:cs="Courier New"/>
          <w:b/>
          <w:sz w:val="20"/>
          <w:szCs w:val="20"/>
        </w:rPr>
        <w:t xml:space="preserve"> std::string&amp; from, </w:t>
      </w:r>
      <w:proofErr w:type="spellStart"/>
      <w:r w:rsidRPr="008A2758">
        <w:rPr>
          <w:rFonts w:ascii="Courier New" w:hAnsi="Courier New" w:cs="Courier New"/>
          <w:b/>
          <w:sz w:val="20"/>
          <w:szCs w:val="20"/>
        </w:rPr>
        <w:t>const</w:t>
      </w:r>
      <w:proofErr w:type="spellEnd"/>
      <w:r w:rsidRPr="008A2758">
        <w:rPr>
          <w:rFonts w:ascii="Courier New" w:hAnsi="Courier New" w:cs="Courier New"/>
          <w:b/>
          <w:sz w:val="20"/>
          <w:szCs w:val="20"/>
        </w:rPr>
        <w:t xml:space="preserve"> std::string&amp; to);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8A2758">
        <w:rPr>
          <w:rFonts w:ascii="Courier New" w:hAnsi="Courier New" w:cs="Courier New"/>
          <w:b/>
          <w:sz w:val="20"/>
          <w:szCs w:val="20"/>
        </w:rPr>
        <w:t>#</w:t>
      </w:r>
      <w:proofErr w:type="spellStart"/>
      <w:r w:rsidRPr="008A2758">
        <w:rPr>
          <w:rFonts w:ascii="Courier New" w:hAnsi="Courier New" w:cs="Courier New"/>
          <w:b/>
          <w:sz w:val="20"/>
          <w:szCs w:val="20"/>
        </w:rPr>
        <w:t>endif</w:t>
      </w:r>
      <w:proofErr w:type="spellEnd"/>
      <w:r w:rsidRPr="008A2758">
        <w:rPr>
          <w:rFonts w:ascii="Courier New" w:hAnsi="Courier New" w:cs="Courier New"/>
          <w:b/>
          <w:sz w:val="20"/>
          <w:szCs w:val="20"/>
        </w:rPr>
        <w:t xml:space="preserve"> // REPLACEALL_H ///:~</w:t>
      </w:r>
    </w:p>
    <w:p w:rsidR="00274E2F" w:rsidRPr="008A2758" w:rsidRDefault="00274E2F" w:rsidP="00B93174">
      <w:pPr>
        <w:jc w:val="both"/>
        <w:rPr>
          <w:rFonts w:ascii="Arial" w:hAnsi="Arial" w:cs="Arial"/>
          <w:sz w:val="21"/>
          <w:szCs w:val="21"/>
        </w:rPr>
      </w:pPr>
      <w:r w:rsidRPr="008A2758">
        <w:rPr>
          <w:rFonts w:ascii="Arial" w:hAnsi="Arial" w:cs="Arial"/>
          <w:sz w:val="21"/>
          <w:szCs w:val="21"/>
        </w:rPr>
        <w:t> 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//: </w:t>
      </w:r>
      <w:r w:rsidR="00D1690C" w:rsidRPr="008A2758">
        <w:rPr>
          <w:rFonts w:ascii="Courier New" w:hAnsi="Courier New" w:cs="Courier New"/>
          <w:b/>
        </w:rPr>
        <w:t>C18</w:t>
      </w:r>
      <w:r w:rsidRPr="008A2758">
        <w:rPr>
          <w:rFonts w:ascii="Courier New" w:hAnsi="Courier New" w:cs="Courier New"/>
          <w:b/>
        </w:rPr>
        <w:t>:ReplaceAll.cpp {O}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C90F85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</w:t>
      </w:r>
      <w:proofErr w:type="spellStart"/>
      <w:r w:rsidRPr="008A2758">
        <w:rPr>
          <w:rFonts w:ascii="Courier New" w:hAnsi="Courier New" w:cs="Courier New"/>
          <w:b/>
        </w:rPr>
        <w:t>cstddef</w:t>
      </w:r>
      <w:proofErr w:type="spellEnd"/>
      <w:r w:rsidRPr="008A2758">
        <w:rPr>
          <w:rFonts w:ascii="Courier New" w:hAnsi="Courier New" w:cs="Courier New"/>
          <w:b/>
        </w:rPr>
        <w:t>&gt;</w:t>
      </w:r>
    </w:p>
    <w:p w:rsidR="00274E2F" w:rsidRPr="008A2758" w:rsidRDefault="00274E2F" w:rsidP="001F4167">
      <w:pPr>
        <w:ind w:left="3600" w:hanging="3600"/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 "</w:t>
      </w:r>
      <w:proofErr w:type="spellStart"/>
      <w:r w:rsidRPr="008A2758">
        <w:rPr>
          <w:rFonts w:ascii="Courier New" w:hAnsi="Courier New" w:cs="Courier New"/>
          <w:b/>
        </w:rPr>
        <w:t>ReplaceAll.h</w:t>
      </w:r>
      <w:proofErr w:type="spellEnd"/>
      <w:r w:rsidRPr="008A2758">
        <w:rPr>
          <w:rFonts w:ascii="Courier New" w:hAnsi="Courier New" w:cs="Courier New"/>
          <w:b/>
        </w:rPr>
        <w:t>"</w:t>
      </w:r>
      <w:r w:rsidR="001F4167" w:rsidRPr="008A2758">
        <w:rPr>
          <w:rFonts w:ascii="Courier New" w:hAnsi="Courier New" w:cs="Courier New"/>
          <w:b/>
        </w:rPr>
        <w:t xml:space="preserve">// </w:t>
      </w:r>
      <w:proofErr w:type="gramStart"/>
      <w:r w:rsidR="001F4167" w:rsidRPr="008A2758">
        <w:rPr>
          <w:rFonts w:ascii="Courier New" w:hAnsi="Courier New" w:cs="Courier New"/>
          <w:b/>
        </w:rPr>
        <w:t>To</w:t>
      </w:r>
      <w:proofErr w:type="gramEnd"/>
      <w:r w:rsidR="001F4167" w:rsidRPr="008A2758">
        <w:rPr>
          <w:rFonts w:ascii="Courier New" w:hAnsi="Courier New" w:cs="Courier New"/>
          <w:b/>
        </w:rPr>
        <w:t xml:space="preserve"> be INCLUDED from Header FILE</w:t>
      </w:r>
      <w:r w:rsidR="00C90F85">
        <w:rPr>
          <w:rFonts w:ascii="Courier New" w:hAnsi="Courier New" w:cs="Courier New"/>
          <w:b/>
        </w:rPr>
        <w:t xml:space="preserve"> </w:t>
      </w:r>
      <w:r w:rsidR="001F4167" w:rsidRPr="008A2758">
        <w:rPr>
          <w:rFonts w:ascii="Courier New" w:hAnsi="Courier New" w:cs="Courier New"/>
          <w:b/>
        </w:rPr>
        <w:t>above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using</w:t>
      </w:r>
      <w:proofErr w:type="gramEnd"/>
      <w:r w:rsidRPr="008A2758">
        <w:rPr>
          <w:rFonts w:ascii="Courier New" w:hAnsi="Courier New" w:cs="Courier New"/>
          <w:b/>
        </w:rPr>
        <w:t xml:space="preserve"> namespace std;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&amp; </w:t>
      </w:r>
      <w:proofErr w:type="spellStart"/>
      <w:r w:rsidRPr="008A2758">
        <w:rPr>
          <w:rFonts w:ascii="Courier New" w:hAnsi="Courier New" w:cs="Courier New"/>
          <w:b/>
        </w:rPr>
        <w:t>replaceAll</w:t>
      </w:r>
      <w:proofErr w:type="spellEnd"/>
      <w:r w:rsidRPr="008A2758">
        <w:rPr>
          <w:rFonts w:ascii="Courier New" w:hAnsi="Courier New" w:cs="Courier New"/>
          <w:b/>
        </w:rPr>
        <w:t xml:space="preserve">(string&amp; context, </w:t>
      </w:r>
      <w:proofErr w:type="spellStart"/>
      <w:r w:rsidRPr="008A2758">
        <w:rPr>
          <w:rFonts w:ascii="Courier New" w:hAnsi="Courier New" w:cs="Courier New"/>
          <w:b/>
        </w:rPr>
        <w:t>const</w:t>
      </w:r>
      <w:proofErr w:type="spellEnd"/>
      <w:r w:rsidRPr="008A2758">
        <w:rPr>
          <w:rFonts w:ascii="Courier New" w:hAnsi="Courier New" w:cs="Courier New"/>
          <w:b/>
        </w:rPr>
        <w:t xml:space="preserve"> string&amp; from,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const</w:t>
      </w:r>
      <w:proofErr w:type="spellEnd"/>
      <w:proofErr w:type="gramEnd"/>
      <w:r w:rsidRPr="008A2758">
        <w:rPr>
          <w:rFonts w:ascii="Courier New" w:hAnsi="Courier New" w:cs="Courier New"/>
          <w:b/>
        </w:rPr>
        <w:t xml:space="preserve"> string&amp; to) {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size_t</w:t>
      </w:r>
      <w:proofErr w:type="spellEnd"/>
      <w:proofErr w:type="gramEnd"/>
      <w:r w:rsidRPr="008A2758">
        <w:rPr>
          <w:rFonts w:ascii="Courier New" w:hAnsi="Courier New" w:cs="Courier New"/>
          <w:b/>
        </w:rPr>
        <w:t xml:space="preserve"> </w:t>
      </w:r>
      <w:proofErr w:type="spellStart"/>
      <w:r w:rsidRPr="008A2758">
        <w:rPr>
          <w:rFonts w:ascii="Courier New" w:hAnsi="Courier New" w:cs="Courier New"/>
          <w:b/>
        </w:rPr>
        <w:t>lookHere</w:t>
      </w:r>
      <w:proofErr w:type="spellEnd"/>
      <w:r w:rsidRPr="008A2758">
        <w:rPr>
          <w:rFonts w:ascii="Courier New" w:hAnsi="Courier New" w:cs="Courier New"/>
          <w:b/>
        </w:rPr>
        <w:t xml:space="preserve"> = 0;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size_t</w:t>
      </w:r>
      <w:proofErr w:type="spellEnd"/>
      <w:proofErr w:type="gramEnd"/>
      <w:r w:rsidRPr="008A2758">
        <w:rPr>
          <w:rFonts w:ascii="Courier New" w:hAnsi="Courier New" w:cs="Courier New"/>
          <w:b/>
        </w:rPr>
        <w:t xml:space="preserve"> </w:t>
      </w:r>
      <w:proofErr w:type="spellStart"/>
      <w:r w:rsidRPr="008A2758">
        <w:rPr>
          <w:rFonts w:ascii="Courier New" w:hAnsi="Courier New" w:cs="Courier New"/>
          <w:b/>
        </w:rPr>
        <w:t>foundHere</w:t>
      </w:r>
      <w:proofErr w:type="spellEnd"/>
      <w:r w:rsidRPr="008A2758">
        <w:rPr>
          <w:rFonts w:ascii="Courier New" w:hAnsi="Courier New" w:cs="Courier New"/>
          <w:b/>
        </w:rPr>
        <w:t>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while(</w:t>
      </w:r>
      <w:proofErr w:type="gramEnd"/>
      <w:r w:rsidRPr="008A2758">
        <w:rPr>
          <w:rFonts w:ascii="Courier New" w:hAnsi="Courier New" w:cs="Courier New"/>
          <w:b/>
        </w:rPr>
        <w:t>(</w:t>
      </w:r>
      <w:proofErr w:type="spellStart"/>
      <w:r w:rsidRPr="008A2758">
        <w:rPr>
          <w:rFonts w:ascii="Courier New" w:hAnsi="Courier New" w:cs="Courier New"/>
          <w:b/>
        </w:rPr>
        <w:t>foundHere</w:t>
      </w:r>
      <w:proofErr w:type="spellEnd"/>
      <w:r w:rsidRPr="008A2758">
        <w:rPr>
          <w:rFonts w:ascii="Courier New" w:hAnsi="Courier New" w:cs="Courier New"/>
          <w:b/>
        </w:rPr>
        <w:t xml:space="preserve"> = </w:t>
      </w:r>
      <w:proofErr w:type="spellStart"/>
      <w:r w:rsidRPr="008A2758">
        <w:rPr>
          <w:rFonts w:ascii="Courier New" w:hAnsi="Courier New" w:cs="Courier New"/>
          <w:b/>
        </w:rPr>
        <w:t>context.find</w:t>
      </w:r>
      <w:proofErr w:type="spellEnd"/>
      <w:r w:rsidRPr="008A2758">
        <w:rPr>
          <w:rFonts w:ascii="Courier New" w:hAnsi="Courier New" w:cs="Courier New"/>
          <w:b/>
        </w:rPr>
        <w:t xml:space="preserve">(from, </w:t>
      </w:r>
      <w:proofErr w:type="spellStart"/>
      <w:r w:rsidRPr="008A2758">
        <w:rPr>
          <w:rFonts w:ascii="Courier New" w:hAnsi="Courier New" w:cs="Courier New"/>
          <w:b/>
        </w:rPr>
        <w:t>lookHere</w:t>
      </w:r>
      <w:proofErr w:type="spellEnd"/>
      <w:r w:rsidRPr="008A2758">
        <w:rPr>
          <w:rFonts w:ascii="Courier New" w:hAnsi="Courier New" w:cs="Courier New"/>
          <w:b/>
        </w:rPr>
        <w:t>))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   != string::</w:t>
      </w:r>
      <w:proofErr w:type="spellStart"/>
      <w:r w:rsidRPr="008A2758">
        <w:rPr>
          <w:rFonts w:ascii="Courier New" w:hAnsi="Courier New" w:cs="Courier New"/>
          <w:b/>
        </w:rPr>
        <w:t>npos</w:t>
      </w:r>
      <w:proofErr w:type="spellEnd"/>
      <w:r w:rsidRPr="008A2758">
        <w:rPr>
          <w:rFonts w:ascii="Courier New" w:hAnsi="Courier New" w:cs="Courier New"/>
          <w:b/>
        </w:rPr>
        <w:t>) {</w:t>
      </w:r>
      <w:r w:rsidR="00B95E50">
        <w:rPr>
          <w:rFonts w:ascii="Arial" w:hAnsi="Arial" w:cs="Arial"/>
          <w:b/>
          <w:sz w:val="21"/>
          <w:szCs w:val="21"/>
        </w:rPr>
        <w:fldChar w:fldCharType="begin"/>
      </w:r>
      <w:r w:rsidR="00B95E50">
        <w:instrText xml:space="preserve"> XE "R</w:instrText>
      </w:r>
      <w:r w:rsidR="00B95E50">
        <w:rPr>
          <w:rFonts w:ascii="Arial" w:hAnsi="Arial" w:cs="Arial"/>
          <w:sz w:val="21"/>
          <w:szCs w:val="21"/>
        </w:rPr>
        <w:instrText>eplacing string characters:</w:instrText>
      </w:r>
      <w:r w:rsidR="00B95E50" w:rsidRPr="00B95E50">
        <w:rPr>
          <w:rFonts w:asciiTheme="majorHAnsi" w:hAnsiTheme="majorHAnsi" w:cs="Arial"/>
          <w:sz w:val="21"/>
          <w:szCs w:val="21"/>
        </w:rPr>
        <w:instrText>ReplaceAll</w:instrText>
      </w:r>
      <w:r w:rsidR="00B95E50">
        <w:instrText xml:space="preserve">" </w:instrText>
      </w:r>
      <w:r w:rsidR="00B95E50">
        <w:rPr>
          <w:rFonts w:ascii="Arial" w:hAnsi="Arial" w:cs="Arial"/>
          <w:b/>
          <w:sz w:val="21"/>
          <w:szCs w:val="21"/>
        </w:rPr>
        <w:fldChar w:fldCharType="end"/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 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context.replace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spellStart"/>
      <w:proofErr w:type="gramEnd"/>
      <w:r w:rsidRPr="008A2758">
        <w:rPr>
          <w:rFonts w:ascii="Courier New" w:hAnsi="Courier New" w:cs="Courier New"/>
          <w:b/>
        </w:rPr>
        <w:t>foundHere</w:t>
      </w:r>
      <w:proofErr w:type="spellEnd"/>
      <w:r w:rsidRPr="008A2758">
        <w:rPr>
          <w:rFonts w:ascii="Courier New" w:hAnsi="Courier New" w:cs="Courier New"/>
          <w:b/>
        </w:rPr>
        <w:t xml:space="preserve">, </w:t>
      </w:r>
      <w:proofErr w:type="spellStart"/>
      <w:r w:rsidRPr="008A2758">
        <w:rPr>
          <w:rFonts w:ascii="Courier New" w:hAnsi="Courier New" w:cs="Courier New"/>
          <w:b/>
        </w:rPr>
        <w:t>from.size</w:t>
      </w:r>
      <w:proofErr w:type="spellEnd"/>
      <w:r w:rsidRPr="008A2758">
        <w:rPr>
          <w:rFonts w:ascii="Courier New" w:hAnsi="Courier New" w:cs="Courier New"/>
          <w:b/>
        </w:rPr>
        <w:t>(), to);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 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lookHere</w:t>
      </w:r>
      <w:proofErr w:type="spellEnd"/>
      <w:proofErr w:type="gramEnd"/>
      <w:r w:rsidRPr="008A2758">
        <w:rPr>
          <w:rFonts w:ascii="Courier New" w:hAnsi="Courier New" w:cs="Courier New"/>
          <w:b/>
        </w:rPr>
        <w:t xml:space="preserve"> = </w:t>
      </w:r>
      <w:proofErr w:type="spellStart"/>
      <w:r w:rsidRPr="008A2758">
        <w:rPr>
          <w:rFonts w:ascii="Courier New" w:hAnsi="Courier New" w:cs="Courier New"/>
          <w:b/>
        </w:rPr>
        <w:t>foundHere</w:t>
      </w:r>
      <w:proofErr w:type="spellEnd"/>
      <w:r w:rsidRPr="008A2758">
        <w:rPr>
          <w:rFonts w:ascii="Courier New" w:hAnsi="Courier New" w:cs="Courier New"/>
          <w:b/>
        </w:rPr>
        <w:t xml:space="preserve"> + </w:t>
      </w:r>
      <w:proofErr w:type="spellStart"/>
      <w:r w:rsidRPr="008A2758">
        <w:rPr>
          <w:rFonts w:ascii="Courier New" w:hAnsi="Courier New" w:cs="Courier New"/>
          <w:b/>
        </w:rPr>
        <w:t>to.size</w:t>
      </w:r>
      <w:proofErr w:type="spellEnd"/>
      <w:r w:rsidRPr="008A2758">
        <w:rPr>
          <w:rFonts w:ascii="Courier New" w:hAnsi="Courier New" w:cs="Courier New"/>
          <w:b/>
        </w:rPr>
        <w:t>();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 }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return</w:t>
      </w:r>
      <w:proofErr w:type="gramEnd"/>
      <w:r w:rsidRPr="008A2758">
        <w:rPr>
          <w:rFonts w:ascii="Courier New" w:hAnsi="Courier New" w:cs="Courier New"/>
          <w:b/>
        </w:rPr>
        <w:t xml:space="preserve"> context;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 ///:~</w:t>
      </w:r>
      <w:r w:rsidR="00AB777B">
        <w:rPr>
          <w:rFonts w:ascii="Arial" w:hAnsi="Arial" w:cs="Arial"/>
          <w:b/>
          <w:sz w:val="21"/>
          <w:szCs w:val="21"/>
        </w:rPr>
        <w:fldChar w:fldCharType="begin"/>
      </w:r>
      <w:r w:rsidR="00AB777B">
        <w:instrText xml:space="preserve"> XE "</w:instrText>
      </w:r>
      <w:r w:rsidR="00AB777B" w:rsidRPr="00914E6E">
        <w:rPr>
          <w:rFonts w:ascii="Arial" w:hAnsi="Arial" w:cs="Arial"/>
          <w:sz w:val="21"/>
          <w:szCs w:val="21"/>
        </w:rPr>
        <w:instrText>String processing</w:instrText>
      </w:r>
      <w:r w:rsidR="00AB777B">
        <w:rPr>
          <w:rFonts w:ascii="Arial" w:hAnsi="Arial" w:cs="Arial"/>
          <w:sz w:val="21"/>
          <w:szCs w:val="21"/>
        </w:rPr>
        <w:instrText>:operation:replacing string characters</w:instrText>
      </w:r>
      <w:r w:rsidR="00AB777B">
        <w:instrText xml:space="preserve">" </w:instrText>
      </w:r>
      <w:r w:rsidR="00AB777B">
        <w:rPr>
          <w:rFonts w:ascii="Arial" w:hAnsi="Arial" w:cs="Arial"/>
          <w:b/>
          <w:sz w:val="21"/>
          <w:szCs w:val="21"/>
        </w:rPr>
        <w:fldChar w:fldCharType="end"/>
      </w:r>
    </w:p>
    <w:p w:rsidR="00274E2F" w:rsidRPr="008A2758" w:rsidRDefault="00820FB3" w:rsidP="00D212D5">
      <w:pPr>
        <w:jc w:val="both"/>
        <w:rPr>
          <w:rFonts w:ascii="Arial" w:hAnsi="Arial" w:cs="Arial"/>
          <w:sz w:val="21"/>
          <w:szCs w:val="21"/>
        </w:rPr>
      </w:pPr>
      <w:proofErr w:type="gramStart"/>
      <w:r>
        <w:rPr>
          <w:rFonts w:asciiTheme="majorHAnsi" w:hAnsiTheme="majorHAnsi" w:cs="Arial"/>
          <w:b/>
          <w:i/>
        </w:rPr>
        <w:t>Listing 18-11.</w:t>
      </w:r>
      <w:proofErr w:type="gramEnd"/>
      <w:r w:rsidR="00F37E6C">
        <w:rPr>
          <w:rFonts w:asciiTheme="majorHAnsi" w:hAnsiTheme="majorHAnsi" w:cs="Arial"/>
          <w:b/>
          <w:i/>
        </w:rPr>
        <w:t xml:space="preserve"> </w:t>
      </w:r>
      <w:r w:rsidR="00C90F85">
        <w:rPr>
          <w:rFonts w:asciiTheme="majorHAnsi" w:hAnsiTheme="majorHAnsi" w:cs="Arial"/>
          <w:b/>
          <w:i/>
        </w:rPr>
        <w:t xml:space="preserve">Illustrating </w:t>
      </w:r>
      <w:r w:rsidR="00F37E6C">
        <w:rPr>
          <w:rFonts w:asciiTheme="majorHAnsi" w:hAnsiTheme="majorHAnsi" w:cs="Arial"/>
          <w:b/>
          <w:i/>
        </w:rPr>
        <w:t>Tes</w:t>
      </w:r>
      <w:r w:rsidR="00C90F85">
        <w:rPr>
          <w:rFonts w:asciiTheme="majorHAnsi" w:hAnsiTheme="majorHAnsi" w:cs="Arial"/>
          <w:b/>
          <w:i/>
        </w:rPr>
        <w:t>t</w:t>
      </w:r>
      <w:r w:rsidR="00F37E6C">
        <w:rPr>
          <w:rFonts w:asciiTheme="majorHAnsi" w:hAnsiTheme="majorHAnsi" w:cs="Arial"/>
          <w:b/>
          <w:i/>
        </w:rPr>
        <w:t xml:space="preserve"> </w:t>
      </w:r>
      <w:r w:rsidR="00C90F85">
        <w:rPr>
          <w:rFonts w:asciiTheme="majorHAnsi" w:hAnsiTheme="majorHAnsi" w:cs="Arial"/>
          <w:b/>
          <w:i/>
        </w:rPr>
        <w:t xml:space="preserve">of </w:t>
      </w:r>
      <w:proofErr w:type="gramStart"/>
      <w:r w:rsidR="00C90F85">
        <w:rPr>
          <w:rFonts w:asciiTheme="majorHAnsi" w:hAnsiTheme="majorHAnsi" w:cs="Arial"/>
          <w:b/>
          <w:i/>
        </w:rPr>
        <w:t>The</w:t>
      </w:r>
      <w:proofErr w:type="gramEnd"/>
      <w:r w:rsidR="00C90F85">
        <w:rPr>
          <w:rFonts w:asciiTheme="majorHAnsi" w:hAnsiTheme="majorHAnsi" w:cs="Arial"/>
          <w:b/>
          <w:i/>
        </w:rPr>
        <w:t xml:space="preserve"> </w:t>
      </w:r>
      <w:proofErr w:type="spellStart"/>
      <w:r w:rsidR="00C90F85">
        <w:rPr>
          <w:rFonts w:asciiTheme="majorHAnsi" w:hAnsiTheme="majorHAnsi" w:cs="Arial"/>
          <w:b/>
          <w:i/>
        </w:rPr>
        <w:t>R</w:t>
      </w:r>
      <w:r w:rsidR="00F37E6C">
        <w:rPr>
          <w:rFonts w:asciiTheme="majorHAnsi" w:hAnsiTheme="majorHAnsi" w:cs="Arial"/>
          <w:b/>
          <w:i/>
        </w:rPr>
        <w:t>eplaceAll</w:t>
      </w:r>
      <w:proofErr w:type="spellEnd"/>
      <w:r w:rsidR="00C90F85">
        <w:rPr>
          <w:rFonts w:asciiTheme="majorHAnsi" w:hAnsiTheme="majorHAnsi" w:cs="Arial"/>
          <w:b/>
          <w:i/>
        </w:rPr>
        <w:t xml:space="preserve"> in Listing 18-10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//: </w:t>
      </w:r>
      <w:r w:rsidR="00D1690C" w:rsidRPr="008A2758">
        <w:rPr>
          <w:rFonts w:ascii="Courier New" w:hAnsi="Courier New" w:cs="Courier New"/>
          <w:b/>
        </w:rPr>
        <w:t>C18</w:t>
      </w:r>
      <w:r w:rsidRPr="008A2758">
        <w:rPr>
          <w:rFonts w:ascii="Courier New" w:hAnsi="Courier New" w:cs="Courier New"/>
          <w:b/>
        </w:rPr>
        <w:t>:ReplaceAllTest.cpp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//{L</w:t>
      </w:r>
      <w:proofErr w:type="gramStart"/>
      <w:r w:rsidRPr="008A2758">
        <w:rPr>
          <w:rFonts w:ascii="Courier New" w:hAnsi="Courier New" w:cs="Courier New"/>
          <w:b/>
        </w:rPr>
        <w:t xml:space="preserve">} </w:t>
      </w:r>
      <w:r w:rsidR="00AA01C9" w:rsidRPr="008A2758">
        <w:rPr>
          <w:rFonts w:ascii="Courier New" w:hAnsi="Courier New" w:cs="Courier New"/>
          <w:b/>
        </w:rPr>
        <w:t>..</w:t>
      </w:r>
      <w:proofErr w:type="gramEnd"/>
      <w:r w:rsidR="00AA01C9" w:rsidRPr="008A2758">
        <w:rPr>
          <w:rFonts w:ascii="Courier New" w:hAnsi="Courier New" w:cs="Courier New"/>
          <w:b/>
        </w:rPr>
        <w:t>/C18/</w:t>
      </w:r>
      <w:proofErr w:type="spellStart"/>
      <w:r w:rsidRPr="008A2758">
        <w:rPr>
          <w:rFonts w:ascii="Courier New" w:hAnsi="Courier New" w:cs="Courier New"/>
          <w:b/>
        </w:rPr>
        <w:t>ReplaceAll</w:t>
      </w:r>
      <w:proofErr w:type="spellEnd"/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C90F85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</w:t>
      </w:r>
      <w:proofErr w:type="spellStart"/>
      <w:r w:rsidRPr="008A2758">
        <w:rPr>
          <w:rFonts w:ascii="Courier New" w:hAnsi="Courier New" w:cs="Courier New"/>
          <w:b/>
        </w:rPr>
        <w:t>cassert</w:t>
      </w:r>
      <w:proofErr w:type="spellEnd"/>
      <w:r w:rsidRPr="008A2758">
        <w:rPr>
          <w:rFonts w:ascii="Courier New" w:hAnsi="Courier New" w:cs="Courier New"/>
          <w:b/>
        </w:rPr>
        <w:t>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lastRenderedPageBreak/>
        <w:t>#include</w:t>
      </w:r>
      <w:r w:rsidR="00C90F85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</w:t>
      </w:r>
      <w:proofErr w:type="spellStart"/>
      <w:r w:rsidRPr="008A2758">
        <w:rPr>
          <w:rFonts w:ascii="Courier New" w:hAnsi="Courier New" w:cs="Courier New"/>
          <w:b/>
        </w:rPr>
        <w:t>iostream</w:t>
      </w:r>
      <w:proofErr w:type="spellEnd"/>
      <w:r w:rsidRPr="008A2758">
        <w:rPr>
          <w:rFonts w:ascii="Courier New" w:hAnsi="Courier New" w:cs="Courier New"/>
          <w:b/>
        </w:rPr>
        <w:t>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C90F85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&lt;string&gt;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 "</w:t>
      </w:r>
      <w:proofErr w:type="spellStart"/>
      <w:r w:rsidRPr="008A2758">
        <w:rPr>
          <w:rFonts w:ascii="Courier New" w:hAnsi="Courier New" w:cs="Courier New"/>
          <w:b/>
        </w:rPr>
        <w:t>ReplaceAll.h</w:t>
      </w:r>
      <w:proofErr w:type="spellEnd"/>
      <w:r w:rsidRPr="008A2758">
        <w:rPr>
          <w:rFonts w:ascii="Courier New" w:hAnsi="Courier New" w:cs="Courier New"/>
          <w:b/>
        </w:rPr>
        <w:t>"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using</w:t>
      </w:r>
      <w:proofErr w:type="gramEnd"/>
      <w:r w:rsidRPr="008A2758">
        <w:rPr>
          <w:rFonts w:ascii="Courier New" w:hAnsi="Courier New" w:cs="Courier New"/>
          <w:b/>
        </w:rPr>
        <w:t xml:space="preserve"> namespace std;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</w:t>
      </w:r>
      <w:proofErr w:type="gramStart"/>
      <w:r w:rsidRPr="008A2758">
        <w:rPr>
          <w:rFonts w:ascii="Courier New" w:hAnsi="Courier New" w:cs="Courier New"/>
          <w:b/>
        </w:rPr>
        <w:t>int</w:t>
      </w:r>
      <w:proofErr w:type="gramEnd"/>
      <w:r w:rsidRPr="008A2758">
        <w:rPr>
          <w:rFonts w:ascii="Courier New" w:hAnsi="Courier New" w:cs="Courier New"/>
          <w:b/>
        </w:rPr>
        <w:t xml:space="preserve"> main() {</w:t>
      </w:r>
      <w:r w:rsidR="00B95E50">
        <w:rPr>
          <w:rFonts w:ascii="Arial" w:hAnsi="Arial" w:cs="Arial"/>
          <w:b/>
          <w:sz w:val="21"/>
          <w:szCs w:val="21"/>
        </w:rPr>
        <w:fldChar w:fldCharType="begin"/>
      </w:r>
      <w:r w:rsidR="00B95E50">
        <w:instrText xml:space="preserve"> XE "R</w:instrText>
      </w:r>
      <w:r w:rsidR="00B95E50">
        <w:rPr>
          <w:rFonts w:ascii="Arial" w:hAnsi="Arial" w:cs="Arial"/>
          <w:sz w:val="21"/>
          <w:szCs w:val="21"/>
        </w:rPr>
        <w:instrText>eplacing string characters:</w:instrText>
      </w:r>
      <w:r w:rsidR="00B95E50" w:rsidRPr="00B95E50">
        <w:rPr>
          <w:rFonts w:asciiTheme="majorHAnsi" w:hAnsiTheme="majorHAnsi" w:cs="Arial"/>
          <w:sz w:val="21"/>
          <w:szCs w:val="21"/>
        </w:rPr>
        <w:instrText>ReplaceAll</w:instrText>
      </w:r>
      <w:r w:rsidR="00B95E50">
        <w:instrText xml:space="preserve">" </w:instrText>
      </w:r>
      <w:r w:rsidR="00B95E50">
        <w:rPr>
          <w:rFonts w:ascii="Arial" w:hAnsi="Arial" w:cs="Arial"/>
          <w:b/>
          <w:sz w:val="21"/>
          <w:szCs w:val="21"/>
        </w:rPr>
        <w:fldChar w:fldCharType="end"/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text = "a man, a plan, a canal, Panama";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replaceAll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gramEnd"/>
      <w:r w:rsidRPr="008A2758">
        <w:rPr>
          <w:rFonts w:ascii="Courier New" w:hAnsi="Courier New" w:cs="Courier New"/>
          <w:b/>
        </w:rPr>
        <w:t>text, "an", "XXX");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assert(</w:t>
      </w:r>
      <w:proofErr w:type="gramEnd"/>
      <w:r w:rsidRPr="008A2758">
        <w:rPr>
          <w:rFonts w:ascii="Courier New" w:hAnsi="Courier New" w:cs="Courier New"/>
          <w:b/>
        </w:rPr>
        <w:t xml:space="preserve">text == "a </w:t>
      </w:r>
      <w:proofErr w:type="spellStart"/>
      <w:r w:rsidRPr="008A2758">
        <w:rPr>
          <w:rFonts w:ascii="Courier New" w:hAnsi="Courier New" w:cs="Courier New"/>
          <w:b/>
        </w:rPr>
        <w:t>mXXX</w:t>
      </w:r>
      <w:proofErr w:type="spellEnd"/>
      <w:r w:rsidRPr="008A2758">
        <w:rPr>
          <w:rFonts w:ascii="Courier New" w:hAnsi="Courier New" w:cs="Courier New"/>
          <w:b/>
        </w:rPr>
        <w:t xml:space="preserve">, a </w:t>
      </w:r>
      <w:proofErr w:type="spellStart"/>
      <w:r w:rsidRPr="008A2758">
        <w:rPr>
          <w:rFonts w:ascii="Courier New" w:hAnsi="Courier New" w:cs="Courier New"/>
          <w:b/>
        </w:rPr>
        <w:t>plXXX</w:t>
      </w:r>
      <w:proofErr w:type="spellEnd"/>
      <w:r w:rsidRPr="008A2758">
        <w:rPr>
          <w:rFonts w:ascii="Courier New" w:hAnsi="Courier New" w:cs="Courier New"/>
          <w:b/>
        </w:rPr>
        <w:t xml:space="preserve">, a </w:t>
      </w:r>
      <w:proofErr w:type="spellStart"/>
      <w:r w:rsidRPr="008A2758">
        <w:rPr>
          <w:rFonts w:ascii="Courier New" w:hAnsi="Courier New" w:cs="Courier New"/>
          <w:b/>
        </w:rPr>
        <w:t>cXXXal</w:t>
      </w:r>
      <w:proofErr w:type="spellEnd"/>
      <w:r w:rsidRPr="008A2758">
        <w:rPr>
          <w:rFonts w:ascii="Courier New" w:hAnsi="Courier New" w:cs="Courier New"/>
          <w:b/>
        </w:rPr>
        <w:t xml:space="preserve">, </w:t>
      </w:r>
      <w:proofErr w:type="spellStart"/>
      <w:r w:rsidRPr="008A2758">
        <w:rPr>
          <w:rFonts w:ascii="Courier New" w:hAnsi="Courier New" w:cs="Courier New"/>
          <w:b/>
        </w:rPr>
        <w:t>PXXXama</w:t>
      </w:r>
      <w:proofErr w:type="spellEnd"/>
      <w:r w:rsidRPr="008A2758">
        <w:rPr>
          <w:rFonts w:ascii="Courier New" w:hAnsi="Courier New" w:cs="Courier New"/>
          <w:b/>
        </w:rPr>
        <w:t>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 ///:~</w:t>
      </w:r>
      <w:r w:rsidR="00AB777B">
        <w:rPr>
          <w:rFonts w:ascii="Arial" w:hAnsi="Arial" w:cs="Arial"/>
          <w:b/>
          <w:sz w:val="21"/>
          <w:szCs w:val="21"/>
        </w:rPr>
        <w:fldChar w:fldCharType="begin"/>
      </w:r>
      <w:r w:rsidR="00AB777B">
        <w:instrText xml:space="preserve"> XE "</w:instrText>
      </w:r>
      <w:r w:rsidR="00AB777B" w:rsidRPr="00914E6E">
        <w:rPr>
          <w:rFonts w:ascii="Arial" w:hAnsi="Arial" w:cs="Arial"/>
          <w:sz w:val="21"/>
          <w:szCs w:val="21"/>
        </w:rPr>
        <w:instrText>String processing</w:instrText>
      </w:r>
      <w:r w:rsidR="00AB777B">
        <w:rPr>
          <w:rFonts w:ascii="Arial" w:hAnsi="Arial" w:cs="Arial"/>
          <w:sz w:val="21"/>
          <w:szCs w:val="21"/>
        </w:rPr>
        <w:instrText>:operation:replacing string characters</w:instrText>
      </w:r>
      <w:r w:rsidR="00AB777B">
        <w:instrText xml:space="preserve">" </w:instrText>
      </w:r>
      <w:r w:rsidR="00AB777B">
        <w:rPr>
          <w:rFonts w:ascii="Arial" w:hAnsi="Arial" w:cs="Arial"/>
          <w:b/>
          <w:sz w:val="21"/>
          <w:szCs w:val="21"/>
        </w:rPr>
        <w:fldChar w:fldCharType="end"/>
      </w:r>
    </w:p>
    <w:p w:rsidR="00016EF8" w:rsidRDefault="00016E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016EF8" w:rsidRDefault="00820FB3">
      <w:pPr>
        <w:jc w:val="both"/>
        <w:rPr>
          <w:rFonts w:ascii="Arial" w:hAnsi="Arial" w:cs="Arial"/>
          <w:sz w:val="21"/>
          <w:szCs w:val="21"/>
        </w:rPr>
      </w:pPr>
      <w:proofErr w:type="gramStart"/>
      <w:r>
        <w:rPr>
          <w:rFonts w:asciiTheme="majorHAnsi" w:hAnsiTheme="majorHAnsi" w:cs="Arial"/>
          <w:b/>
          <w:i/>
        </w:rPr>
        <w:t>Listing 18-12.</w:t>
      </w:r>
      <w:proofErr w:type="gramEnd"/>
      <w:r w:rsidR="000A6E54">
        <w:rPr>
          <w:rFonts w:asciiTheme="majorHAnsi" w:hAnsiTheme="majorHAnsi" w:cs="Arial"/>
          <w:b/>
          <w:i/>
        </w:rPr>
        <w:t xml:space="preserve"> </w:t>
      </w:r>
      <w:r w:rsidR="00233DB4">
        <w:rPr>
          <w:rFonts w:asciiTheme="majorHAnsi" w:hAnsiTheme="majorHAnsi" w:cs="Arial"/>
          <w:b/>
          <w:i/>
        </w:rPr>
        <w:t xml:space="preserve">Illustrating </w:t>
      </w:r>
      <w:r w:rsidR="000A6E54">
        <w:rPr>
          <w:rFonts w:asciiTheme="majorHAnsi" w:hAnsiTheme="majorHAnsi" w:cs="Arial"/>
          <w:b/>
          <w:i/>
        </w:rPr>
        <w:t>String Character Replacement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//: </w:t>
      </w:r>
      <w:r w:rsidR="00D1690C" w:rsidRPr="008A2758">
        <w:rPr>
          <w:rFonts w:ascii="Courier New" w:hAnsi="Courier New" w:cs="Courier New"/>
          <w:b/>
        </w:rPr>
        <w:t>C18</w:t>
      </w:r>
      <w:r w:rsidRPr="008A2758">
        <w:rPr>
          <w:rFonts w:ascii="Courier New" w:hAnsi="Courier New" w:cs="Courier New"/>
          <w:b/>
        </w:rPr>
        <w:t>:StringCharReplace.cpp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233DB4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&lt;algorithm&gt;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233DB4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</w:t>
      </w:r>
      <w:proofErr w:type="spellStart"/>
      <w:r w:rsidRPr="008A2758">
        <w:rPr>
          <w:rFonts w:ascii="Courier New" w:hAnsi="Courier New" w:cs="Courier New"/>
          <w:b/>
        </w:rPr>
        <w:t>cassert</w:t>
      </w:r>
      <w:proofErr w:type="spellEnd"/>
      <w:r w:rsidRPr="008A2758">
        <w:rPr>
          <w:rFonts w:ascii="Courier New" w:hAnsi="Courier New" w:cs="Courier New"/>
          <w:b/>
        </w:rPr>
        <w:t>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233DB4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&lt;string&gt;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using</w:t>
      </w:r>
      <w:proofErr w:type="gramEnd"/>
      <w:r w:rsidRPr="008A2758">
        <w:rPr>
          <w:rFonts w:ascii="Courier New" w:hAnsi="Courier New" w:cs="Courier New"/>
          <w:b/>
        </w:rPr>
        <w:t xml:space="preserve"> namespace std;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int</w:t>
      </w:r>
      <w:proofErr w:type="gramEnd"/>
      <w:r w:rsidRPr="008A2758">
        <w:rPr>
          <w:rFonts w:ascii="Courier New" w:hAnsi="Courier New" w:cs="Courier New"/>
          <w:b/>
        </w:rPr>
        <w:t xml:space="preserve"> main() {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s("</w:t>
      </w:r>
      <w:proofErr w:type="spellStart"/>
      <w:r w:rsidRPr="008A2758">
        <w:rPr>
          <w:rFonts w:ascii="Courier New" w:hAnsi="Courier New" w:cs="Courier New"/>
          <w:b/>
        </w:rPr>
        <w:t>aaaXaaaXXaaXXXaXXXXaaa</w:t>
      </w:r>
      <w:proofErr w:type="spellEnd"/>
      <w:r w:rsidRPr="008A2758">
        <w:rPr>
          <w:rFonts w:ascii="Courier New" w:hAnsi="Courier New" w:cs="Courier New"/>
          <w:b/>
        </w:rPr>
        <w:t>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replace(</w:t>
      </w:r>
      <w:proofErr w:type="spellStart"/>
      <w:proofErr w:type="gramEnd"/>
      <w:r w:rsidRPr="008A2758">
        <w:rPr>
          <w:rFonts w:ascii="Courier New" w:hAnsi="Courier New" w:cs="Courier New"/>
          <w:b/>
        </w:rPr>
        <w:t>s.begin</w:t>
      </w:r>
      <w:proofErr w:type="spellEnd"/>
      <w:r w:rsidRPr="008A2758">
        <w:rPr>
          <w:rFonts w:ascii="Courier New" w:hAnsi="Courier New" w:cs="Courier New"/>
          <w:b/>
        </w:rPr>
        <w:t xml:space="preserve">(), </w:t>
      </w:r>
      <w:proofErr w:type="spellStart"/>
      <w:r w:rsidRPr="008A2758">
        <w:rPr>
          <w:rFonts w:ascii="Courier New" w:hAnsi="Courier New" w:cs="Courier New"/>
          <w:b/>
        </w:rPr>
        <w:t>s.end</w:t>
      </w:r>
      <w:proofErr w:type="spellEnd"/>
      <w:r w:rsidRPr="008A2758">
        <w:rPr>
          <w:rFonts w:ascii="Courier New" w:hAnsi="Courier New" w:cs="Courier New"/>
          <w:b/>
        </w:rPr>
        <w:t>(), 'X', 'Y');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assert(</w:t>
      </w:r>
      <w:proofErr w:type="gramEnd"/>
      <w:r w:rsidRPr="008A2758">
        <w:rPr>
          <w:rFonts w:ascii="Courier New" w:hAnsi="Courier New" w:cs="Courier New"/>
          <w:b/>
        </w:rPr>
        <w:t>s == "</w:t>
      </w:r>
      <w:proofErr w:type="spellStart"/>
      <w:r w:rsidRPr="008A2758">
        <w:rPr>
          <w:rFonts w:ascii="Courier New" w:hAnsi="Courier New" w:cs="Courier New"/>
          <w:b/>
        </w:rPr>
        <w:t>aaaYaaaYYaaYYYaYYYYaaa</w:t>
      </w:r>
      <w:proofErr w:type="spellEnd"/>
      <w:r w:rsidRPr="008A2758">
        <w:rPr>
          <w:rFonts w:ascii="Courier New" w:hAnsi="Courier New" w:cs="Courier New"/>
          <w:b/>
        </w:rPr>
        <w:t>");</w:t>
      </w:r>
    </w:p>
    <w:p w:rsidR="00AB7219" w:rsidRPr="008A2758" w:rsidRDefault="00AB7219" w:rsidP="00B93174">
      <w:pPr>
        <w:jc w:val="both"/>
        <w:rPr>
          <w:rFonts w:ascii="Courier New" w:hAnsi="Courier New" w:cs="Courier New"/>
          <w:b/>
        </w:rPr>
      </w:pP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 ///:~</w:t>
      </w:r>
    </w:p>
    <w:p w:rsidR="00016EF8" w:rsidRDefault="00820FB3">
      <w:pPr>
        <w:jc w:val="both"/>
        <w:rPr>
          <w:rFonts w:ascii="Arial" w:hAnsi="Arial" w:cs="Arial"/>
          <w:sz w:val="21"/>
          <w:szCs w:val="21"/>
        </w:rPr>
      </w:pPr>
      <w:proofErr w:type="gramStart"/>
      <w:r>
        <w:rPr>
          <w:rFonts w:asciiTheme="majorHAnsi" w:hAnsiTheme="majorHAnsi" w:cs="Arial"/>
          <w:b/>
          <w:i/>
        </w:rPr>
        <w:t>Listing 18-13.</w:t>
      </w:r>
      <w:proofErr w:type="gramEnd"/>
      <w:r w:rsidR="000A6E54">
        <w:rPr>
          <w:rFonts w:asciiTheme="majorHAnsi" w:hAnsiTheme="majorHAnsi" w:cs="Arial"/>
          <w:b/>
          <w:i/>
        </w:rPr>
        <w:t xml:space="preserve"> </w:t>
      </w:r>
      <w:r w:rsidR="00DA1EEF">
        <w:rPr>
          <w:rFonts w:asciiTheme="majorHAnsi" w:hAnsiTheme="majorHAnsi" w:cs="Arial"/>
          <w:b/>
          <w:i/>
        </w:rPr>
        <w:t xml:space="preserve">Illustrating </w:t>
      </w:r>
      <w:r w:rsidR="000A6E54">
        <w:rPr>
          <w:rFonts w:asciiTheme="majorHAnsi" w:hAnsiTheme="majorHAnsi" w:cs="Arial"/>
          <w:b/>
          <w:i/>
        </w:rPr>
        <w:t>Addi</w:t>
      </w:r>
      <w:r w:rsidR="00DA1EEF">
        <w:rPr>
          <w:rFonts w:asciiTheme="majorHAnsi" w:hAnsiTheme="majorHAnsi" w:cs="Arial"/>
          <w:b/>
          <w:i/>
        </w:rPr>
        <w:t xml:space="preserve">tion </w:t>
      </w:r>
      <w:proofErr w:type="gramStart"/>
      <w:r w:rsidR="00DA1EEF">
        <w:rPr>
          <w:rFonts w:asciiTheme="majorHAnsi" w:hAnsiTheme="majorHAnsi" w:cs="Arial"/>
          <w:b/>
          <w:i/>
        </w:rPr>
        <w:t xml:space="preserve">of </w:t>
      </w:r>
      <w:r w:rsidR="000A6E54">
        <w:rPr>
          <w:rFonts w:asciiTheme="majorHAnsi" w:hAnsiTheme="majorHAnsi" w:cs="Arial"/>
          <w:b/>
          <w:i/>
        </w:rPr>
        <w:t xml:space="preserve"> Strings</w:t>
      </w:r>
      <w:proofErr w:type="gramEnd"/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lastRenderedPageBreak/>
        <w:t xml:space="preserve">//: </w:t>
      </w:r>
      <w:r w:rsidR="00D1690C" w:rsidRPr="008A2758">
        <w:rPr>
          <w:rFonts w:ascii="Courier New" w:hAnsi="Courier New" w:cs="Courier New"/>
          <w:b/>
        </w:rPr>
        <w:t>C18</w:t>
      </w:r>
      <w:r w:rsidRPr="008A2758">
        <w:rPr>
          <w:rFonts w:ascii="Courier New" w:hAnsi="Courier New" w:cs="Courier New"/>
          <w:b/>
        </w:rPr>
        <w:t>:AddStrings.cpp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DA1EEF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&lt;string&gt;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DA1EEF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</w:t>
      </w:r>
      <w:proofErr w:type="spellStart"/>
      <w:r w:rsidRPr="008A2758">
        <w:rPr>
          <w:rFonts w:ascii="Courier New" w:hAnsi="Courier New" w:cs="Courier New"/>
          <w:b/>
        </w:rPr>
        <w:t>cassert</w:t>
      </w:r>
      <w:proofErr w:type="spellEnd"/>
      <w:r w:rsidRPr="008A2758">
        <w:rPr>
          <w:rFonts w:ascii="Courier New" w:hAnsi="Courier New" w:cs="Courier New"/>
          <w:b/>
        </w:rPr>
        <w:t>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using</w:t>
      </w:r>
      <w:proofErr w:type="gramEnd"/>
      <w:r w:rsidRPr="008A2758">
        <w:rPr>
          <w:rFonts w:ascii="Courier New" w:hAnsi="Courier New" w:cs="Courier New"/>
          <w:b/>
        </w:rPr>
        <w:t xml:space="preserve"> namespace std;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int</w:t>
      </w:r>
      <w:proofErr w:type="gramEnd"/>
      <w:r w:rsidRPr="008A2758">
        <w:rPr>
          <w:rFonts w:ascii="Courier New" w:hAnsi="Courier New" w:cs="Courier New"/>
          <w:b/>
        </w:rPr>
        <w:t xml:space="preserve"> main() {</w:t>
      </w:r>
    </w:p>
    <w:p w:rsidR="00AA01C9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s1("This ");  </w:t>
      </w:r>
    </w:p>
    <w:p w:rsidR="00F368E9" w:rsidRPr="008A2758" w:rsidRDefault="00DA1EEF" w:rsidP="00AA01C9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proofErr w:type="gramStart"/>
      <w:r w:rsidR="00274E2F" w:rsidRPr="008A2758">
        <w:rPr>
          <w:rFonts w:ascii="Courier New" w:hAnsi="Courier New" w:cs="Courier New"/>
          <w:b/>
        </w:rPr>
        <w:t>string</w:t>
      </w:r>
      <w:proofErr w:type="gramEnd"/>
      <w:r w:rsidR="00274E2F" w:rsidRPr="008A2758">
        <w:rPr>
          <w:rFonts w:ascii="Courier New" w:hAnsi="Courier New" w:cs="Courier New"/>
          <w:b/>
        </w:rPr>
        <w:t xml:space="preserve"> s2("That 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s3("The other 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 // operator+ concatenates strings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 s1 = s1 + s2;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assert(</w:t>
      </w:r>
      <w:proofErr w:type="gramEnd"/>
      <w:r w:rsidRPr="008A2758">
        <w:rPr>
          <w:rFonts w:ascii="Courier New" w:hAnsi="Courier New" w:cs="Courier New"/>
          <w:b/>
        </w:rPr>
        <w:t>s1 == "This That 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// </w:t>
      </w:r>
      <w:proofErr w:type="gramStart"/>
      <w:r w:rsidRPr="008A2758">
        <w:rPr>
          <w:rFonts w:ascii="Courier New" w:hAnsi="Courier New" w:cs="Courier New"/>
          <w:b/>
        </w:rPr>
        <w:t>Another</w:t>
      </w:r>
      <w:proofErr w:type="gramEnd"/>
      <w:r w:rsidRPr="008A2758">
        <w:rPr>
          <w:rFonts w:ascii="Courier New" w:hAnsi="Courier New" w:cs="Courier New"/>
          <w:b/>
        </w:rPr>
        <w:t xml:space="preserve"> way to concatenates strings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 s1 += s3;</w:t>
      </w:r>
      <w:r w:rsidR="00B27838">
        <w:rPr>
          <w:rFonts w:ascii="Arial" w:hAnsi="Arial" w:cs="Arial"/>
          <w:b/>
          <w:sz w:val="21"/>
          <w:szCs w:val="21"/>
        </w:rPr>
        <w:fldChar w:fldCharType="begin"/>
      </w:r>
      <w:r w:rsidR="00B27838">
        <w:instrText xml:space="preserve"> XE "</w:instrText>
      </w:r>
      <w:r w:rsidR="00B27838" w:rsidRPr="00914E6E">
        <w:rPr>
          <w:rFonts w:ascii="Arial" w:hAnsi="Arial" w:cs="Arial"/>
          <w:sz w:val="21"/>
          <w:szCs w:val="21"/>
        </w:rPr>
        <w:instrText>String processing</w:instrText>
      </w:r>
      <w:r w:rsidR="00B27838">
        <w:rPr>
          <w:rFonts w:ascii="Arial" w:hAnsi="Arial" w:cs="Arial"/>
          <w:sz w:val="21"/>
          <w:szCs w:val="21"/>
        </w:rPr>
        <w:instrText>:operation:concatenation using nonmember overloaded operators</w:instrText>
      </w:r>
      <w:r w:rsidR="00B27838">
        <w:instrText xml:space="preserve">" </w:instrText>
      </w:r>
      <w:r w:rsidR="00B27838">
        <w:rPr>
          <w:rFonts w:ascii="Arial" w:hAnsi="Arial" w:cs="Arial"/>
          <w:b/>
          <w:sz w:val="21"/>
          <w:szCs w:val="21"/>
        </w:rPr>
        <w:fldChar w:fldCharType="end"/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assert(</w:t>
      </w:r>
      <w:proofErr w:type="gramEnd"/>
      <w:r w:rsidRPr="008A2758">
        <w:rPr>
          <w:rFonts w:ascii="Courier New" w:hAnsi="Courier New" w:cs="Courier New"/>
          <w:b/>
        </w:rPr>
        <w:t>s1 == "This That The other 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// </w:t>
      </w:r>
      <w:proofErr w:type="gramStart"/>
      <w:r w:rsidRPr="008A2758">
        <w:rPr>
          <w:rFonts w:ascii="Courier New" w:hAnsi="Courier New" w:cs="Courier New"/>
          <w:b/>
        </w:rPr>
        <w:t>You</w:t>
      </w:r>
      <w:proofErr w:type="gramEnd"/>
      <w:r w:rsidRPr="008A2758">
        <w:rPr>
          <w:rFonts w:ascii="Courier New" w:hAnsi="Courier New" w:cs="Courier New"/>
          <w:b/>
        </w:rPr>
        <w:t xml:space="preserve"> can index the string on the right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s1 += s3 + </w:t>
      </w:r>
      <w:proofErr w:type="gramStart"/>
      <w:r w:rsidRPr="008A2758">
        <w:rPr>
          <w:rFonts w:ascii="Courier New" w:hAnsi="Courier New" w:cs="Courier New"/>
          <w:b/>
        </w:rPr>
        <w:t>s3[</w:t>
      </w:r>
      <w:proofErr w:type="gramEnd"/>
      <w:r w:rsidRPr="008A2758">
        <w:rPr>
          <w:rFonts w:ascii="Courier New" w:hAnsi="Courier New" w:cs="Courier New"/>
          <w:b/>
        </w:rPr>
        <w:t xml:space="preserve">4] + "ooh </w:t>
      </w:r>
      <w:r w:rsidR="00016EF8" w:rsidRPr="008A2758">
        <w:rPr>
          <w:rFonts w:ascii="Courier New" w:hAnsi="Courier New" w:cs="Courier New"/>
          <w:b/>
        </w:rPr>
        <w:t>lama</w:t>
      </w:r>
      <w:r w:rsidRPr="008A2758">
        <w:rPr>
          <w:rFonts w:ascii="Courier New" w:hAnsi="Courier New" w:cs="Courier New"/>
          <w:b/>
        </w:rPr>
        <w:t>";</w:t>
      </w:r>
      <w:r w:rsidR="00893A82">
        <w:rPr>
          <w:rFonts w:ascii="Arial" w:hAnsi="Arial" w:cs="Arial"/>
          <w:b/>
          <w:sz w:val="21"/>
          <w:szCs w:val="21"/>
        </w:rPr>
        <w:fldChar w:fldCharType="begin"/>
      </w:r>
      <w:r w:rsidR="00893A82">
        <w:instrText xml:space="preserve"> XE "N</w:instrText>
      </w:r>
      <w:r w:rsidR="00893A82">
        <w:rPr>
          <w:rFonts w:ascii="Arial" w:hAnsi="Arial" w:cs="Arial"/>
          <w:sz w:val="21"/>
          <w:szCs w:val="21"/>
        </w:rPr>
        <w:instrText>onmember overloaded operators</w:instrText>
      </w:r>
      <w:r w:rsidR="00893A82">
        <w:instrText xml:space="preserve">" </w:instrText>
      </w:r>
      <w:r w:rsidR="00893A82">
        <w:rPr>
          <w:rFonts w:ascii="Arial" w:hAnsi="Arial" w:cs="Arial"/>
          <w:b/>
          <w:sz w:val="21"/>
          <w:szCs w:val="21"/>
        </w:rPr>
        <w:fldChar w:fldCharType="end"/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assert(</w:t>
      </w:r>
      <w:proofErr w:type="gramEnd"/>
      <w:r w:rsidRPr="008A2758">
        <w:rPr>
          <w:rFonts w:ascii="Courier New" w:hAnsi="Courier New" w:cs="Courier New"/>
          <w:b/>
        </w:rPr>
        <w:t xml:space="preserve">s1 == "This That The other The other </w:t>
      </w:r>
      <w:proofErr w:type="spellStart"/>
      <w:r w:rsidRPr="008A2758">
        <w:rPr>
          <w:rFonts w:ascii="Courier New" w:hAnsi="Courier New" w:cs="Courier New"/>
          <w:b/>
        </w:rPr>
        <w:t>oooh</w:t>
      </w:r>
      <w:proofErr w:type="spellEnd"/>
      <w:r w:rsidRPr="008A2758">
        <w:rPr>
          <w:rFonts w:ascii="Courier New" w:hAnsi="Courier New" w:cs="Courier New"/>
          <w:b/>
        </w:rPr>
        <w:t xml:space="preserve"> </w:t>
      </w:r>
      <w:proofErr w:type="spellStart"/>
      <w:r w:rsidRPr="008A2758">
        <w:rPr>
          <w:rFonts w:ascii="Courier New" w:hAnsi="Courier New" w:cs="Courier New"/>
          <w:b/>
        </w:rPr>
        <w:t>lala</w:t>
      </w:r>
      <w:proofErr w:type="spellEnd"/>
      <w:r w:rsidRPr="008A2758">
        <w:rPr>
          <w:rFonts w:ascii="Courier New" w:hAnsi="Courier New" w:cs="Courier New"/>
          <w:b/>
        </w:rPr>
        <w:t>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 ///:~</w:t>
      </w:r>
    </w:p>
    <w:p w:rsidR="00016EF8" w:rsidRDefault="00820FB3">
      <w:pPr>
        <w:jc w:val="both"/>
        <w:rPr>
          <w:rFonts w:asciiTheme="majorHAnsi" w:hAnsiTheme="majorHAnsi" w:cs="Arial"/>
          <w:b/>
          <w:i/>
        </w:rPr>
      </w:pPr>
      <w:proofErr w:type="gramStart"/>
      <w:r>
        <w:rPr>
          <w:rFonts w:asciiTheme="majorHAnsi" w:hAnsiTheme="majorHAnsi" w:cs="Arial"/>
          <w:b/>
          <w:i/>
        </w:rPr>
        <w:t>Listing 18-14.</w:t>
      </w:r>
      <w:proofErr w:type="gramEnd"/>
      <w:r w:rsidR="000A6E54">
        <w:rPr>
          <w:rFonts w:asciiTheme="majorHAnsi" w:hAnsiTheme="majorHAnsi" w:cs="Arial"/>
          <w:b/>
          <w:i/>
        </w:rPr>
        <w:t xml:space="preserve"> </w:t>
      </w:r>
      <w:r w:rsidR="00DA1EEF">
        <w:rPr>
          <w:rFonts w:asciiTheme="majorHAnsi" w:hAnsiTheme="majorHAnsi" w:cs="Arial"/>
          <w:b/>
          <w:i/>
        </w:rPr>
        <w:t xml:space="preserve">Illustrating </w:t>
      </w:r>
      <w:proofErr w:type="gramStart"/>
      <w:r w:rsidR="000A6E54">
        <w:rPr>
          <w:rFonts w:asciiTheme="majorHAnsi" w:hAnsiTheme="majorHAnsi" w:cs="Arial"/>
          <w:b/>
          <w:i/>
        </w:rPr>
        <w:t>The</w:t>
      </w:r>
      <w:proofErr w:type="gramEnd"/>
      <w:r w:rsidR="000A6E54">
        <w:rPr>
          <w:rFonts w:asciiTheme="majorHAnsi" w:hAnsiTheme="majorHAnsi" w:cs="Arial"/>
          <w:b/>
          <w:i/>
        </w:rPr>
        <w:t xml:space="preserve"> Sieve of Eratosthenes</w:t>
      </w:r>
    </w:p>
    <w:p w:rsidR="00016EF8" w:rsidRDefault="00DA1EEF">
      <w:pPr>
        <w:jc w:val="both"/>
        <w:rPr>
          <w:rFonts w:ascii="Arial" w:hAnsi="Arial" w:cs="Arial"/>
          <w:sz w:val="21"/>
          <w:szCs w:val="21"/>
        </w:rPr>
      </w:pPr>
      <w:r>
        <w:rPr>
          <w:rFonts w:asciiTheme="majorHAnsi" w:hAnsiTheme="majorHAnsi" w:cs="Arial"/>
          <w:b/>
          <w:i/>
        </w:rPr>
        <w:tab/>
      </w:r>
      <w:r>
        <w:rPr>
          <w:rFonts w:asciiTheme="majorHAnsi" w:hAnsiTheme="majorHAnsi" w:cs="Arial"/>
          <w:b/>
          <w:i/>
        </w:rPr>
        <w:tab/>
        <w:t>(</w:t>
      </w:r>
      <w:proofErr w:type="gramStart"/>
      <w:r>
        <w:rPr>
          <w:rFonts w:asciiTheme="majorHAnsi" w:hAnsiTheme="majorHAnsi" w:cs="Arial"/>
          <w:b/>
          <w:i/>
        </w:rPr>
        <w:t>to</w:t>
      </w:r>
      <w:proofErr w:type="gramEnd"/>
      <w:r>
        <w:rPr>
          <w:rFonts w:asciiTheme="majorHAnsi" w:hAnsiTheme="majorHAnsi" w:cs="Arial"/>
          <w:b/>
          <w:i/>
        </w:rPr>
        <w:t xml:space="preserve"> find prime numbers &lt; 50)</w:t>
      </w:r>
    </w:p>
    <w:p w:rsidR="00290350" w:rsidRPr="008A2758" w:rsidRDefault="00EA0BC4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//: C</w:t>
      </w:r>
      <w:r w:rsidR="00290350" w:rsidRPr="008A2758">
        <w:rPr>
          <w:rFonts w:ascii="Courier New" w:hAnsi="Courier New" w:cs="Courier New"/>
          <w:b/>
        </w:rPr>
        <w:t>1</w:t>
      </w:r>
      <w:r w:rsidRPr="008A2758">
        <w:rPr>
          <w:rFonts w:ascii="Courier New" w:hAnsi="Courier New" w:cs="Courier New"/>
          <w:b/>
        </w:rPr>
        <w:t>8</w:t>
      </w:r>
      <w:r w:rsidR="00290350" w:rsidRPr="008A2758">
        <w:rPr>
          <w:rFonts w:ascii="Courier New" w:hAnsi="Courier New" w:cs="Courier New"/>
          <w:b/>
        </w:rPr>
        <w:t>:Sieve.cpp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 &lt;string&gt;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 &lt;</w:t>
      </w:r>
      <w:proofErr w:type="spellStart"/>
      <w:r w:rsidRPr="008A2758">
        <w:rPr>
          <w:rFonts w:ascii="Courier New" w:hAnsi="Courier New" w:cs="Courier New"/>
          <w:b/>
        </w:rPr>
        <w:t>iostream</w:t>
      </w:r>
      <w:proofErr w:type="spellEnd"/>
      <w:r w:rsidRPr="008A2758">
        <w:rPr>
          <w:rFonts w:ascii="Courier New" w:hAnsi="Courier New" w:cs="Courier New"/>
          <w:b/>
        </w:rPr>
        <w:t>&gt;</w:t>
      </w:r>
    </w:p>
    <w:p w:rsidR="00EA0BC4" w:rsidRPr="008A2758" w:rsidRDefault="00EA0BC4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lastRenderedPageBreak/>
        <w:t>using</w:t>
      </w:r>
      <w:proofErr w:type="gramEnd"/>
      <w:r w:rsidRPr="008A2758">
        <w:rPr>
          <w:rFonts w:ascii="Courier New" w:hAnsi="Courier New" w:cs="Courier New"/>
          <w:b/>
        </w:rPr>
        <w:t xml:space="preserve"> namespace std;</w:t>
      </w:r>
    </w:p>
    <w:p w:rsidR="00EA0BC4" w:rsidRPr="008A2758" w:rsidRDefault="00EA0BC4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int</w:t>
      </w:r>
      <w:proofErr w:type="gramEnd"/>
      <w:r w:rsidRPr="008A2758">
        <w:rPr>
          <w:rFonts w:ascii="Courier New" w:hAnsi="Courier New" w:cs="Courier New"/>
          <w:b/>
        </w:rPr>
        <w:t xml:space="preserve"> main() {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// </w:t>
      </w:r>
      <w:proofErr w:type="gramStart"/>
      <w:r w:rsidRPr="008A2758">
        <w:rPr>
          <w:rFonts w:ascii="Courier New" w:hAnsi="Courier New" w:cs="Courier New"/>
          <w:b/>
        </w:rPr>
        <w:t>Create</w:t>
      </w:r>
      <w:proofErr w:type="gramEnd"/>
      <w:r w:rsidRPr="008A2758">
        <w:rPr>
          <w:rFonts w:ascii="Courier New" w:hAnsi="Courier New" w:cs="Courier New"/>
          <w:b/>
        </w:rPr>
        <w:t xml:space="preserve"> a 50 char string and set each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element to 'P' for Prime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</w:t>
      </w:r>
      <w:proofErr w:type="spellStart"/>
      <w:r w:rsidRPr="008A2758">
        <w:rPr>
          <w:rFonts w:ascii="Courier New" w:hAnsi="Courier New" w:cs="Courier New"/>
          <w:b/>
        </w:rPr>
        <w:t>sieveChars</w:t>
      </w:r>
      <w:proofErr w:type="spellEnd"/>
      <w:r w:rsidRPr="008A2758">
        <w:rPr>
          <w:rFonts w:ascii="Courier New" w:hAnsi="Courier New" w:cs="Courier New"/>
          <w:b/>
        </w:rPr>
        <w:t>(50, 'P');</w:t>
      </w:r>
    </w:p>
    <w:p w:rsidR="00EA0BC4" w:rsidRPr="008A2758" w:rsidRDefault="00B67EEA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Arial" w:hAnsi="Arial" w:cs="Arial"/>
          <w:b/>
          <w:sz w:val="21"/>
          <w:szCs w:val="21"/>
        </w:rPr>
        <w:fldChar w:fldCharType="begin"/>
      </w:r>
      <w:r>
        <w:instrText xml:space="preserve"> XE "</w:instrText>
      </w:r>
      <w:r w:rsidRPr="00914E6E">
        <w:rPr>
          <w:rFonts w:ascii="Arial" w:hAnsi="Arial" w:cs="Arial"/>
          <w:sz w:val="21"/>
          <w:szCs w:val="21"/>
        </w:rPr>
        <w:instrText>String processing</w:instrText>
      </w:r>
      <w:r>
        <w:rPr>
          <w:rFonts w:ascii="Arial" w:hAnsi="Arial" w:cs="Arial"/>
          <w:sz w:val="21"/>
          <w:szCs w:val="21"/>
        </w:rPr>
        <w:instrText>:searches:</w:instrText>
      </w:r>
      <w:r w:rsidRPr="008A2758">
        <w:rPr>
          <w:rFonts w:ascii="Arial" w:hAnsi="Arial" w:cs="Arial"/>
          <w:i/>
          <w:iCs/>
          <w:sz w:val="21"/>
          <w:szCs w:val="21"/>
        </w:rPr>
        <w:instrText>Sieve of Eratosthenes</w:instrText>
      </w:r>
      <w:r>
        <w:instrText xml:space="preserve">" </w:instrText>
      </w:r>
      <w:r>
        <w:rPr>
          <w:rFonts w:ascii="Arial" w:hAnsi="Arial" w:cs="Arial"/>
          <w:b/>
          <w:sz w:val="21"/>
          <w:szCs w:val="21"/>
        </w:rPr>
        <w:fldChar w:fldCharType="end"/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// </w:t>
      </w:r>
      <w:proofErr w:type="gramStart"/>
      <w:r w:rsidRPr="008A2758">
        <w:rPr>
          <w:rFonts w:ascii="Courier New" w:hAnsi="Courier New" w:cs="Courier New"/>
          <w:b/>
        </w:rPr>
        <w:t>By</w:t>
      </w:r>
      <w:proofErr w:type="gramEnd"/>
      <w:r w:rsidRPr="008A2758">
        <w:rPr>
          <w:rFonts w:ascii="Courier New" w:hAnsi="Courier New" w:cs="Courier New"/>
          <w:b/>
        </w:rPr>
        <w:t xml:space="preserve"> definition neither 0 nor 1 is prime.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Change these elements to "N" for Not Prime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proofErr w:type="gramStart"/>
      <w:r w:rsidRPr="008A2758">
        <w:rPr>
          <w:rFonts w:ascii="Courier New" w:hAnsi="Courier New" w:cs="Courier New"/>
          <w:b/>
        </w:rPr>
        <w:t>sieveChars.replace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gramEnd"/>
      <w:r w:rsidRPr="008A2758">
        <w:rPr>
          <w:rFonts w:ascii="Courier New" w:hAnsi="Courier New" w:cs="Courier New"/>
          <w:b/>
        </w:rPr>
        <w:t>0, 2, "NN");</w:t>
      </w:r>
    </w:p>
    <w:p w:rsidR="00EA0BC4" w:rsidRPr="008A2758" w:rsidRDefault="00EA0BC4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Walk through the array: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for(</w:t>
      </w:r>
      <w:proofErr w:type="gramEnd"/>
      <w:r w:rsidRPr="008A2758">
        <w:rPr>
          <w:rFonts w:ascii="Courier New" w:hAnsi="Courier New" w:cs="Courier New"/>
          <w:b/>
        </w:rPr>
        <w:t>int i = 2;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i &lt;= (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sieveChars.size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gramEnd"/>
      <w:r w:rsidRPr="008A2758">
        <w:rPr>
          <w:rFonts w:ascii="Courier New" w:hAnsi="Courier New" w:cs="Courier New"/>
          <w:b/>
        </w:rPr>
        <w:t>) / 2) - 1; i++)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Find all the factors: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for(</w:t>
      </w:r>
      <w:proofErr w:type="gramEnd"/>
      <w:r w:rsidRPr="008A2758">
        <w:rPr>
          <w:rFonts w:ascii="Courier New" w:hAnsi="Courier New" w:cs="Courier New"/>
          <w:b/>
        </w:rPr>
        <w:t>int factor = 2;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factor</w:t>
      </w:r>
      <w:proofErr w:type="gramEnd"/>
      <w:r w:rsidRPr="008A2758">
        <w:rPr>
          <w:rFonts w:ascii="Courier New" w:hAnsi="Courier New" w:cs="Courier New"/>
          <w:b/>
        </w:rPr>
        <w:t xml:space="preserve"> * i &lt; </w:t>
      </w:r>
      <w:proofErr w:type="spellStart"/>
      <w:r w:rsidRPr="008A2758">
        <w:rPr>
          <w:rFonts w:ascii="Courier New" w:hAnsi="Courier New" w:cs="Courier New"/>
          <w:b/>
        </w:rPr>
        <w:t>sieveChars.size</w:t>
      </w:r>
      <w:proofErr w:type="spellEnd"/>
      <w:r w:rsidRPr="008A2758">
        <w:rPr>
          <w:rFonts w:ascii="Courier New" w:hAnsi="Courier New" w:cs="Courier New"/>
          <w:b/>
        </w:rPr>
        <w:t>();factor++)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proofErr w:type="gramStart"/>
      <w:r w:rsidRPr="008A2758">
        <w:rPr>
          <w:rFonts w:ascii="Courier New" w:hAnsi="Courier New" w:cs="Courier New"/>
          <w:b/>
        </w:rPr>
        <w:t>sieveChars</w:t>
      </w:r>
      <w:proofErr w:type="spellEnd"/>
      <w:r w:rsidRPr="008A2758">
        <w:rPr>
          <w:rFonts w:ascii="Courier New" w:hAnsi="Courier New" w:cs="Courier New"/>
          <w:b/>
        </w:rPr>
        <w:t>[</w:t>
      </w:r>
      <w:proofErr w:type="gramEnd"/>
      <w:r w:rsidRPr="008A2758">
        <w:rPr>
          <w:rFonts w:ascii="Courier New" w:hAnsi="Courier New" w:cs="Courier New"/>
          <w:b/>
        </w:rPr>
        <w:t>factor * i] = 'N';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Pr="008A2758">
        <w:rPr>
          <w:rFonts w:ascii="Courier New" w:hAnsi="Courier New" w:cs="Courier New"/>
          <w:b/>
        </w:rPr>
        <w:t xml:space="preserve"> &lt;&lt; "Prime:" &lt;&lt; endl;</w:t>
      </w:r>
    </w:p>
    <w:p w:rsidR="00EA0BC4" w:rsidRPr="008A2758" w:rsidRDefault="00EA0BC4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Return the index of the first 'P' element: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int</w:t>
      </w:r>
      <w:proofErr w:type="gramEnd"/>
      <w:r w:rsidRPr="008A2758">
        <w:rPr>
          <w:rFonts w:ascii="Courier New" w:hAnsi="Courier New" w:cs="Courier New"/>
          <w:b/>
        </w:rPr>
        <w:t xml:space="preserve"> j = </w:t>
      </w:r>
      <w:proofErr w:type="spellStart"/>
      <w:r w:rsidRPr="008A2758">
        <w:rPr>
          <w:rFonts w:ascii="Courier New" w:hAnsi="Courier New" w:cs="Courier New"/>
          <w:b/>
        </w:rPr>
        <w:t>sieveChars.find</w:t>
      </w:r>
      <w:proofErr w:type="spellEnd"/>
      <w:r w:rsidRPr="008A2758">
        <w:rPr>
          <w:rFonts w:ascii="Courier New" w:hAnsi="Courier New" w:cs="Courier New"/>
          <w:b/>
        </w:rPr>
        <w:t>('P');</w:t>
      </w:r>
    </w:p>
    <w:p w:rsidR="00EA0BC4" w:rsidRPr="008A2758" w:rsidRDefault="00EA0BC4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While not at the end of the string: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while(</w:t>
      </w:r>
      <w:proofErr w:type="gramEnd"/>
      <w:r w:rsidRPr="008A2758">
        <w:rPr>
          <w:rFonts w:ascii="Courier New" w:hAnsi="Courier New" w:cs="Courier New"/>
          <w:b/>
        </w:rPr>
        <w:t xml:space="preserve">j != </w:t>
      </w:r>
      <w:proofErr w:type="spellStart"/>
      <w:r w:rsidRPr="008A2758">
        <w:rPr>
          <w:rFonts w:ascii="Courier New" w:hAnsi="Courier New" w:cs="Courier New"/>
          <w:b/>
        </w:rPr>
        <w:t>sieveChars.npos</w:t>
      </w:r>
      <w:proofErr w:type="spellEnd"/>
      <w:r w:rsidRPr="008A2758">
        <w:rPr>
          <w:rFonts w:ascii="Courier New" w:hAnsi="Courier New" w:cs="Courier New"/>
          <w:b/>
        </w:rPr>
        <w:t>) {</w:t>
      </w:r>
    </w:p>
    <w:p w:rsidR="00EA0BC4" w:rsidRPr="008A2758" w:rsidRDefault="00EA0BC4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If the element is P, the index is a prime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Pr="008A2758">
        <w:rPr>
          <w:rFonts w:ascii="Courier New" w:hAnsi="Courier New" w:cs="Courier New"/>
          <w:b/>
        </w:rPr>
        <w:t xml:space="preserve"> &lt;&lt; j &lt;&lt; " ";</w:t>
      </w:r>
    </w:p>
    <w:p w:rsidR="00EA0BC4" w:rsidRPr="008A2758" w:rsidRDefault="00EA0BC4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Move past the last prime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j</w:t>
      </w:r>
      <w:proofErr w:type="gramEnd"/>
      <w:r w:rsidRPr="008A2758">
        <w:rPr>
          <w:rFonts w:ascii="Courier New" w:hAnsi="Courier New" w:cs="Courier New"/>
          <w:b/>
        </w:rPr>
        <w:t>++;</w:t>
      </w:r>
    </w:p>
    <w:p w:rsidR="00EA0BC4" w:rsidRPr="008A2758" w:rsidRDefault="00EA0BC4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Find the next prime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j =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sieveChars.find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gramEnd"/>
      <w:r w:rsidRPr="008A2758">
        <w:rPr>
          <w:rFonts w:ascii="Courier New" w:hAnsi="Courier New" w:cs="Courier New"/>
          <w:b/>
        </w:rPr>
        <w:t>'P', j);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Pr="008A2758">
        <w:rPr>
          <w:rFonts w:ascii="Courier New" w:hAnsi="Courier New" w:cs="Courier New"/>
          <w:b/>
        </w:rPr>
        <w:t xml:space="preserve"> &lt;&lt; "\n Not prime:" &lt;&lt; endl;</w:t>
      </w:r>
    </w:p>
    <w:p w:rsidR="00EA0BC4" w:rsidRPr="008A2758" w:rsidRDefault="00EA0BC4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Find the first element value not equal P: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j = </w:t>
      </w:r>
      <w:proofErr w:type="spellStart"/>
      <w:r w:rsidRPr="008A2758">
        <w:rPr>
          <w:rFonts w:ascii="Courier New" w:hAnsi="Courier New" w:cs="Courier New"/>
          <w:b/>
        </w:rPr>
        <w:t>sieveChars.find_first_not_</w:t>
      </w:r>
      <w:proofErr w:type="gramStart"/>
      <w:r w:rsidRPr="008A2758">
        <w:rPr>
          <w:rFonts w:ascii="Courier New" w:hAnsi="Courier New" w:cs="Courier New"/>
          <w:b/>
        </w:rPr>
        <w:t>of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gramEnd"/>
      <w:r w:rsidRPr="008A2758">
        <w:rPr>
          <w:rFonts w:ascii="Courier New" w:hAnsi="Courier New" w:cs="Courier New"/>
          <w:b/>
        </w:rPr>
        <w:t>'P');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while(</w:t>
      </w:r>
      <w:proofErr w:type="gramEnd"/>
      <w:r w:rsidRPr="008A2758">
        <w:rPr>
          <w:rFonts w:ascii="Courier New" w:hAnsi="Courier New" w:cs="Courier New"/>
          <w:b/>
        </w:rPr>
        <w:t xml:space="preserve">j != </w:t>
      </w:r>
      <w:proofErr w:type="spellStart"/>
      <w:r w:rsidRPr="008A2758">
        <w:rPr>
          <w:rFonts w:ascii="Courier New" w:hAnsi="Courier New" w:cs="Courier New"/>
          <w:b/>
        </w:rPr>
        <w:t>sieveChars.npos</w:t>
      </w:r>
      <w:proofErr w:type="spellEnd"/>
      <w:r w:rsidRPr="008A2758">
        <w:rPr>
          <w:rFonts w:ascii="Courier New" w:hAnsi="Courier New" w:cs="Courier New"/>
          <w:b/>
        </w:rPr>
        <w:t>) {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Pr="008A2758">
        <w:rPr>
          <w:rFonts w:ascii="Courier New" w:hAnsi="Courier New" w:cs="Courier New"/>
          <w:b/>
        </w:rPr>
        <w:t xml:space="preserve"> &lt;&lt; j &lt;&lt; " ";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j</w:t>
      </w:r>
      <w:proofErr w:type="gramEnd"/>
      <w:r w:rsidRPr="008A2758">
        <w:rPr>
          <w:rFonts w:ascii="Courier New" w:hAnsi="Courier New" w:cs="Courier New"/>
          <w:b/>
        </w:rPr>
        <w:t>++;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j = </w:t>
      </w:r>
      <w:proofErr w:type="spellStart"/>
      <w:r w:rsidRPr="008A2758">
        <w:rPr>
          <w:rFonts w:ascii="Courier New" w:hAnsi="Courier New" w:cs="Courier New"/>
          <w:b/>
        </w:rPr>
        <w:t>sieveChars.find_first_not_</w:t>
      </w:r>
      <w:proofErr w:type="gramStart"/>
      <w:r w:rsidRPr="008A2758">
        <w:rPr>
          <w:rFonts w:ascii="Courier New" w:hAnsi="Courier New" w:cs="Courier New"/>
          <w:b/>
        </w:rPr>
        <w:t>of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gramEnd"/>
      <w:r w:rsidRPr="008A2758">
        <w:rPr>
          <w:rFonts w:ascii="Courier New" w:hAnsi="Courier New" w:cs="Courier New"/>
          <w:b/>
        </w:rPr>
        <w:t>'P', j);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lastRenderedPageBreak/>
        <w:t>}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 ///:~</w:t>
      </w:r>
    </w:p>
    <w:p w:rsidR="00EA0BC4" w:rsidRPr="008A2758" w:rsidRDefault="00EA0BC4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820FB3" w:rsidRDefault="00820FB3" w:rsidP="009110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016EF8" w:rsidRDefault="00820FB3">
      <w:pPr>
        <w:jc w:val="both"/>
        <w:rPr>
          <w:rFonts w:ascii="Arial" w:hAnsi="Arial" w:cs="Arial"/>
          <w:sz w:val="21"/>
          <w:szCs w:val="21"/>
        </w:rPr>
      </w:pPr>
      <w:proofErr w:type="gramStart"/>
      <w:r w:rsidRPr="008A2758">
        <w:rPr>
          <w:rFonts w:asciiTheme="majorHAnsi" w:hAnsiTheme="majorHAnsi" w:cs="Arial"/>
          <w:b/>
          <w:i/>
        </w:rPr>
        <w:t>Listing 18</w:t>
      </w:r>
      <w:r>
        <w:rPr>
          <w:rFonts w:asciiTheme="majorHAnsi" w:hAnsiTheme="majorHAnsi" w:cs="Arial"/>
          <w:b/>
          <w:i/>
        </w:rPr>
        <w:t>-15.</w:t>
      </w:r>
      <w:proofErr w:type="gramEnd"/>
      <w:r w:rsidR="000A6E54">
        <w:rPr>
          <w:rFonts w:asciiTheme="majorHAnsi" w:hAnsiTheme="majorHAnsi" w:cs="Arial"/>
          <w:b/>
          <w:i/>
        </w:rPr>
        <w:t xml:space="preserve"> </w:t>
      </w:r>
      <w:r w:rsidR="00DA1EEF">
        <w:rPr>
          <w:rFonts w:asciiTheme="majorHAnsi" w:hAnsiTheme="majorHAnsi" w:cs="Arial"/>
          <w:b/>
          <w:i/>
        </w:rPr>
        <w:t xml:space="preserve">Using </w:t>
      </w:r>
      <w:proofErr w:type="gramStart"/>
      <w:r w:rsidR="00DA1EEF">
        <w:rPr>
          <w:rFonts w:asciiTheme="majorHAnsi" w:hAnsiTheme="majorHAnsi" w:cs="Arial"/>
          <w:b/>
          <w:i/>
        </w:rPr>
        <w:t>find(</w:t>
      </w:r>
      <w:proofErr w:type="gramEnd"/>
      <w:r w:rsidR="00DA1EEF">
        <w:rPr>
          <w:rFonts w:asciiTheme="majorHAnsi" w:hAnsiTheme="majorHAnsi" w:cs="Arial"/>
          <w:b/>
          <w:i/>
        </w:rPr>
        <w:t xml:space="preserve"> ) to </w:t>
      </w:r>
      <w:r w:rsidR="00016EF8">
        <w:rPr>
          <w:rFonts w:asciiTheme="majorHAnsi" w:hAnsiTheme="majorHAnsi" w:cs="Arial"/>
          <w:b/>
          <w:i/>
        </w:rPr>
        <w:t>Detect</w:t>
      </w:r>
      <w:r w:rsidR="000A6E54">
        <w:rPr>
          <w:rFonts w:asciiTheme="majorHAnsi" w:hAnsiTheme="majorHAnsi" w:cs="Arial"/>
          <w:b/>
          <w:i/>
        </w:rPr>
        <w:t xml:space="preserve"> a Sequence of Characters</w:t>
      </w:r>
    </w:p>
    <w:p w:rsidR="009110E0" w:rsidRPr="008A2758" w:rsidRDefault="009110E0" w:rsidP="002903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90350" w:rsidRPr="008A2758" w:rsidRDefault="009110E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//: C</w:t>
      </w:r>
      <w:r w:rsidR="00290350" w:rsidRPr="008A2758">
        <w:rPr>
          <w:rFonts w:ascii="Courier New" w:hAnsi="Courier New" w:cs="Courier New"/>
          <w:b/>
        </w:rPr>
        <w:t>1</w:t>
      </w:r>
      <w:r w:rsidRPr="008A2758">
        <w:rPr>
          <w:rFonts w:ascii="Courier New" w:hAnsi="Courier New" w:cs="Courier New"/>
          <w:b/>
        </w:rPr>
        <w:t>8</w:t>
      </w:r>
      <w:r w:rsidR="00290350" w:rsidRPr="008A2758">
        <w:rPr>
          <w:rFonts w:ascii="Courier New" w:hAnsi="Courier New" w:cs="Courier New"/>
          <w:b/>
        </w:rPr>
        <w:t>:Find.cpp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Find a group of characters in a string</w:t>
      </w:r>
    </w:p>
    <w:p w:rsidR="009110E0" w:rsidRPr="008A2758" w:rsidRDefault="009110E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 &lt;string&gt;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 &lt;</w:t>
      </w:r>
      <w:proofErr w:type="spellStart"/>
      <w:r w:rsidRPr="008A2758">
        <w:rPr>
          <w:rFonts w:ascii="Courier New" w:hAnsi="Courier New" w:cs="Courier New"/>
          <w:b/>
        </w:rPr>
        <w:t>iostream</w:t>
      </w:r>
      <w:proofErr w:type="spellEnd"/>
      <w:r w:rsidRPr="008A2758">
        <w:rPr>
          <w:rFonts w:ascii="Courier New" w:hAnsi="Courier New" w:cs="Courier New"/>
          <w:b/>
        </w:rPr>
        <w:t>&gt;</w:t>
      </w:r>
    </w:p>
    <w:p w:rsidR="009110E0" w:rsidRPr="008A2758" w:rsidRDefault="009110E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using</w:t>
      </w:r>
      <w:proofErr w:type="gramEnd"/>
      <w:r w:rsidRPr="008A2758">
        <w:rPr>
          <w:rFonts w:ascii="Courier New" w:hAnsi="Courier New" w:cs="Courier New"/>
          <w:b/>
        </w:rPr>
        <w:t xml:space="preserve"> namespace std;</w:t>
      </w:r>
    </w:p>
    <w:p w:rsidR="009110E0" w:rsidRPr="008A2758" w:rsidRDefault="009110E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int</w:t>
      </w:r>
      <w:proofErr w:type="gramEnd"/>
      <w:r w:rsidRPr="008A2758">
        <w:rPr>
          <w:rFonts w:ascii="Courier New" w:hAnsi="Courier New" w:cs="Courier New"/>
          <w:b/>
        </w:rPr>
        <w:t xml:space="preserve"> main() {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</w:t>
      </w:r>
      <w:proofErr w:type="spellStart"/>
      <w:r w:rsidRPr="008A2758">
        <w:rPr>
          <w:rFonts w:ascii="Courier New" w:hAnsi="Courier New" w:cs="Courier New"/>
          <w:b/>
        </w:rPr>
        <w:t>chooseOne</w:t>
      </w:r>
      <w:proofErr w:type="spellEnd"/>
      <w:r w:rsidRPr="008A2758">
        <w:rPr>
          <w:rFonts w:ascii="Courier New" w:hAnsi="Courier New" w:cs="Courier New"/>
          <w:b/>
        </w:rPr>
        <w:t>("</w:t>
      </w:r>
      <w:proofErr w:type="spellStart"/>
      <w:r w:rsidRPr="008A2758">
        <w:rPr>
          <w:rFonts w:ascii="Courier New" w:hAnsi="Courier New" w:cs="Courier New"/>
          <w:b/>
        </w:rPr>
        <w:t>Eenie</w:t>
      </w:r>
      <w:proofErr w:type="spellEnd"/>
      <w:r w:rsidRPr="008A2758">
        <w:rPr>
          <w:rFonts w:ascii="Courier New" w:hAnsi="Courier New" w:cs="Courier New"/>
          <w:b/>
        </w:rPr>
        <w:t xml:space="preserve">, </w:t>
      </w:r>
      <w:proofErr w:type="spellStart"/>
      <w:r w:rsidRPr="008A2758">
        <w:rPr>
          <w:rFonts w:ascii="Courier New" w:hAnsi="Courier New" w:cs="Courier New"/>
          <w:b/>
        </w:rPr>
        <w:t>meenie</w:t>
      </w:r>
      <w:proofErr w:type="spellEnd"/>
      <w:r w:rsidRPr="008A2758">
        <w:rPr>
          <w:rFonts w:ascii="Courier New" w:hAnsi="Courier New" w:cs="Courier New"/>
          <w:b/>
        </w:rPr>
        <w:t xml:space="preserve">, </w:t>
      </w:r>
      <w:proofErr w:type="spellStart"/>
      <w:r w:rsidRPr="008A2758">
        <w:rPr>
          <w:rFonts w:ascii="Courier New" w:hAnsi="Courier New" w:cs="Courier New"/>
          <w:b/>
        </w:rPr>
        <w:t>miney</w:t>
      </w:r>
      <w:proofErr w:type="spellEnd"/>
      <w:r w:rsidRPr="008A2758">
        <w:rPr>
          <w:rFonts w:ascii="Courier New" w:hAnsi="Courier New" w:cs="Courier New"/>
          <w:b/>
        </w:rPr>
        <w:t xml:space="preserve">, </w:t>
      </w:r>
      <w:proofErr w:type="spellStart"/>
      <w:r w:rsidRPr="008A2758">
        <w:rPr>
          <w:rFonts w:ascii="Courier New" w:hAnsi="Courier New" w:cs="Courier New"/>
          <w:b/>
        </w:rPr>
        <w:t>mo</w:t>
      </w:r>
      <w:proofErr w:type="spellEnd"/>
      <w:r w:rsidRPr="008A2758">
        <w:rPr>
          <w:rFonts w:ascii="Courier New" w:hAnsi="Courier New" w:cs="Courier New"/>
          <w:b/>
        </w:rPr>
        <w:t>");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int</w:t>
      </w:r>
      <w:proofErr w:type="gramEnd"/>
      <w:r w:rsidRPr="008A2758">
        <w:rPr>
          <w:rFonts w:ascii="Courier New" w:hAnsi="Courier New" w:cs="Courier New"/>
          <w:b/>
        </w:rPr>
        <w:t xml:space="preserve"> i = </w:t>
      </w:r>
      <w:proofErr w:type="spellStart"/>
      <w:r w:rsidRPr="008A2758">
        <w:rPr>
          <w:rFonts w:ascii="Courier New" w:hAnsi="Courier New" w:cs="Courier New"/>
          <w:b/>
        </w:rPr>
        <w:t>chooseOne.find</w:t>
      </w:r>
      <w:proofErr w:type="spellEnd"/>
      <w:r w:rsidRPr="008A2758">
        <w:rPr>
          <w:rFonts w:ascii="Courier New" w:hAnsi="Courier New" w:cs="Courier New"/>
          <w:b/>
        </w:rPr>
        <w:t>("</w:t>
      </w:r>
      <w:proofErr w:type="spellStart"/>
      <w:r w:rsidRPr="008A2758">
        <w:rPr>
          <w:rFonts w:ascii="Courier New" w:hAnsi="Courier New" w:cs="Courier New"/>
          <w:b/>
        </w:rPr>
        <w:t>een</w:t>
      </w:r>
      <w:proofErr w:type="spellEnd"/>
      <w:r w:rsidRPr="008A2758">
        <w:rPr>
          <w:rFonts w:ascii="Courier New" w:hAnsi="Courier New" w:cs="Courier New"/>
          <w:b/>
        </w:rPr>
        <w:t>");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while(</w:t>
      </w:r>
      <w:proofErr w:type="gramEnd"/>
      <w:r w:rsidRPr="008A2758">
        <w:rPr>
          <w:rFonts w:ascii="Courier New" w:hAnsi="Courier New" w:cs="Courier New"/>
          <w:b/>
        </w:rPr>
        <w:t>i != string::</w:t>
      </w:r>
      <w:proofErr w:type="spellStart"/>
      <w:r w:rsidRPr="008A2758">
        <w:rPr>
          <w:rFonts w:ascii="Courier New" w:hAnsi="Courier New" w:cs="Courier New"/>
          <w:b/>
        </w:rPr>
        <w:t>npos</w:t>
      </w:r>
      <w:proofErr w:type="spellEnd"/>
      <w:r w:rsidRPr="008A2758">
        <w:rPr>
          <w:rFonts w:ascii="Courier New" w:hAnsi="Courier New" w:cs="Courier New"/>
          <w:b/>
        </w:rPr>
        <w:t>) {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Pr="008A2758">
        <w:rPr>
          <w:rFonts w:ascii="Courier New" w:hAnsi="Courier New" w:cs="Courier New"/>
          <w:b/>
        </w:rPr>
        <w:t xml:space="preserve"> &lt;&lt; i &lt;&lt; endl;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</w:t>
      </w:r>
      <w:proofErr w:type="gramEnd"/>
      <w:r w:rsidRPr="008A2758">
        <w:rPr>
          <w:rFonts w:ascii="Courier New" w:hAnsi="Courier New" w:cs="Courier New"/>
          <w:b/>
        </w:rPr>
        <w:t>++;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i =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chooseOne.find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gramEnd"/>
      <w:r w:rsidRPr="008A2758">
        <w:rPr>
          <w:rFonts w:ascii="Courier New" w:hAnsi="Courier New" w:cs="Courier New"/>
          <w:b/>
        </w:rPr>
        <w:t>"</w:t>
      </w:r>
      <w:proofErr w:type="spellStart"/>
      <w:r w:rsidRPr="008A2758">
        <w:rPr>
          <w:rFonts w:ascii="Courier New" w:hAnsi="Courier New" w:cs="Courier New"/>
          <w:b/>
        </w:rPr>
        <w:t>een</w:t>
      </w:r>
      <w:proofErr w:type="spellEnd"/>
      <w:r w:rsidRPr="008A2758">
        <w:rPr>
          <w:rFonts w:ascii="Courier New" w:hAnsi="Courier New" w:cs="Courier New"/>
          <w:b/>
        </w:rPr>
        <w:t>", i);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 ///:~</w:t>
      </w:r>
    </w:p>
    <w:p w:rsidR="009110E0" w:rsidRPr="008A2758" w:rsidRDefault="009110E0" w:rsidP="00290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820FB3" w:rsidRDefault="00820FB3" w:rsidP="009110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016EF8" w:rsidRDefault="00820FB3">
      <w:pPr>
        <w:jc w:val="both"/>
        <w:rPr>
          <w:rFonts w:ascii="Arial" w:hAnsi="Arial" w:cs="Arial"/>
          <w:sz w:val="21"/>
          <w:szCs w:val="21"/>
        </w:rPr>
      </w:pPr>
      <w:proofErr w:type="gramStart"/>
      <w:r w:rsidRPr="008A2758">
        <w:rPr>
          <w:rFonts w:asciiTheme="majorHAnsi" w:hAnsiTheme="majorHAnsi" w:cs="Arial"/>
          <w:b/>
          <w:i/>
        </w:rPr>
        <w:t>Listing 18</w:t>
      </w:r>
      <w:r>
        <w:rPr>
          <w:rFonts w:asciiTheme="majorHAnsi" w:hAnsiTheme="majorHAnsi" w:cs="Arial"/>
          <w:b/>
          <w:i/>
        </w:rPr>
        <w:t>-16.</w:t>
      </w:r>
      <w:proofErr w:type="gramEnd"/>
      <w:r w:rsidR="000D6702">
        <w:rPr>
          <w:rFonts w:asciiTheme="majorHAnsi" w:hAnsiTheme="majorHAnsi" w:cs="Arial"/>
          <w:b/>
          <w:i/>
        </w:rPr>
        <w:t xml:space="preserve"> </w:t>
      </w:r>
      <w:r w:rsidR="00DA1EEF">
        <w:rPr>
          <w:rFonts w:asciiTheme="majorHAnsi" w:hAnsiTheme="majorHAnsi" w:cs="Arial"/>
          <w:b/>
          <w:i/>
        </w:rPr>
        <w:t xml:space="preserve">Using </w:t>
      </w:r>
      <w:proofErr w:type="gramStart"/>
      <w:r w:rsidR="00DA1EEF">
        <w:rPr>
          <w:rFonts w:asciiTheme="majorHAnsi" w:hAnsiTheme="majorHAnsi" w:cs="Arial"/>
          <w:b/>
          <w:i/>
        </w:rPr>
        <w:t>find(</w:t>
      </w:r>
      <w:proofErr w:type="gramEnd"/>
      <w:r w:rsidR="00DA1EEF">
        <w:rPr>
          <w:rFonts w:asciiTheme="majorHAnsi" w:hAnsiTheme="majorHAnsi" w:cs="Arial"/>
          <w:b/>
          <w:i/>
        </w:rPr>
        <w:t xml:space="preserve"> ) for </w:t>
      </w:r>
      <w:r w:rsidR="000D6702">
        <w:rPr>
          <w:rFonts w:asciiTheme="majorHAnsi" w:hAnsiTheme="majorHAnsi" w:cs="Arial"/>
          <w:b/>
          <w:i/>
        </w:rPr>
        <w:t>A Case-Insensitive Search</w:t>
      </w:r>
    </w:p>
    <w:p w:rsidR="00290350" w:rsidRPr="008A2758" w:rsidRDefault="009110E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//: C</w:t>
      </w:r>
      <w:r w:rsidR="00290350" w:rsidRPr="008A2758">
        <w:rPr>
          <w:rFonts w:ascii="Courier New" w:hAnsi="Courier New" w:cs="Courier New"/>
          <w:b/>
        </w:rPr>
        <w:t>1</w:t>
      </w:r>
      <w:r w:rsidRPr="008A2758">
        <w:rPr>
          <w:rFonts w:ascii="Courier New" w:hAnsi="Courier New" w:cs="Courier New"/>
          <w:b/>
        </w:rPr>
        <w:t>8</w:t>
      </w:r>
      <w:r w:rsidR="00290350" w:rsidRPr="008A2758">
        <w:rPr>
          <w:rFonts w:ascii="Courier New" w:hAnsi="Courier New" w:cs="Courier New"/>
          <w:b/>
        </w:rPr>
        <w:t>:NewFind.cpp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 &lt;string&gt;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 &lt;</w:t>
      </w:r>
      <w:proofErr w:type="spellStart"/>
      <w:r w:rsidRPr="008A2758">
        <w:rPr>
          <w:rFonts w:ascii="Courier New" w:hAnsi="Courier New" w:cs="Courier New"/>
          <w:b/>
        </w:rPr>
        <w:t>iostream</w:t>
      </w:r>
      <w:proofErr w:type="spellEnd"/>
      <w:r w:rsidRPr="008A2758">
        <w:rPr>
          <w:rFonts w:ascii="Courier New" w:hAnsi="Courier New" w:cs="Courier New"/>
          <w:b/>
        </w:rPr>
        <w:t>&gt;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using</w:t>
      </w:r>
      <w:proofErr w:type="gramEnd"/>
      <w:r w:rsidRPr="008A2758">
        <w:rPr>
          <w:rFonts w:ascii="Courier New" w:hAnsi="Courier New" w:cs="Courier New"/>
          <w:b/>
        </w:rPr>
        <w:t xml:space="preserve"> namespace std;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Make an uppercase copy of s: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</w:t>
      </w:r>
      <w:proofErr w:type="spellStart"/>
      <w:r w:rsidRPr="008A2758">
        <w:rPr>
          <w:rFonts w:ascii="Courier New" w:hAnsi="Courier New" w:cs="Courier New"/>
          <w:b/>
        </w:rPr>
        <w:t>upperCase</w:t>
      </w:r>
      <w:proofErr w:type="spellEnd"/>
      <w:r w:rsidRPr="008A2758">
        <w:rPr>
          <w:rFonts w:ascii="Courier New" w:hAnsi="Courier New" w:cs="Courier New"/>
          <w:b/>
        </w:rPr>
        <w:t>(string&amp; s) {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char</w:t>
      </w:r>
      <w:proofErr w:type="gramEnd"/>
      <w:r w:rsidRPr="008A2758">
        <w:rPr>
          <w:rFonts w:ascii="Courier New" w:hAnsi="Courier New" w:cs="Courier New"/>
          <w:b/>
        </w:rPr>
        <w:t>* buf = new char[</w:t>
      </w:r>
      <w:proofErr w:type="spellStart"/>
      <w:r w:rsidRPr="008A2758">
        <w:rPr>
          <w:rFonts w:ascii="Courier New" w:hAnsi="Courier New" w:cs="Courier New"/>
          <w:b/>
        </w:rPr>
        <w:t>s.length</w:t>
      </w:r>
      <w:proofErr w:type="spellEnd"/>
      <w:r w:rsidRPr="008A2758">
        <w:rPr>
          <w:rFonts w:ascii="Courier New" w:hAnsi="Courier New" w:cs="Courier New"/>
          <w:b/>
        </w:rPr>
        <w:t>()];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proofErr w:type="gramStart"/>
      <w:r w:rsidRPr="008A2758">
        <w:rPr>
          <w:rFonts w:ascii="Courier New" w:hAnsi="Courier New" w:cs="Courier New"/>
          <w:b/>
        </w:rPr>
        <w:t>s.copy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gramEnd"/>
      <w:r w:rsidRPr="008A2758">
        <w:rPr>
          <w:rFonts w:ascii="Courier New" w:hAnsi="Courier New" w:cs="Courier New"/>
          <w:b/>
        </w:rPr>
        <w:t xml:space="preserve">buf, </w:t>
      </w:r>
      <w:proofErr w:type="spellStart"/>
      <w:r w:rsidRPr="008A2758">
        <w:rPr>
          <w:rFonts w:ascii="Courier New" w:hAnsi="Courier New" w:cs="Courier New"/>
          <w:b/>
        </w:rPr>
        <w:t>s.length</w:t>
      </w:r>
      <w:proofErr w:type="spellEnd"/>
      <w:r w:rsidRPr="008A2758">
        <w:rPr>
          <w:rFonts w:ascii="Courier New" w:hAnsi="Courier New" w:cs="Courier New"/>
          <w:b/>
        </w:rPr>
        <w:t>());</w:t>
      </w:r>
    </w:p>
    <w:p w:rsidR="009110E0" w:rsidRPr="008A2758" w:rsidRDefault="009110E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for(</w:t>
      </w:r>
      <w:proofErr w:type="gramEnd"/>
      <w:r w:rsidRPr="008A2758">
        <w:rPr>
          <w:rFonts w:ascii="Courier New" w:hAnsi="Courier New" w:cs="Courier New"/>
          <w:b/>
        </w:rPr>
        <w:t xml:space="preserve">int i = 0; i &lt; </w:t>
      </w:r>
      <w:proofErr w:type="spellStart"/>
      <w:r w:rsidRPr="008A2758">
        <w:rPr>
          <w:rFonts w:ascii="Courier New" w:hAnsi="Courier New" w:cs="Courier New"/>
          <w:b/>
        </w:rPr>
        <w:t>s.length</w:t>
      </w:r>
      <w:proofErr w:type="spellEnd"/>
      <w:r w:rsidRPr="008A2758">
        <w:rPr>
          <w:rFonts w:ascii="Courier New" w:hAnsi="Courier New" w:cs="Courier New"/>
          <w:b/>
        </w:rPr>
        <w:t>(); i++)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buf[</w:t>
      </w:r>
      <w:proofErr w:type="gramEnd"/>
      <w:r w:rsidRPr="008A2758">
        <w:rPr>
          <w:rFonts w:ascii="Courier New" w:hAnsi="Courier New" w:cs="Courier New"/>
          <w:b/>
        </w:rPr>
        <w:t xml:space="preserve">i] = </w:t>
      </w:r>
      <w:proofErr w:type="spellStart"/>
      <w:r w:rsidRPr="008A2758">
        <w:rPr>
          <w:rFonts w:ascii="Courier New" w:hAnsi="Courier New" w:cs="Courier New"/>
          <w:b/>
        </w:rPr>
        <w:t>toupper</w:t>
      </w:r>
      <w:proofErr w:type="spellEnd"/>
      <w:r w:rsidRPr="008A2758">
        <w:rPr>
          <w:rFonts w:ascii="Courier New" w:hAnsi="Courier New" w:cs="Courier New"/>
          <w:b/>
        </w:rPr>
        <w:t>(buf[i]);</w:t>
      </w:r>
    </w:p>
    <w:p w:rsidR="009110E0" w:rsidRPr="008A2758" w:rsidRDefault="009110E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r(buf, </w:t>
      </w:r>
      <w:proofErr w:type="spellStart"/>
      <w:r w:rsidRPr="008A2758">
        <w:rPr>
          <w:rFonts w:ascii="Courier New" w:hAnsi="Courier New" w:cs="Courier New"/>
          <w:b/>
        </w:rPr>
        <w:t>s.length</w:t>
      </w:r>
      <w:proofErr w:type="spellEnd"/>
      <w:r w:rsidRPr="008A2758">
        <w:rPr>
          <w:rFonts w:ascii="Courier New" w:hAnsi="Courier New" w:cs="Courier New"/>
          <w:b/>
        </w:rPr>
        <w:t>());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delete</w:t>
      </w:r>
      <w:proofErr w:type="gramEnd"/>
      <w:r w:rsidRPr="008A2758">
        <w:rPr>
          <w:rFonts w:ascii="Courier New" w:hAnsi="Courier New" w:cs="Courier New"/>
          <w:b/>
        </w:rPr>
        <w:t xml:space="preserve"> buf;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return</w:t>
      </w:r>
      <w:proofErr w:type="gramEnd"/>
      <w:r w:rsidRPr="008A2758">
        <w:rPr>
          <w:rFonts w:ascii="Courier New" w:hAnsi="Courier New" w:cs="Courier New"/>
          <w:b/>
        </w:rPr>
        <w:t xml:space="preserve"> r;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lastRenderedPageBreak/>
        <w:t>}</w:t>
      </w:r>
    </w:p>
    <w:p w:rsidR="009110E0" w:rsidRPr="008A2758" w:rsidRDefault="009110E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Make a lowercase copy of s: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</w:t>
      </w:r>
      <w:proofErr w:type="spellStart"/>
      <w:r w:rsidRPr="008A2758">
        <w:rPr>
          <w:rFonts w:ascii="Courier New" w:hAnsi="Courier New" w:cs="Courier New"/>
          <w:b/>
        </w:rPr>
        <w:t>lowerCase</w:t>
      </w:r>
      <w:proofErr w:type="spellEnd"/>
      <w:r w:rsidRPr="008A2758">
        <w:rPr>
          <w:rFonts w:ascii="Courier New" w:hAnsi="Courier New" w:cs="Courier New"/>
          <w:b/>
        </w:rPr>
        <w:t>(string&amp; s) {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char</w:t>
      </w:r>
      <w:proofErr w:type="gramEnd"/>
      <w:r w:rsidRPr="008A2758">
        <w:rPr>
          <w:rFonts w:ascii="Courier New" w:hAnsi="Courier New" w:cs="Courier New"/>
          <w:b/>
        </w:rPr>
        <w:t>* buf = new char[</w:t>
      </w:r>
      <w:proofErr w:type="spellStart"/>
      <w:r w:rsidRPr="008A2758">
        <w:rPr>
          <w:rFonts w:ascii="Courier New" w:hAnsi="Courier New" w:cs="Courier New"/>
          <w:b/>
        </w:rPr>
        <w:t>s.length</w:t>
      </w:r>
      <w:proofErr w:type="spellEnd"/>
      <w:r w:rsidRPr="008A2758">
        <w:rPr>
          <w:rFonts w:ascii="Courier New" w:hAnsi="Courier New" w:cs="Courier New"/>
          <w:b/>
        </w:rPr>
        <w:t>()];</w:t>
      </w:r>
    </w:p>
    <w:p w:rsidR="009110E0" w:rsidRPr="008A2758" w:rsidRDefault="009110E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proofErr w:type="gramStart"/>
      <w:r w:rsidRPr="008A2758">
        <w:rPr>
          <w:rFonts w:ascii="Courier New" w:hAnsi="Courier New" w:cs="Courier New"/>
          <w:b/>
        </w:rPr>
        <w:t>s.copy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gramEnd"/>
      <w:r w:rsidRPr="008A2758">
        <w:rPr>
          <w:rFonts w:ascii="Courier New" w:hAnsi="Courier New" w:cs="Courier New"/>
          <w:b/>
        </w:rPr>
        <w:t xml:space="preserve">buf, </w:t>
      </w:r>
      <w:proofErr w:type="spellStart"/>
      <w:r w:rsidRPr="008A2758">
        <w:rPr>
          <w:rFonts w:ascii="Courier New" w:hAnsi="Courier New" w:cs="Courier New"/>
          <w:b/>
        </w:rPr>
        <w:t>s.length</w:t>
      </w:r>
      <w:proofErr w:type="spellEnd"/>
      <w:r w:rsidRPr="008A2758">
        <w:rPr>
          <w:rFonts w:ascii="Courier New" w:hAnsi="Courier New" w:cs="Courier New"/>
          <w:b/>
        </w:rPr>
        <w:t>());</w:t>
      </w:r>
    </w:p>
    <w:p w:rsidR="009110E0" w:rsidRPr="008A2758" w:rsidRDefault="009110E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for(</w:t>
      </w:r>
      <w:proofErr w:type="gramEnd"/>
      <w:r w:rsidRPr="008A2758">
        <w:rPr>
          <w:rFonts w:ascii="Courier New" w:hAnsi="Courier New" w:cs="Courier New"/>
          <w:b/>
        </w:rPr>
        <w:t xml:space="preserve">int i = 0; i &lt; </w:t>
      </w:r>
      <w:proofErr w:type="spellStart"/>
      <w:r w:rsidRPr="008A2758">
        <w:rPr>
          <w:rFonts w:ascii="Courier New" w:hAnsi="Courier New" w:cs="Courier New"/>
          <w:b/>
        </w:rPr>
        <w:t>s.length</w:t>
      </w:r>
      <w:proofErr w:type="spellEnd"/>
      <w:r w:rsidRPr="008A2758">
        <w:rPr>
          <w:rFonts w:ascii="Courier New" w:hAnsi="Courier New" w:cs="Courier New"/>
          <w:b/>
        </w:rPr>
        <w:t>(); i++)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buf[</w:t>
      </w:r>
      <w:proofErr w:type="gramEnd"/>
      <w:r w:rsidRPr="008A2758">
        <w:rPr>
          <w:rFonts w:ascii="Courier New" w:hAnsi="Courier New" w:cs="Courier New"/>
          <w:b/>
        </w:rPr>
        <w:t xml:space="preserve">i] = </w:t>
      </w:r>
      <w:proofErr w:type="spellStart"/>
      <w:r w:rsidRPr="008A2758">
        <w:rPr>
          <w:rFonts w:ascii="Courier New" w:hAnsi="Courier New" w:cs="Courier New"/>
          <w:b/>
        </w:rPr>
        <w:t>tolower</w:t>
      </w:r>
      <w:proofErr w:type="spellEnd"/>
      <w:r w:rsidRPr="008A2758">
        <w:rPr>
          <w:rFonts w:ascii="Courier New" w:hAnsi="Courier New" w:cs="Courier New"/>
          <w:b/>
        </w:rPr>
        <w:t>(buf[i]);</w:t>
      </w:r>
    </w:p>
    <w:p w:rsidR="009110E0" w:rsidRPr="008A2758" w:rsidRDefault="009110E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r(buf, </w:t>
      </w:r>
      <w:proofErr w:type="spellStart"/>
      <w:r w:rsidRPr="008A2758">
        <w:rPr>
          <w:rFonts w:ascii="Courier New" w:hAnsi="Courier New" w:cs="Courier New"/>
          <w:b/>
        </w:rPr>
        <w:t>s.length</w:t>
      </w:r>
      <w:proofErr w:type="spellEnd"/>
      <w:r w:rsidRPr="008A2758">
        <w:rPr>
          <w:rFonts w:ascii="Courier New" w:hAnsi="Courier New" w:cs="Courier New"/>
          <w:b/>
        </w:rPr>
        <w:t>());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delete</w:t>
      </w:r>
      <w:proofErr w:type="gramEnd"/>
      <w:r w:rsidRPr="008A2758">
        <w:rPr>
          <w:rFonts w:ascii="Courier New" w:hAnsi="Courier New" w:cs="Courier New"/>
          <w:b/>
        </w:rPr>
        <w:t xml:space="preserve"> buf;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return</w:t>
      </w:r>
      <w:proofErr w:type="gramEnd"/>
      <w:r w:rsidRPr="008A2758">
        <w:rPr>
          <w:rFonts w:ascii="Courier New" w:hAnsi="Courier New" w:cs="Courier New"/>
          <w:b/>
        </w:rPr>
        <w:t xml:space="preserve"> r;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</w:t>
      </w:r>
    </w:p>
    <w:p w:rsidR="009110E0" w:rsidRPr="008A2758" w:rsidRDefault="009110E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int</w:t>
      </w:r>
      <w:proofErr w:type="gramEnd"/>
      <w:r w:rsidRPr="008A2758">
        <w:rPr>
          <w:rFonts w:ascii="Courier New" w:hAnsi="Courier New" w:cs="Courier New"/>
          <w:b/>
        </w:rPr>
        <w:t xml:space="preserve"> main() {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</w:t>
      </w:r>
      <w:proofErr w:type="spellStart"/>
      <w:r w:rsidRPr="008A2758">
        <w:rPr>
          <w:rFonts w:ascii="Courier New" w:hAnsi="Courier New" w:cs="Courier New"/>
          <w:b/>
        </w:rPr>
        <w:t>chooseOne</w:t>
      </w:r>
      <w:proofErr w:type="spellEnd"/>
      <w:r w:rsidRPr="008A2758">
        <w:rPr>
          <w:rFonts w:ascii="Courier New" w:hAnsi="Courier New" w:cs="Courier New"/>
          <w:b/>
        </w:rPr>
        <w:t>("</w:t>
      </w:r>
      <w:proofErr w:type="spellStart"/>
      <w:r w:rsidRPr="008A2758">
        <w:rPr>
          <w:rFonts w:ascii="Courier New" w:hAnsi="Courier New" w:cs="Courier New"/>
          <w:b/>
        </w:rPr>
        <w:t>Eenie</w:t>
      </w:r>
      <w:proofErr w:type="spellEnd"/>
      <w:r w:rsidRPr="008A2758">
        <w:rPr>
          <w:rFonts w:ascii="Courier New" w:hAnsi="Courier New" w:cs="Courier New"/>
          <w:b/>
        </w:rPr>
        <w:t xml:space="preserve">, </w:t>
      </w:r>
      <w:proofErr w:type="spellStart"/>
      <w:r w:rsidRPr="008A2758">
        <w:rPr>
          <w:rFonts w:ascii="Courier New" w:hAnsi="Courier New" w:cs="Courier New"/>
          <w:b/>
        </w:rPr>
        <w:t>meenie</w:t>
      </w:r>
      <w:proofErr w:type="spellEnd"/>
      <w:r w:rsidRPr="008A2758">
        <w:rPr>
          <w:rFonts w:ascii="Courier New" w:hAnsi="Courier New" w:cs="Courier New"/>
          <w:b/>
        </w:rPr>
        <w:t xml:space="preserve">, </w:t>
      </w:r>
      <w:proofErr w:type="spellStart"/>
      <w:r w:rsidRPr="008A2758">
        <w:rPr>
          <w:rFonts w:ascii="Courier New" w:hAnsi="Courier New" w:cs="Courier New"/>
          <w:b/>
        </w:rPr>
        <w:t>miney</w:t>
      </w:r>
      <w:proofErr w:type="spellEnd"/>
      <w:r w:rsidRPr="008A2758">
        <w:rPr>
          <w:rFonts w:ascii="Courier New" w:hAnsi="Courier New" w:cs="Courier New"/>
          <w:b/>
        </w:rPr>
        <w:t xml:space="preserve">, </w:t>
      </w:r>
      <w:proofErr w:type="spellStart"/>
      <w:r w:rsidRPr="008A2758">
        <w:rPr>
          <w:rFonts w:ascii="Courier New" w:hAnsi="Courier New" w:cs="Courier New"/>
          <w:b/>
        </w:rPr>
        <w:t>mo</w:t>
      </w:r>
      <w:proofErr w:type="spellEnd"/>
      <w:r w:rsidRPr="008A2758">
        <w:rPr>
          <w:rFonts w:ascii="Courier New" w:hAnsi="Courier New" w:cs="Courier New"/>
          <w:b/>
        </w:rPr>
        <w:t>");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Pr="008A2758">
        <w:rPr>
          <w:rFonts w:ascii="Courier New" w:hAnsi="Courier New" w:cs="Courier New"/>
          <w:b/>
        </w:rPr>
        <w:t xml:space="preserve"> &lt;&lt; </w:t>
      </w:r>
      <w:proofErr w:type="spellStart"/>
      <w:r w:rsidRPr="008A2758">
        <w:rPr>
          <w:rFonts w:ascii="Courier New" w:hAnsi="Courier New" w:cs="Courier New"/>
          <w:b/>
        </w:rPr>
        <w:t>chooseOne</w:t>
      </w:r>
      <w:proofErr w:type="spellEnd"/>
      <w:r w:rsidRPr="008A2758">
        <w:rPr>
          <w:rFonts w:ascii="Courier New" w:hAnsi="Courier New" w:cs="Courier New"/>
          <w:b/>
        </w:rPr>
        <w:t xml:space="preserve"> &lt;&lt; endl;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Pr="008A2758">
        <w:rPr>
          <w:rFonts w:ascii="Courier New" w:hAnsi="Courier New" w:cs="Courier New"/>
          <w:b/>
        </w:rPr>
        <w:t xml:space="preserve"> &lt;&lt; </w:t>
      </w:r>
      <w:proofErr w:type="spellStart"/>
      <w:r w:rsidRPr="008A2758">
        <w:rPr>
          <w:rFonts w:ascii="Courier New" w:hAnsi="Courier New" w:cs="Courier New"/>
          <w:b/>
        </w:rPr>
        <w:t>upperCase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spellStart"/>
      <w:r w:rsidRPr="008A2758">
        <w:rPr>
          <w:rFonts w:ascii="Courier New" w:hAnsi="Courier New" w:cs="Courier New"/>
          <w:b/>
        </w:rPr>
        <w:t>chooseOne</w:t>
      </w:r>
      <w:proofErr w:type="spellEnd"/>
      <w:r w:rsidRPr="008A2758">
        <w:rPr>
          <w:rFonts w:ascii="Courier New" w:hAnsi="Courier New" w:cs="Courier New"/>
          <w:b/>
        </w:rPr>
        <w:t>) &lt;&lt; endl;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Pr="008A2758">
        <w:rPr>
          <w:rFonts w:ascii="Courier New" w:hAnsi="Courier New" w:cs="Courier New"/>
          <w:b/>
        </w:rPr>
        <w:t xml:space="preserve"> &lt;&lt; </w:t>
      </w:r>
      <w:proofErr w:type="spellStart"/>
      <w:r w:rsidRPr="008A2758">
        <w:rPr>
          <w:rFonts w:ascii="Courier New" w:hAnsi="Courier New" w:cs="Courier New"/>
          <w:b/>
        </w:rPr>
        <w:t>lowerCase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spellStart"/>
      <w:r w:rsidRPr="008A2758">
        <w:rPr>
          <w:rFonts w:ascii="Courier New" w:hAnsi="Courier New" w:cs="Courier New"/>
          <w:b/>
        </w:rPr>
        <w:t>chooseOne</w:t>
      </w:r>
      <w:proofErr w:type="spellEnd"/>
      <w:r w:rsidRPr="008A2758">
        <w:rPr>
          <w:rFonts w:ascii="Courier New" w:hAnsi="Courier New" w:cs="Courier New"/>
          <w:b/>
        </w:rPr>
        <w:t>) &lt;&lt; endl;</w:t>
      </w:r>
    </w:p>
    <w:p w:rsidR="009110E0" w:rsidRPr="008A2758" w:rsidRDefault="009110E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Case sensitive search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int</w:t>
      </w:r>
      <w:proofErr w:type="gramEnd"/>
      <w:r w:rsidRPr="008A2758">
        <w:rPr>
          <w:rFonts w:ascii="Courier New" w:hAnsi="Courier New" w:cs="Courier New"/>
          <w:b/>
        </w:rPr>
        <w:t xml:space="preserve"> i = </w:t>
      </w:r>
      <w:proofErr w:type="spellStart"/>
      <w:r w:rsidRPr="008A2758">
        <w:rPr>
          <w:rFonts w:ascii="Courier New" w:hAnsi="Courier New" w:cs="Courier New"/>
          <w:b/>
        </w:rPr>
        <w:t>chooseOne.find</w:t>
      </w:r>
      <w:proofErr w:type="spellEnd"/>
      <w:r w:rsidRPr="008A2758">
        <w:rPr>
          <w:rFonts w:ascii="Courier New" w:hAnsi="Courier New" w:cs="Courier New"/>
          <w:b/>
        </w:rPr>
        <w:t>("</w:t>
      </w:r>
      <w:proofErr w:type="spellStart"/>
      <w:r w:rsidRPr="008A2758">
        <w:rPr>
          <w:rFonts w:ascii="Courier New" w:hAnsi="Courier New" w:cs="Courier New"/>
          <w:b/>
        </w:rPr>
        <w:t>een</w:t>
      </w:r>
      <w:proofErr w:type="spellEnd"/>
      <w:r w:rsidRPr="008A2758">
        <w:rPr>
          <w:rFonts w:ascii="Courier New" w:hAnsi="Courier New" w:cs="Courier New"/>
          <w:b/>
        </w:rPr>
        <w:t>");</w:t>
      </w:r>
    </w:p>
    <w:p w:rsidR="009110E0" w:rsidRPr="008A2758" w:rsidRDefault="009110E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while(</w:t>
      </w:r>
      <w:proofErr w:type="gramEnd"/>
      <w:r w:rsidRPr="008A2758">
        <w:rPr>
          <w:rFonts w:ascii="Courier New" w:hAnsi="Courier New" w:cs="Courier New"/>
          <w:b/>
        </w:rPr>
        <w:t>i != string::</w:t>
      </w:r>
      <w:proofErr w:type="spellStart"/>
      <w:r w:rsidRPr="008A2758">
        <w:rPr>
          <w:rFonts w:ascii="Courier New" w:hAnsi="Courier New" w:cs="Courier New"/>
          <w:b/>
        </w:rPr>
        <w:t>npos</w:t>
      </w:r>
      <w:proofErr w:type="spellEnd"/>
      <w:r w:rsidRPr="008A2758">
        <w:rPr>
          <w:rFonts w:ascii="Courier New" w:hAnsi="Courier New" w:cs="Courier New"/>
          <w:b/>
        </w:rPr>
        <w:t>) {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Pr="008A2758">
        <w:rPr>
          <w:rFonts w:ascii="Courier New" w:hAnsi="Courier New" w:cs="Courier New"/>
          <w:b/>
        </w:rPr>
        <w:t xml:space="preserve"> &lt;&lt; i &lt;&lt; endl;</w:t>
      </w:r>
    </w:p>
    <w:p w:rsidR="009110E0" w:rsidRPr="008A2758" w:rsidRDefault="009110E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</w:t>
      </w:r>
      <w:proofErr w:type="gramEnd"/>
      <w:r w:rsidRPr="008A2758">
        <w:rPr>
          <w:rFonts w:ascii="Courier New" w:hAnsi="Courier New" w:cs="Courier New"/>
          <w:b/>
        </w:rPr>
        <w:t>++;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i =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chooseOne.find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gramEnd"/>
      <w:r w:rsidRPr="008A2758">
        <w:rPr>
          <w:rFonts w:ascii="Courier New" w:hAnsi="Courier New" w:cs="Courier New"/>
          <w:b/>
        </w:rPr>
        <w:t>"</w:t>
      </w:r>
      <w:proofErr w:type="spellStart"/>
      <w:r w:rsidRPr="008A2758">
        <w:rPr>
          <w:rFonts w:ascii="Courier New" w:hAnsi="Courier New" w:cs="Courier New"/>
          <w:b/>
        </w:rPr>
        <w:t>een</w:t>
      </w:r>
      <w:proofErr w:type="spellEnd"/>
      <w:r w:rsidRPr="008A2758">
        <w:rPr>
          <w:rFonts w:ascii="Courier New" w:hAnsi="Courier New" w:cs="Courier New"/>
          <w:b/>
        </w:rPr>
        <w:t>", i);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</w:t>
      </w:r>
    </w:p>
    <w:p w:rsidR="009110E0" w:rsidRPr="008A2758" w:rsidRDefault="00DF36D5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Arial" w:hAnsi="Arial" w:cs="Arial"/>
          <w:b/>
          <w:sz w:val="21"/>
          <w:szCs w:val="21"/>
        </w:rPr>
        <w:fldChar w:fldCharType="begin"/>
      </w:r>
      <w:r>
        <w:instrText xml:space="preserve"> XE "</w:instrText>
      </w:r>
      <w:r w:rsidRPr="00914E6E">
        <w:rPr>
          <w:rFonts w:ascii="Arial" w:hAnsi="Arial" w:cs="Arial"/>
          <w:sz w:val="21"/>
          <w:szCs w:val="21"/>
        </w:rPr>
        <w:instrText>String processing</w:instrText>
      </w:r>
      <w:r>
        <w:rPr>
          <w:rFonts w:ascii="Arial" w:hAnsi="Arial" w:cs="Arial"/>
          <w:sz w:val="21"/>
          <w:szCs w:val="21"/>
        </w:rPr>
        <w:instrText>:searches:</w:instrText>
      </w:r>
      <w:r w:rsidRPr="008A2758">
        <w:rPr>
          <w:rFonts w:ascii="Arial" w:hAnsi="Arial" w:cs="Arial"/>
          <w:b/>
          <w:bCs/>
          <w:sz w:val="21"/>
          <w:szCs w:val="21"/>
        </w:rPr>
        <w:instrText>find</w:instrText>
      </w:r>
      <w:r>
        <w:rPr>
          <w:rFonts w:ascii="Arial" w:hAnsi="Arial" w:cs="Arial"/>
          <w:b/>
          <w:bCs/>
          <w:sz w:val="21"/>
          <w:szCs w:val="21"/>
        </w:rPr>
        <w:instrText>( )</w:instrText>
      </w:r>
      <w:r w:rsidRPr="008A2758">
        <w:rPr>
          <w:rFonts w:ascii="Arial" w:hAnsi="Arial" w:cs="Arial"/>
          <w:b/>
          <w:bCs/>
          <w:sz w:val="21"/>
          <w:szCs w:val="21"/>
        </w:rPr>
        <w:instrText xml:space="preserve"> </w:instrText>
      </w:r>
      <w:r w:rsidRPr="008A2758">
        <w:rPr>
          <w:rFonts w:ascii="Arial" w:hAnsi="Arial" w:cs="Arial"/>
          <w:sz w:val="21"/>
          <w:szCs w:val="21"/>
        </w:rPr>
        <w:instrText>member</w:instrText>
      </w:r>
      <w:r>
        <w:instrText xml:space="preserve">" </w:instrText>
      </w:r>
      <w:r>
        <w:rPr>
          <w:rFonts w:ascii="Arial" w:hAnsi="Arial" w:cs="Arial"/>
          <w:b/>
          <w:sz w:val="21"/>
          <w:szCs w:val="21"/>
        </w:rPr>
        <w:fldChar w:fldCharType="end"/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Search lowercase: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</w:t>
      </w:r>
      <w:proofErr w:type="spellStart"/>
      <w:r w:rsidRPr="008A2758">
        <w:rPr>
          <w:rFonts w:ascii="Courier New" w:hAnsi="Courier New" w:cs="Courier New"/>
          <w:b/>
        </w:rPr>
        <w:t>lcase</w:t>
      </w:r>
      <w:proofErr w:type="spellEnd"/>
      <w:r w:rsidRPr="008A2758">
        <w:rPr>
          <w:rFonts w:ascii="Courier New" w:hAnsi="Courier New" w:cs="Courier New"/>
          <w:b/>
        </w:rPr>
        <w:t xml:space="preserve"> = </w:t>
      </w:r>
      <w:proofErr w:type="spellStart"/>
      <w:r w:rsidRPr="008A2758">
        <w:rPr>
          <w:rFonts w:ascii="Courier New" w:hAnsi="Courier New" w:cs="Courier New"/>
          <w:b/>
        </w:rPr>
        <w:t>lowerCase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spellStart"/>
      <w:r w:rsidRPr="008A2758">
        <w:rPr>
          <w:rFonts w:ascii="Courier New" w:hAnsi="Courier New" w:cs="Courier New"/>
          <w:b/>
        </w:rPr>
        <w:t>chooseOne</w:t>
      </w:r>
      <w:proofErr w:type="spellEnd"/>
      <w:r w:rsidRPr="008A2758">
        <w:rPr>
          <w:rFonts w:ascii="Courier New" w:hAnsi="Courier New" w:cs="Courier New"/>
          <w:b/>
        </w:rPr>
        <w:t>);</w:t>
      </w:r>
    </w:p>
    <w:p w:rsidR="009110E0" w:rsidRPr="008A2758" w:rsidRDefault="009110E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Pr="008A2758">
        <w:rPr>
          <w:rFonts w:ascii="Courier New" w:hAnsi="Courier New" w:cs="Courier New"/>
          <w:b/>
        </w:rPr>
        <w:t xml:space="preserve"> &lt;&lt; </w:t>
      </w:r>
      <w:proofErr w:type="spellStart"/>
      <w:r w:rsidRPr="008A2758">
        <w:rPr>
          <w:rFonts w:ascii="Courier New" w:hAnsi="Courier New" w:cs="Courier New"/>
          <w:b/>
        </w:rPr>
        <w:t>lcase</w:t>
      </w:r>
      <w:proofErr w:type="spellEnd"/>
      <w:r w:rsidRPr="008A2758">
        <w:rPr>
          <w:rFonts w:ascii="Courier New" w:hAnsi="Courier New" w:cs="Courier New"/>
          <w:b/>
        </w:rPr>
        <w:t xml:space="preserve"> &lt;&lt; endl;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i =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lcase.find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gramEnd"/>
      <w:r w:rsidRPr="008A2758">
        <w:rPr>
          <w:rFonts w:ascii="Courier New" w:hAnsi="Courier New" w:cs="Courier New"/>
          <w:b/>
        </w:rPr>
        <w:t>"</w:t>
      </w:r>
      <w:proofErr w:type="spellStart"/>
      <w:r w:rsidRPr="008A2758">
        <w:rPr>
          <w:rFonts w:ascii="Courier New" w:hAnsi="Courier New" w:cs="Courier New"/>
          <w:b/>
        </w:rPr>
        <w:t>een</w:t>
      </w:r>
      <w:proofErr w:type="spellEnd"/>
      <w:r w:rsidRPr="008A2758">
        <w:rPr>
          <w:rFonts w:ascii="Courier New" w:hAnsi="Courier New" w:cs="Courier New"/>
          <w:b/>
        </w:rPr>
        <w:t>");</w:t>
      </w:r>
    </w:p>
    <w:p w:rsidR="009110E0" w:rsidRPr="008A2758" w:rsidRDefault="009110E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while(</w:t>
      </w:r>
      <w:proofErr w:type="gramEnd"/>
      <w:r w:rsidRPr="008A2758">
        <w:rPr>
          <w:rFonts w:ascii="Courier New" w:hAnsi="Courier New" w:cs="Courier New"/>
          <w:b/>
        </w:rPr>
        <w:t xml:space="preserve">i != </w:t>
      </w:r>
      <w:proofErr w:type="spellStart"/>
      <w:r w:rsidRPr="008A2758">
        <w:rPr>
          <w:rFonts w:ascii="Courier New" w:hAnsi="Courier New" w:cs="Courier New"/>
          <w:b/>
        </w:rPr>
        <w:t>lcase.npos</w:t>
      </w:r>
      <w:proofErr w:type="spellEnd"/>
      <w:r w:rsidRPr="008A2758">
        <w:rPr>
          <w:rFonts w:ascii="Courier New" w:hAnsi="Courier New" w:cs="Courier New"/>
          <w:b/>
        </w:rPr>
        <w:t>) {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Pr="008A2758">
        <w:rPr>
          <w:rFonts w:ascii="Courier New" w:hAnsi="Courier New" w:cs="Courier New"/>
          <w:b/>
        </w:rPr>
        <w:t xml:space="preserve"> &lt;&lt; i &lt;&lt; endl;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</w:t>
      </w:r>
      <w:proofErr w:type="gramEnd"/>
      <w:r w:rsidRPr="008A2758">
        <w:rPr>
          <w:rFonts w:ascii="Courier New" w:hAnsi="Courier New" w:cs="Courier New"/>
          <w:b/>
        </w:rPr>
        <w:t>++;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i =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lcase.find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gramEnd"/>
      <w:r w:rsidRPr="008A2758">
        <w:rPr>
          <w:rFonts w:ascii="Courier New" w:hAnsi="Courier New" w:cs="Courier New"/>
          <w:b/>
        </w:rPr>
        <w:t>"</w:t>
      </w:r>
      <w:proofErr w:type="spellStart"/>
      <w:r w:rsidRPr="008A2758">
        <w:rPr>
          <w:rFonts w:ascii="Courier New" w:hAnsi="Courier New" w:cs="Courier New"/>
          <w:b/>
        </w:rPr>
        <w:t>een</w:t>
      </w:r>
      <w:proofErr w:type="spellEnd"/>
      <w:r w:rsidRPr="008A2758">
        <w:rPr>
          <w:rFonts w:ascii="Courier New" w:hAnsi="Courier New" w:cs="Courier New"/>
          <w:b/>
        </w:rPr>
        <w:t>", i);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</w:t>
      </w:r>
    </w:p>
    <w:p w:rsidR="009110E0" w:rsidRPr="008A2758" w:rsidRDefault="009110E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Search uppercase: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</w:t>
      </w:r>
      <w:proofErr w:type="spellStart"/>
      <w:r w:rsidRPr="008A2758">
        <w:rPr>
          <w:rFonts w:ascii="Courier New" w:hAnsi="Courier New" w:cs="Courier New"/>
          <w:b/>
        </w:rPr>
        <w:t>ucase</w:t>
      </w:r>
      <w:proofErr w:type="spellEnd"/>
      <w:r w:rsidRPr="008A2758">
        <w:rPr>
          <w:rFonts w:ascii="Courier New" w:hAnsi="Courier New" w:cs="Courier New"/>
          <w:b/>
        </w:rPr>
        <w:t xml:space="preserve"> = </w:t>
      </w:r>
      <w:proofErr w:type="spellStart"/>
      <w:r w:rsidRPr="008A2758">
        <w:rPr>
          <w:rFonts w:ascii="Courier New" w:hAnsi="Courier New" w:cs="Courier New"/>
          <w:b/>
        </w:rPr>
        <w:t>upperCase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spellStart"/>
      <w:r w:rsidRPr="008A2758">
        <w:rPr>
          <w:rFonts w:ascii="Courier New" w:hAnsi="Courier New" w:cs="Courier New"/>
          <w:b/>
        </w:rPr>
        <w:t>chooseOne</w:t>
      </w:r>
      <w:proofErr w:type="spellEnd"/>
      <w:r w:rsidRPr="008A2758">
        <w:rPr>
          <w:rFonts w:ascii="Courier New" w:hAnsi="Courier New" w:cs="Courier New"/>
          <w:b/>
        </w:rPr>
        <w:t>);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Pr="008A2758">
        <w:rPr>
          <w:rFonts w:ascii="Courier New" w:hAnsi="Courier New" w:cs="Courier New"/>
          <w:b/>
        </w:rPr>
        <w:t xml:space="preserve"> &lt;&lt; </w:t>
      </w:r>
      <w:proofErr w:type="spellStart"/>
      <w:r w:rsidRPr="008A2758">
        <w:rPr>
          <w:rFonts w:ascii="Courier New" w:hAnsi="Courier New" w:cs="Courier New"/>
          <w:b/>
        </w:rPr>
        <w:t>ucase</w:t>
      </w:r>
      <w:proofErr w:type="spellEnd"/>
      <w:r w:rsidRPr="008A2758">
        <w:rPr>
          <w:rFonts w:ascii="Courier New" w:hAnsi="Courier New" w:cs="Courier New"/>
          <w:b/>
        </w:rPr>
        <w:t xml:space="preserve"> &lt;&lt; endl;</w:t>
      </w:r>
    </w:p>
    <w:p w:rsidR="00D75BD3" w:rsidRPr="008A2758" w:rsidRDefault="00D75BD3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i =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ucase.find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gramEnd"/>
      <w:r w:rsidRPr="008A2758">
        <w:rPr>
          <w:rFonts w:ascii="Courier New" w:hAnsi="Courier New" w:cs="Courier New"/>
          <w:b/>
        </w:rPr>
        <w:t>"EEN");</w:t>
      </w:r>
    </w:p>
    <w:p w:rsidR="00D75BD3" w:rsidRPr="008A2758" w:rsidRDefault="00D75BD3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while(</w:t>
      </w:r>
      <w:proofErr w:type="gramEnd"/>
      <w:r w:rsidRPr="008A2758">
        <w:rPr>
          <w:rFonts w:ascii="Courier New" w:hAnsi="Courier New" w:cs="Courier New"/>
          <w:b/>
        </w:rPr>
        <w:t xml:space="preserve">i != </w:t>
      </w:r>
      <w:proofErr w:type="spellStart"/>
      <w:r w:rsidRPr="008A2758">
        <w:rPr>
          <w:rFonts w:ascii="Courier New" w:hAnsi="Courier New" w:cs="Courier New"/>
          <w:b/>
        </w:rPr>
        <w:t>ucase.npos</w:t>
      </w:r>
      <w:proofErr w:type="spellEnd"/>
      <w:r w:rsidRPr="008A2758">
        <w:rPr>
          <w:rFonts w:ascii="Courier New" w:hAnsi="Courier New" w:cs="Courier New"/>
          <w:b/>
        </w:rPr>
        <w:t>) {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Pr="008A2758">
        <w:rPr>
          <w:rFonts w:ascii="Courier New" w:hAnsi="Courier New" w:cs="Courier New"/>
          <w:b/>
        </w:rPr>
        <w:t xml:space="preserve"> &lt;&lt; i &lt;&lt; endl;</w:t>
      </w:r>
    </w:p>
    <w:p w:rsidR="00D75BD3" w:rsidRPr="008A2758" w:rsidRDefault="00D75BD3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</w:t>
      </w:r>
      <w:proofErr w:type="gramEnd"/>
      <w:r w:rsidRPr="008A2758">
        <w:rPr>
          <w:rFonts w:ascii="Courier New" w:hAnsi="Courier New" w:cs="Courier New"/>
          <w:b/>
        </w:rPr>
        <w:t>++;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i =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ucase.find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gramEnd"/>
      <w:r w:rsidRPr="008A2758">
        <w:rPr>
          <w:rFonts w:ascii="Courier New" w:hAnsi="Courier New" w:cs="Courier New"/>
          <w:b/>
        </w:rPr>
        <w:t>"EEN", i);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</w:t>
      </w:r>
    </w:p>
    <w:p w:rsidR="00290350" w:rsidRPr="008A2758" w:rsidRDefault="00290350" w:rsidP="0029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 ///:~</w:t>
      </w:r>
    </w:p>
    <w:p w:rsidR="009110E0" w:rsidRPr="008A2758" w:rsidRDefault="009110E0" w:rsidP="002903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16EF8" w:rsidRDefault="00820FB3">
      <w:pPr>
        <w:jc w:val="both"/>
        <w:rPr>
          <w:rFonts w:ascii="Arial" w:hAnsi="Arial" w:cs="Arial"/>
          <w:sz w:val="21"/>
          <w:szCs w:val="21"/>
        </w:rPr>
      </w:pPr>
      <w:proofErr w:type="gramStart"/>
      <w:r w:rsidRPr="008A2758">
        <w:rPr>
          <w:rFonts w:asciiTheme="majorHAnsi" w:hAnsiTheme="majorHAnsi" w:cs="Arial"/>
          <w:b/>
          <w:i/>
        </w:rPr>
        <w:t>Listing 18</w:t>
      </w:r>
      <w:r>
        <w:rPr>
          <w:rFonts w:asciiTheme="majorHAnsi" w:hAnsiTheme="majorHAnsi" w:cs="Arial"/>
          <w:b/>
          <w:i/>
        </w:rPr>
        <w:t>-17.</w:t>
      </w:r>
      <w:proofErr w:type="gramEnd"/>
      <w:r w:rsidR="000D6702">
        <w:rPr>
          <w:rFonts w:asciiTheme="majorHAnsi" w:hAnsiTheme="majorHAnsi" w:cs="Arial"/>
          <w:b/>
          <w:i/>
        </w:rPr>
        <w:t xml:space="preserve"> Finding in Reverse</w:t>
      </w:r>
      <w:r w:rsidR="006923C6">
        <w:rPr>
          <w:rFonts w:asciiTheme="majorHAnsi" w:hAnsiTheme="majorHAnsi" w:cs="Arial"/>
          <w:b/>
          <w:i/>
        </w:rPr>
        <w:t xml:space="preserve"> Using </w:t>
      </w:r>
      <w:proofErr w:type="spellStart"/>
      <w:proofErr w:type="gramStart"/>
      <w:r w:rsidR="006923C6">
        <w:rPr>
          <w:rFonts w:asciiTheme="majorHAnsi" w:hAnsiTheme="majorHAnsi" w:cs="Arial"/>
          <w:b/>
          <w:i/>
        </w:rPr>
        <w:t>rfind</w:t>
      </w:r>
      <w:proofErr w:type="spellEnd"/>
      <w:r w:rsidR="006923C6">
        <w:rPr>
          <w:rFonts w:asciiTheme="majorHAnsi" w:hAnsiTheme="majorHAnsi" w:cs="Arial"/>
          <w:b/>
          <w:i/>
        </w:rPr>
        <w:t>(</w:t>
      </w:r>
      <w:proofErr w:type="gramEnd"/>
      <w:r w:rsidR="006923C6">
        <w:rPr>
          <w:rFonts w:asciiTheme="majorHAnsi" w:hAnsiTheme="majorHAnsi" w:cs="Arial"/>
          <w:b/>
          <w:i/>
        </w:rPr>
        <w:t xml:space="preserve"> )</w:t>
      </w:r>
    </w:p>
    <w:p w:rsidR="00D93FB6" w:rsidRPr="008A2758" w:rsidRDefault="00D871BA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bookmarkStart w:id="1" w:name="_Toc15743859"/>
      <w:r w:rsidRPr="008A2758">
        <w:rPr>
          <w:rFonts w:ascii="Courier New" w:hAnsi="Courier New" w:cs="Courier New"/>
          <w:b/>
        </w:rPr>
        <w:t>//: C</w:t>
      </w:r>
      <w:r w:rsidR="00D93FB6" w:rsidRPr="008A2758">
        <w:rPr>
          <w:rFonts w:ascii="Courier New" w:hAnsi="Courier New" w:cs="Courier New"/>
          <w:b/>
        </w:rPr>
        <w:t>1</w:t>
      </w:r>
      <w:r w:rsidRPr="008A2758">
        <w:rPr>
          <w:rFonts w:ascii="Courier New" w:hAnsi="Courier New" w:cs="Courier New"/>
          <w:b/>
        </w:rPr>
        <w:t>8</w:t>
      </w:r>
      <w:r w:rsidR="00D93FB6" w:rsidRPr="008A2758">
        <w:rPr>
          <w:rFonts w:ascii="Courier New" w:hAnsi="Courier New" w:cs="Courier New"/>
          <w:b/>
        </w:rPr>
        <w:t>:Rparse.cpp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Reverse the order of words in a string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 &lt;string&gt;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 &lt;</w:t>
      </w:r>
      <w:proofErr w:type="spellStart"/>
      <w:r w:rsidRPr="008A2758">
        <w:rPr>
          <w:rFonts w:ascii="Courier New" w:hAnsi="Courier New" w:cs="Courier New"/>
          <w:b/>
        </w:rPr>
        <w:t>iostream</w:t>
      </w:r>
      <w:proofErr w:type="spellEnd"/>
      <w:r w:rsidRPr="008A2758">
        <w:rPr>
          <w:rFonts w:ascii="Courier New" w:hAnsi="Courier New" w:cs="Courier New"/>
          <w:b/>
        </w:rPr>
        <w:t>&gt;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 &lt;vector&gt;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using</w:t>
      </w:r>
      <w:proofErr w:type="gramEnd"/>
      <w:r w:rsidRPr="008A2758">
        <w:rPr>
          <w:rFonts w:ascii="Courier New" w:hAnsi="Courier New" w:cs="Courier New"/>
          <w:b/>
        </w:rPr>
        <w:t xml:space="preserve"> namespace std;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int</w:t>
      </w:r>
      <w:proofErr w:type="gramEnd"/>
      <w:r w:rsidRPr="008A2758">
        <w:rPr>
          <w:rFonts w:ascii="Courier New" w:hAnsi="Courier New" w:cs="Courier New"/>
          <w:b/>
        </w:rPr>
        <w:t xml:space="preserve"> main() {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// </w:t>
      </w:r>
      <w:proofErr w:type="gramStart"/>
      <w:r w:rsidRPr="008A2758">
        <w:rPr>
          <w:rFonts w:ascii="Courier New" w:hAnsi="Courier New" w:cs="Courier New"/>
          <w:b/>
        </w:rPr>
        <w:t>The</w:t>
      </w:r>
      <w:proofErr w:type="gramEnd"/>
      <w:r w:rsidRPr="008A2758">
        <w:rPr>
          <w:rFonts w:ascii="Courier New" w:hAnsi="Courier New" w:cs="Courier New"/>
          <w:b/>
        </w:rPr>
        <w:t xml:space="preserve"> ';' characters will be delimiters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string s("now.;</w:t>
      </w:r>
      <w:proofErr w:type="spellStart"/>
      <w:r w:rsidRPr="008A2758">
        <w:rPr>
          <w:rFonts w:ascii="Courier New" w:hAnsi="Courier New" w:cs="Courier New"/>
          <w:b/>
        </w:rPr>
        <w:t>sense;make;to;going;is;This</w:t>
      </w:r>
      <w:proofErr w:type="spellEnd"/>
      <w:r w:rsidRPr="008A2758">
        <w:rPr>
          <w:rFonts w:ascii="Courier New" w:hAnsi="Courier New" w:cs="Courier New"/>
          <w:b/>
        </w:rPr>
        <w:t>");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Pr="008A2758">
        <w:rPr>
          <w:rFonts w:ascii="Courier New" w:hAnsi="Courier New" w:cs="Courier New"/>
          <w:b/>
        </w:rPr>
        <w:t xml:space="preserve"> &lt;&lt; s &lt;&lt; endl;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// </w:t>
      </w:r>
      <w:proofErr w:type="gramStart"/>
      <w:r w:rsidRPr="008A2758">
        <w:rPr>
          <w:rFonts w:ascii="Courier New" w:hAnsi="Courier New" w:cs="Courier New"/>
          <w:b/>
        </w:rPr>
        <w:t>To</w:t>
      </w:r>
      <w:proofErr w:type="gramEnd"/>
      <w:r w:rsidRPr="008A2758">
        <w:rPr>
          <w:rFonts w:ascii="Courier New" w:hAnsi="Courier New" w:cs="Courier New"/>
          <w:b/>
        </w:rPr>
        <w:t xml:space="preserve"> store the words: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vector&lt;</w:t>
      </w:r>
      <w:proofErr w:type="gramEnd"/>
      <w:r w:rsidRPr="008A2758">
        <w:rPr>
          <w:rFonts w:ascii="Courier New" w:hAnsi="Courier New" w:cs="Courier New"/>
          <w:b/>
        </w:rPr>
        <w:t>string&gt; strings;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// </w:t>
      </w:r>
      <w:proofErr w:type="gramStart"/>
      <w:r w:rsidRPr="008A2758">
        <w:rPr>
          <w:rFonts w:ascii="Courier New" w:hAnsi="Courier New" w:cs="Courier New"/>
          <w:b/>
        </w:rPr>
        <w:t>The</w:t>
      </w:r>
      <w:proofErr w:type="gramEnd"/>
      <w:r w:rsidRPr="008A2758">
        <w:rPr>
          <w:rFonts w:ascii="Courier New" w:hAnsi="Courier New" w:cs="Courier New"/>
          <w:b/>
        </w:rPr>
        <w:t xml:space="preserve"> last element of the string: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int</w:t>
      </w:r>
      <w:proofErr w:type="gramEnd"/>
      <w:r w:rsidRPr="008A2758">
        <w:rPr>
          <w:rFonts w:ascii="Courier New" w:hAnsi="Courier New" w:cs="Courier New"/>
          <w:b/>
        </w:rPr>
        <w:t xml:space="preserve"> last = </w:t>
      </w:r>
      <w:proofErr w:type="spellStart"/>
      <w:r w:rsidRPr="008A2758">
        <w:rPr>
          <w:rFonts w:ascii="Courier New" w:hAnsi="Courier New" w:cs="Courier New"/>
          <w:b/>
        </w:rPr>
        <w:t>s.size</w:t>
      </w:r>
      <w:proofErr w:type="spellEnd"/>
      <w:r w:rsidRPr="008A2758">
        <w:rPr>
          <w:rFonts w:ascii="Courier New" w:hAnsi="Courier New" w:cs="Courier New"/>
          <w:b/>
        </w:rPr>
        <w:t>();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// </w:t>
      </w:r>
      <w:proofErr w:type="gramStart"/>
      <w:r w:rsidRPr="008A2758">
        <w:rPr>
          <w:rFonts w:ascii="Courier New" w:hAnsi="Courier New" w:cs="Courier New"/>
          <w:b/>
        </w:rPr>
        <w:t>The</w:t>
      </w:r>
      <w:proofErr w:type="gramEnd"/>
      <w:r w:rsidRPr="008A2758">
        <w:rPr>
          <w:rFonts w:ascii="Courier New" w:hAnsi="Courier New" w:cs="Courier New"/>
          <w:b/>
        </w:rPr>
        <w:t xml:space="preserve"> beginning of the current word: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int</w:t>
      </w:r>
      <w:proofErr w:type="gramEnd"/>
      <w:r w:rsidRPr="008A2758">
        <w:rPr>
          <w:rFonts w:ascii="Courier New" w:hAnsi="Courier New" w:cs="Courier New"/>
          <w:b/>
        </w:rPr>
        <w:t xml:space="preserve"> current = </w:t>
      </w:r>
      <w:proofErr w:type="spellStart"/>
      <w:r w:rsidRPr="008A2758">
        <w:rPr>
          <w:rFonts w:ascii="Courier New" w:hAnsi="Courier New" w:cs="Courier New"/>
          <w:b/>
        </w:rPr>
        <w:t>s.rfind</w:t>
      </w:r>
      <w:proofErr w:type="spellEnd"/>
      <w:r w:rsidRPr="008A2758">
        <w:rPr>
          <w:rFonts w:ascii="Courier New" w:hAnsi="Courier New" w:cs="Courier New"/>
          <w:b/>
        </w:rPr>
        <w:t>(';');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Walk backward through the string: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while(</w:t>
      </w:r>
      <w:proofErr w:type="gramEnd"/>
      <w:r w:rsidRPr="008A2758">
        <w:rPr>
          <w:rFonts w:ascii="Courier New" w:hAnsi="Courier New" w:cs="Courier New"/>
          <w:b/>
        </w:rPr>
        <w:t>current != string::</w:t>
      </w:r>
      <w:proofErr w:type="spellStart"/>
      <w:r w:rsidRPr="008A2758">
        <w:rPr>
          <w:rFonts w:ascii="Courier New" w:hAnsi="Courier New" w:cs="Courier New"/>
          <w:b/>
        </w:rPr>
        <w:t>npos</w:t>
      </w:r>
      <w:proofErr w:type="spellEnd"/>
      <w:r w:rsidRPr="008A2758">
        <w:rPr>
          <w:rFonts w:ascii="Courier New" w:hAnsi="Courier New" w:cs="Courier New"/>
          <w:b/>
        </w:rPr>
        <w:t>){</w:t>
      </w:r>
    </w:p>
    <w:p w:rsidR="00D93FB6" w:rsidRPr="008A2758" w:rsidRDefault="00DF36D5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Arial" w:hAnsi="Arial" w:cs="Arial"/>
          <w:b/>
          <w:sz w:val="21"/>
          <w:szCs w:val="21"/>
        </w:rPr>
        <w:fldChar w:fldCharType="begin"/>
      </w:r>
      <w:r>
        <w:instrText xml:space="preserve"> XE "</w:instrText>
      </w:r>
      <w:r w:rsidRPr="00914E6E">
        <w:rPr>
          <w:rFonts w:ascii="Arial" w:hAnsi="Arial" w:cs="Arial"/>
          <w:sz w:val="21"/>
          <w:szCs w:val="21"/>
        </w:rPr>
        <w:instrText>String processing</w:instrText>
      </w:r>
      <w:r>
        <w:rPr>
          <w:rFonts w:ascii="Arial" w:hAnsi="Arial" w:cs="Arial"/>
          <w:sz w:val="21"/>
          <w:szCs w:val="21"/>
        </w:rPr>
        <w:instrText>:searches:reverse (rfind())</w:instrText>
      </w:r>
      <w:r>
        <w:instrText xml:space="preserve">" </w:instrText>
      </w:r>
      <w:r>
        <w:rPr>
          <w:rFonts w:ascii="Arial" w:hAnsi="Arial" w:cs="Arial"/>
          <w:b/>
          <w:sz w:val="21"/>
          <w:szCs w:val="21"/>
        </w:rPr>
        <w:fldChar w:fldCharType="end"/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lastRenderedPageBreak/>
        <w:t>// Push each word into the vector.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Current is incremented before copying to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avoid copying the delimiter.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8A2758">
        <w:rPr>
          <w:rFonts w:ascii="Courier New" w:hAnsi="Courier New" w:cs="Courier New"/>
          <w:b/>
        </w:rPr>
        <w:t>strings.push_</w:t>
      </w:r>
      <w:proofErr w:type="gramStart"/>
      <w:r w:rsidRPr="008A2758">
        <w:rPr>
          <w:rFonts w:ascii="Courier New" w:hAnsi="Courier New" w:cs="Courier New"/>
          <w:b/>
        </w:rPr>
        <w:t>back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gramEnd"/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proofErr w:type="gramStart"/>
      <w:r w:rsidRPr="008A2758">
        <w:rPr>
          <w:rFonts w:ascii="Courier New" w:hAnsi="Courier New" w:cs="Courier New"/>
          <w:b/>
        </w:rPr>
        <w:t>s.substr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gramEnd"/>
      <w:r w:rsidRPr="008A2758">
        <w:rPr>
          <w:rFonts w:ascii="Courier New" w:hAnsi="Courier New" w:cs="Courier New"/>
          <w:b/>
        </w:rPr>
        <w:t>++</w:t>
      </w:r>
      <w:proofErr w:type="spellStart"/>
      <w:r w:rsidRPr="008A2758">
        <w:rPr>
          <w:rFonts w:ascii="Courier New" w:hAnsi="Courier New" w:cs="Courier New"/>
          <w:b/>
        </w:rPr>
        <w:t>current,last</w:t>
      </w:r>
      <w:proofErr w:type="spellEnd"/>
      <w:r w:rsidRPr="008A2758">
        <w:rPr>
          <w:rFonts w:ascii="Courier New" w:hAnsi="Courier New" w:cs="Courier New"/>
          <w:b/>
        </w:rPr>
        <w:t xml:space="preserve"> - current));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Back over the delimiter we just found,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and set last to the end of the next word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current</w:t>
      </w:r>
      <w:proofErr w:type="gramEnd"/>
      <w:r w:rsidRPr="008A2758">
        <w:rPr>
          <w:rFonts w:ascii="Courier New" w:hAnsi="Courier New" w:cs="Courier New"/>
          <w:b/>
        </w:rPr>
        <w:t xml:space="preserve"> -= 2;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last</w:t>
      </w:r>
      <w:proofErr w:type="gramEnd"/>
      <w:r w:rsidRPr="008A2758">
        <w:rPr>
          <w:rFonts w:ascii="Courier New" w:hAnsi="Courier New" w:cs="Courier New"/>
          <w:b/>
        </w:rPr>
        <w:t xml:space="preserve"> = current;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Find the next delimiter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current</w:t>
      </w:r>
      <w:proofErr w:type="gramEnd"/>
      <w:r w:rsidRPr="008A2758">
        <w:rPr>
          <w:rFonts w:ascii="Courier New" w:hAnsi="Courier New" w:cs="Courier New"/>
          <w:b/>
        </w:rPr>
        <w:t xml:space="preserve"> = </w:t>
      </w:r>
      <w:proofErr w:type="spellStart"/>
      <w:r w:rsidRPr="008A2758">
        <w:rPr>
          <w:rFonts w:ascii="Courier New" w:hAnsi="Courier New" w:cs="Courier New"/>
          <w:b/>
        </w:rPr>
        <w:t>s.rfind</w:t>
      </w:r>
      <w:proofErr w:type="spellEnd"/>
      <w:r w:rsidRPr="008A2758">
        <w:rPr>
          <w:rFonts w:ascii="Courier New" w:hAnsi="Courier New" w:cs="Courier New"/>
          <w:b/>
        </w:rPr>
        <w:t>(';', current);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Pick up the first word - it's not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preceded by a delimiter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8A2758">
        <w:rPr>
          <w:rFonts w:ascii="Courier New" w:hAnsi="Courier New" w:cs="Courier New"/>
          <w:b/>
        </w:rPr>
        <w:t>strings.push_</w:t>
      </w:r>
      <w:proofErr w:type="gramStart"/>
      <w:r w:rsidRPr="008A2758">
        <w:rPr>
          <w:rFonts w:ascii="Courier New" w:hAnsi="Courier New" w:cs="Courier New"/>
          <w:b/>
        </w:rPr>
        <w:t>back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spellStart"/>
      <w:proofErr w:type="gramEnd"/>
      <w:r w:rsidRPr="008A2758">
        <w:rPr>
          <w:rFonts w:ascii="Courier New" w:hAnsi="Courier New" w:cs="Courier New"/>
          <w:b/>
        </w:rPr>
        <w:t>s.substr</w:t>
      </w:r>
      <w:proofErr w:type="spellEnd"/>
      <w:r w:rsidRPr="008A2758">
        <w:rPr>
          <w:rFonts w:ascii="Courier New" w:hAnsi="Courier New" w:cs="Courier New"/>
          <w:b/>
        </w:rPr>
        <w:t>(0, last - current));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Print them in the new order: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for(</w:t>
      </w:r>
      <w:proofErr w:type="gramEnd"/>
      <w:r w:rsidRPr="008A2758">
        <w:rPr>
          <w:rFonts w:ascii="Courier New" w:hAnsi="Courier New" w:cs="Courier New"/>
          <w:b/>
        </w:rPr>
        <w:t xml:space="preserve">int j = 0; j &lt; </w:t>
      </w:r>
      <w:proofErr w:type="spellStart"/>
      <w:r w:rsidRPr="008A2758">
        <w:rPr>
          <w:rFonts w:ascii="Courier New" w:hAnsi="Courier New" w:cs="Courier New"/>
          <w:b/>
        </w:rPr>
        <w:t>strings.size</w:t>
      </w:r>
      <w:proofErr w:type="spellEnd"/>
      <w:r w:rsidRPr="008A2758">
        <w:rPr>
          <w:rFonts w:ascii="Courier New" w:hAnsi="Courier New" w:cs="Courier New"/>
          <w:b/>
        </w:rPr>
        <w:t>(); j++)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Pr="008A2758">
        <w:rPr>
          <w:rFonts w:ascii="Courier New" w:hAnsi="Courier New" w:cs="Courier New"/>
          <w:b/>
        </w:rPr>
        <w:t xml:space="preserve"> &lt;&lt; strings[j] &lt;&lt; " ";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 ///:~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bookmarkEnd w:id="1"/>
    <w:p w:rsidR="00016EF8" w:rsidRDefault="00EB5869">
      <w:pPr>
        <w:jc w:val="both"/>
        <w:rPr>
          <w:rFonts w:ascii="Arial" w:hAnsi="Arial" w:cs="Arial"/>
          <w:sz w:val="21"/>
          <w:szCs w:val="21"/>
        </w:rPr>
      </w:pPr>
      <w:proofErr w:type="gramStart"/>
      <w:r w:rsidRPr="008A2758">
        <w:rPr>
          <w:rFonts w:asciiTheme="majorHAnsi" w:hAnsiTheme="majorHAnsi" w:cs="Arial"/>
          <w:b/>
          <w:i/>
        </w:rPr>
        <w:t>Listing 18</w:t>
      </w:r>
      <w:r>
        <w:rPr>
          <w:rFonts w:asciiTheme="majorHAnsi" w:hAnsiTheme="majorHAnsi" w:cs="Arial"/>
          <w:b/>
          <w:i/>
        </w:rPr>
        <w:t>-18.</w:t>
      </w:r>
      <w:proofErr w:type="gramEnd"/>
      <w:r w:rsidR="000D6702">
        <w:rPr>
          <w:rFonts w:asciiTheme="majorHAnsi" w:hAnsiTheme="majorHAnsi" w:cs="Arial"/>
          <w:b/>
          <w:i/>
        </w:rPr>
        <w:t xml:space="preserve"> Strip</w:t>
      </w:r>
      <w:r w:rsidR="006923C6">
        <w:rPr>
          <w:rFonts w:asciiTheme="majorHAnsi" w:hAnsiTheme="majorHAnsi" w:cs="Arial"/>
          <w:b/>
          <w:i/>
        </w:rPr>
        <w:t>p</w:t>
      </w:r>
      <w:r w:rsidR="000D6702">
        <w:rPr>
          <w:rFonts w:asciiTheme="majorHAnsi" w:hAnsiTheme="majorHAnsi" w:cs="Arial"/>
          <w:b/>
          <w:i/>
        </w:rPr>
        <w:t>ing Whitespace</w:t>
      </w:r>
      <w:r w:rsidR="006923C6">
        <w:rPr>
          <w:rFonts w:asciiTheme="majorHAnsi" w:hAnsiTheme="majorHAnsi" w:cs="Arial"/>
          <w:b/>
          <w:i/>
        </w:rPr>
        <w:t xml:space="preserve">s, that is, </w:t>
      </w:r>
      <w:proofErr w:type="gramStart"/>
      <w:r w:rsidR="006923C6">
        <w:rPr>
          <w:rFonts w:asciiTheme="majorHAnsi" w:hAnsiTheme="majorHAnsi" w:cs="Arial"/>
          <w:b/>
          <w:i/>
        </w:rPr>
        <w:t>Trimming</w:t>
      </w:r>
      <w:proofErr w:type="gramEnd"/>
      <w:r w:rsidR="006923C6">
        <w:rPr>
          <w:rFonts w:asciiTheme="majorHAnsi" w:hAnsiTheme="majorHAnsi" w:cs="Arial"/>
          <w:b/>
          <w:i/>
        </w:rPr>
        <w:t xml:space="preserve"> a String</w:t>
      </w:r>
    </w:p>
    <w:p w:rsidR="00D93FB6" w:rsidRPr="008A2758" w:rsidRDefault="00D871BA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bookmarkStart w:id="2" w:name="_Toc15743860"/>
      <w:r w:rsidRPr="008A2758">
        <w:rPr>
          <w:rFonts w:ascii="Courier New" w:hAnsi="Courier New" w:cs="Courier New"/>
          <w:b/>
          <w:sz w:val="20"/>
          <w:szCs w:val="20"/>
        </w:rPr>
        <w:t>//: C</w:t>
      </w:r>
      <w:r w:rsidR="00D93FB6" w:rsidRPr="008A2758">
        <w:rPr>
          <w:rFonts w:ascii="Courier New" w:hAnsi="Courier New" w:cs="Courier New"/>
          <w:b/>
          <w:sz w:val="20"/>
          <w:szCs w:val="20"/>
        </w:rPr>
        <w:t>1</w:t>
      </w:r>
      <w:r w:rsidRPr="008A2758">
        <w:rPr>
          <w:rFonts w:ascii="Courier New" w:hAnsi="Courier New" w:cs="Courier New"/>
          <w:b/>
          <w:sz w:val="20"/>
          <w:szCs w:val="20"/>
        </w:rPr>
        <w:t>8</w:t>
      </w:r>
      <w:r w:rsidR="00D93FB6" w:rsidRPr="008A2758">
        <w:rPr>
          <w:rFonts w:ascii="Courier New" w:hAnsi="Courier New" w:cs="Courier New"/>
          <w:b/>
          <w:sz w:val="20"/>
          <w:szCs w:val="20"/>
        </w:rPr>
        <w:t>:trim.h</w:t>
      </w:r>
    </w:p>
    <w:p w:rsidR="00D871BA" w:rsidRPr="008A2758" w:rsidRDefault="00D871BA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A2758">
        <w:rPr>
          <w:rFonts w:ascii="Courier New" w:hAnsi="Courier New" w:cs="Courier New"/>
          <w:b/>
          <w:sz w:val="20"/>
          <w:szCs w:val="20"/>
        </w:rPr>
        <w:t>#</w:t>
      </w:r>
      <w:proofErr w:type="spellStart"/>
      <w:r w:rsidRPr="008A2758">
        <w:rPr>
          <w:rFonts w:ascii="Courier New" w:hAnsi="Courier New" w:cs="Courier New"/>
          <w:b/>
          <w:sz w:val="20"/>
          <w:szCs w:val="20"/>
        </w:rPr>
        <w:t>ifndef</w:t>
      </w:r>
      <w:proofErr w:type="spellEnd"/>
      <w:r w:rsidRPr="008A2758">
        <w:rPr>
          <w:rFonts w:ascii="Courier New" w:hAnsi="Courier New" w:cs="Courier New"/>
          <w:b/>
          <w:sz w:val="20"/>
          <w:szCs w:val="20"/>
        </w:rPr>
        <w:t xml:space="preserve"> TRIM_H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A2758">
        <w:rPr>
          <w:rFonts w:ascii="Courier New" w:hAnsi="Courier New" w:cs="Courier New"/>
          <w:b/>
          <w:sz w:val="20"/>
          <w:szCs w:val="20"/>
        </w:rPr>
        <w:t>#define TRIM_H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A2758">
        <w:rPr>
          <w:rFonts w:ascii="Courier New" w:hAnsi="Courier New" w:cs="Courier New"/>
          <w:b/>
          <w:sz w:val="20"/>
          <w:szCs w:val="20"/>
        </w:rPr>
        <w:t>#include &lt;string&gt;</w:t>
      </w:r>
    </w:p>
    <w:p w:rsidR="00D871BA" w:rsidRPr="008A2758" w:rsidRDefault="00D871BA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A2758">
        <w:rPr>
          <w:rFonts w:ascii="Courier New" w:hAnsi="Courier New" w:cs="Courier New"/>
          <w:b/>
          <w:sz w:val="20"/>
          <w:szCs w:val="20"/>
        </w:rPr>
        <w:t>// General tool to strip spaces from both ends: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8A2758">
        <w:rPr>
          <w:rFonts w:ascii="Courier New" w:hAnsi="Courier New" w:cs="Courier New"/>
          <w:b/>
          <w:sz w:val="20"/>
          <w:szCs w:val="20"/>
        </w:rPr>
        <w:t>inline</w:t>
      </w:r>
      <w:proofErr w:type="gramEnd"/>
      <w:r w:rsidRPr="008A2758">
        <w:rPr>
          <w:rFonts w:ascii="Courier New" w:hAnsi="Courier New" w:cs="Courier New"/>
          <w:b/>
          <w:sz w:val="20"/>
          <w:szCs w:val="20"/>
        </w:rPr>
        <w:t xml:space="preserve"> std::string trim(</w:t>
      </w:r>
      <w:proofErr w:type="spellStart"/>
      <w:r w:rsidRPr="008A2758">
        <w:rPr>
          <w:rFonts w:ascii="Courier New" w:hAnsi="Courier New" w:cs="Courier New"/>
          <w:b/>
          <w:sz w:val="20"/>
          <w:szCs w:val="20"/>
        </w:rPr>
        <w:t>const</w:t>
      </w:r>
      <w:proofErr w:type="spellEnd"/>
      <w:r w:rsidRPr="008A2758">
        <w:rPr>
          <w:rFonts w:ascii="Courier New" w:hAnsi="Courier New" w:cs="Courier New"/>
          <w:b/>
          <w:sz w:val="20"/>
          <w:szCs w:val="20"/>
        </w:rPr>
        <w:t xml:space="preserve"> std::string&amp; s) {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8A2758">
        <w:rPr>
          <w:rFonts w:ascii="Courier New" w:hAnsi="Courier New" w:cs="Courier New"/>
          <w:b/>
          <w:sz w:val="20"/>
          <w:szCs w:val="20"/>
        </w:rPr>
        <w:t>if(</w:t>
      </w:r>
      <w:proofErr w:type="spellStart"/>
      <w:proofErr w:type="gramEnd"/>
      <w:r w:rsidRPr="008A2758">
        <w:rPr>
          <w:rFonts w:ascii="Courier New" w:hAnsi="Courier New" w:cs="Courier New"/>
          <w:b/>
          <w:sz w:val="20"/>
          <w:szCs w:val="20"/>
        </w:rPr>
        <w:t>s.length</w:t>
      </w:r>
      <w:proofErr w:type="spellEnd"/>
      <w:r w:rsidRPr="008A2758">
        <w:rPr>
          <w:rFonts w:ascii="Courier New" w:hAnsi="Courier New" w:cs="Courier New"/>
          <w:b/>
          <w:sz w:val="20"/>
          <w:szCs w:val="20"/>
        </w:rPr>
        <w:t>() == 0)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8A2758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8A2758">
        <w:rPr>
          <w:rFonts w:ascii="Courier New" w:hAnsi="Courier New" w:cs="Courier New"/>
          <w:b/>
          <w:sz w:val="20"/>
          <w:szCs w:val="20"/>
        </w:rPr>
        <w:t xml:space="preserve"> s;</w:t>
      </w:r>
    </w:p>
    <w:p w:rsidR="00D871BA" w:rsidRPr="008A2758" w:rsidRDefault="00D871BA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8A2758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8A2758">
        <w:rPr>
          <w:rFonts w:ascii="Courier New" w:hAnsi="Courier New" w:cs="Courier New"/>
          <w:b/>
          <w:sz w:val="20"/>
          <w:szCs w:val="20"/>
        </w:rPr>
        <w:t xml:space="preserve"> b = </w:t>
      </w:r>
      <w:proofErr w:type="spellStart"/>
      <w:r w:rsidRPr="008A2758">
        <w:rPr>
          <w:rFonts w:ascii="Courier New" w:hAnsi="Courier New" w:cs="Courier New"/>
          <w:b/>
          <w:sz w:val="20"/>
          <w:szCs w:val="20"/>
        </w:rPr>
        <w:t>s.find_first_not_of</w:t>
      </w:r>
      <w:proofErr w:type="spellEnd"/>
      <w:r w:rsidRPr="008A2758">
        <w:rPr>
          <w:rFonts w:ascii="Courier New" w:hAnsi="Courier New" w:cs="Courier New"/>
          <w:b/>
          <w:sz w:val="20"/>
          <w:szCs w:val="20"/>
        </w:rPr>
        <w:t>(" \t");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8A2758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8A2758">
        <w:rPr>
          <w:rFonts w:ascii="Courier New" w:hAnsi="Courier New" w:cs="Courier New"/>
          <w:b/>
          <w:sz w:val="20"/>
          <w:szCs w:val="20"/>
        </w:rPr>
        <w:t xml:space="preserve"> e = </w:t>
      </w:r>
      <w:proofErr w:type="spellStart"/>
      <w:r w:rsidRPr="008A2758">
        <w:rPr>
          <w:rFonts w:ascii="Courier New" w:hAnsi="Courier New" w:cs="Courier New"/>
          <w:b/>
          <w:sz w:val="20"/>
          <w:szCs w:val="20"/>
        </w:rPr>
        <w:t>s.find_last_not_of</w:t>
      </w:r>
      <w:proofErr w:type="spellEnd"/>
      <w:r w:rsidRPr="008A2758">
        <w:rPr>
          <w:rFonts w:ascii="Courier New" w:hAnsi="Courier New" w:cs="Courier New"/>
          <w:b/>
          <w:sz w:val="20"/>
          <w:szCs w:val="20"/>
        </w:rPr>
        <w:t>(" \t");</w:t>
      </w:r>
    </w:p>
    <w:p w:rsidR="00D871BA" w:rsidRPr="008A2758" w:rsidRDefault="00D871BA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8A2758">
        <w:rPr>
          <w:rFonts w:ascii="Courier New" w:hAnsi="Courier New" w:cs="Courier New"/>
          <w:b/>
          <w:sz w:val="20"/>
          <w:szCs w:val="20"/>
        </w:rPr>
        <w:t>if(</w:t>
      </w:r>
      <w:proofErr w:type="gramEnd"/>
      <w:r w:rsidRPr="008A2758">
        <w:rPr>
          <w:rFonts w:ascii="Courier New" w:hAnsi="Courier New" w:cs="Courier New"/>
          <w:b/>
          <w:sz w:val="20"/>
          <w:szCs w:val="20"/>
        </w:rPr>
        <w:t>b == -1) // No non-spaces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8A2758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8A2758">
        <w:rPr>
          <w:rFonts w:ascii="Courier New" w:hAnsi="Courier New" w:cs="Courier New"/>
          <w:b/>
          <w:sz w:val="20"/>
          <w:szCs w:val="20"/>
        </w:rPr>
        <w:t xml:space="preserve"> "";</w:t>
      </w:r>
    </w:p>
    <w:p w:rsidR="00D871BA" w:rsidRPr="008A2758" w:rsidRDefault="00D871BA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8A2758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8A2758">
        <w:rPr>
          <w:rFonts w:ascii="Courier New" w:hAnsi="Courier New" w:cs="Courier New"/>
          <w:b/>
          <w:sz w:val="20"/>
          <w:szCs w:val="20"/>
        </w:rPr>
        <w:t xml:space="preserve"> std::string(s, b, e - b + 1);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A2758">
        <w:rPr>
          <w:rFonts w:ascii="Courier New" w:hAnsi="Courier New" w:cs="Courier New"/>
          <w:b/>
          <w:sz w:val="20"/>
          <w:szCs w:val="20"/>
        </w:rPr>
        <w:t>}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A2758">
        <w:rPr>
          <w:rFonts w:ascii="Courier New" w:hAnsi="Courier New" w:cs="Courier New"/>
          <w:b/>
          <w:sz w:val="20"/>
          <w:szCs w:val="20"/>
        </w:rPr>
        <w:lastRenderedPageBreak/>
        <w:t>#</w:t>
      </w:r>
      <w:proofErr w:type="spellStart"/>
      <w:r w:rsidRPr="008A2758">
        <w:rPr>
          <w:rFonts w:ascii="Courier New" w:hAnsi="Courier New" w:cs="Courier New"/>
          <w:b/>
          <w:sz w:val="20"/>
          <w:szCs w:val="20"/>
        </w:rPr>
        <w:t>endif</w:t>
      </w:r>
      <w:proofErr w:type="spellEnd"/>
      <w:r w:rsidRPr="008A2758">
        <w:rPr>
          <w:rFonts w:ascii="Courier New" w:hAnsi="Courier New" w:cs="Courier New"/>
          <w:b/>
          <w:sz w:val="20"/>
          <w:szCs w:val="20"/>
        </w:rPr>
        <w:t xml:space="preserve"> // TRIM_H ///:~</w:t>
      </w:r>
    </w:p>
    <w:p w:rsidR="00D871BA" w:rsidRPr="008A2758" w:rsidRDefault="00D871BA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EB5869" w:rsidRDefault="00EB5869" w:rsidP="00D93F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016EF8" w:rsidRDefault="00EB5869">
      <w:pPr>
        <w:jc w:val="both"/>
        <w:rPr>
          <w:rFonts w:ascii="Arial" w:hAnsi="Arial" w:cs="Arial"/>
          <w:sz w:val="21"/>
          <w:szCs w:val="21"/>
        </w:rPr>
      </w:pPr>
      <w:proofErr w:type="gramStart"/>
      <w:r>
        <w:rPr>
          <w:rFonts w:asciiTheme="majorHAnsi" w:hAnsiTheme="majorHAnsi" w:cs="Arial"/>
          <w:b/>
          <w:i/>
        </w:rPr>
        <w:t>Listing 18-19.</w:t>
      </w:r>
      <w:proofErr w:type="gramEnd"/>
      <w:r w:rsidR="009F1715">
        <w:rPr>
          <w:rFonts w:asciiTheme="majorHAnsi" w:hAnsiTheme="majorHAnsi" w:cs="Arial"/>
          <w:b/>
          <w:i/>
        </w:rPr>
        <w:t xml:space="preserve"> Test</w:t>
      </w:r>
      <w:r w:rsidR="006923C6">
        <w:rPr>
          <w:rFonts w:asciiTheme="majorHAnsi" w:hAnsiTheme="majorHAnsi" w:cs="Arial"/>
          <w:b/>
          <w:i/>
        </w:rPr>
        <w:t>ing Out “</w:t>
      </w:r>
      <w:proofErr w:type="spellStart"/>
      <w:r w:rsidR="006923C6">
        <w:rPr>
          <w:rFonts w:asciiTheme="majorHAnsi" w:hAnsiTheme="majorHAnsi" w:cs="Arial"/>
          <w:b/>
          <w:i/>
        </w:rPr>
        <w:t>trim.h</w:t>
      </w:r>
      <w:proofErr w:type="spellEnd"/>
      <w:r w:rsidR="006923C6">
        <w:rPr>
          <w:rFonts w:asciiTheme="majorHAnsi" w:hAnsiTheme="majorHAnsi" w:cs="Arial"/>
          <w:b/>
          <w:i/>
        </w:rPr>
        <w:t>” in Listing 18-18</w:t>
      </w:r>
    </w:p>
    <w:p w:rsidR="00D93FB6" w:rsidRPr="008A2758" w:rsidRDefault="00B36272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//: C</w:t>
      </w:r>
      <w:r w:rsidR="00D93FB6" w:rsidRPr="008A2758">
        <w:rPr>
          <w:rFonts w:ascii="Courier New" w:hAnsi="Courier New" w:cs="Courier New"/>
          <w:b/>
        </w:rPr>
        <w:t>1</w:t>
      </w:r>
      <w:r w:rsidRPr="008A2758">
        <w:rPr>
          <w:rFonts w:ascii="Courier New" w:hAnsi="Courier New" w:cs="Courier New"/>
          <w:b/>
        </w:rPr>
        <w:t>8</w:t>
      </w:r>
      <w:r w:rsidR="00D93FB6" w:rsidRPr="008A2758">
        <w:rPr>
          <w:rFonts w:ascii="Courier New" w:hAnsi="Courier New" w:cs="Courier New"/>
          <w:b/>
        </w:rPr>
        <w:t>:TrimTest.cpp</w:t>
      </w:r>
      <w:r w:rsidR="00DF36D5">
        <w:rPr>
          <w:rFonts w:ascii="Arial" w:hAnsi="Arial" w:cs="Arial"/>
          <w:b/>
          <w:sz w:val="21"/>
          <w:szCs w:val="21"/>
        </w:rPr>
        <w:fldChar w:fldCharType="begin"/>
      </w:r>
      <w:r w:rsidR="00DF36D5">
        <w:instrText xml:space="preserve"> XE "</w:instrText>
      </w:r>
      <w:r w:rsidR="00DF36D5" w:rsidRPr="00914E6E">
        <w:rPr>
          <w:rFonts w:ascii="Arial" w:hAnsi="Arial" w:cs="Arial"/>
          <w:sz w:val="21"/>
          <w:szCs w:val="21"/>
        </w:rPr>
        <w:instrText>String processing</w:instrText>
      </w:r>
      <w:r w:rsidR="00DF36D5">
        <w:rPr>
          <w:rFonts w:ascii="Arial" w:hAnsi="Arial" w:cs="Arial"/>
          <w:sz w:val="21"/>
          <w:szCs w:val="21"/>
        </w:rPr>
        <w:instrText>:searches:</w:instrText>
      </w:r>
      <w:r w:rsidR="00DF36D5" w:rsidRPr="008A2758">
        <w:rPr>
          <w:rFonts w:ascii="Arial" w:hAnsi="Arial" w:cs="Arial"/>
          <w:b/>
          <w:bCs/>
          <w:sz w:val="21"/>
          <w:szCs w:val="21"/>
        </w:rPr>
        <w:instrText>find_first_of( )</w:instrText>
      </w:r>
      <w:r w:rsidR="00DF36D5" w:rsidRPr="008A2758">
        <w:rPr>
          <w:rFonts w:ascii="Arial" w:hAnsi="Arial" w:cs="Arial"/>
          <w:sz w:val="21"/>
          <w:szCs w:val="21"/>
        </w:rPr>
        <w:instrText xml:space="preserve"> and </w:instrText>
      </w:r>
      <w:r w:rsidR="00DF36D5" w:rsidRPr="008A2758">
        <w:rPr>
          <w:rFonts w:ascii="Arial" w:hAnsi="Arial" w:cs="Arial"/>
          <w:b/>
          <w:bCs/>
          <w:sz w:val="21"/>
          <w:szCs w:val="21"/>
        </w:rPr>
        <w:instrText>find_last_of( )</w:instrText>
      </w:r>
      <w:r w:rsidR="00DF36D5" w:rsidRPr="008A2758">
        <w:rPr>
          <w:rFonts w:ascii="Arial" w:hAnsi="Arial" w:cs="Arial"/>
          <w:sz w:val="21"/>
          <w:szCs w:val="21"/>
        </w:rPr>
        <w:instrText xml:space="preserve"> member functions</w:instrText>
      </w:r>
      <w:r w:rsidR="00DF36D5">
        <w:instrText xml:space="preserve">" </w:instrText>
      </w:r>
      <w:r w:rsidR="00DF36D5">
        <w:rPr>
          <w:rFonts w:ascii="Arial" w:hAnsi="Arial" w:cs="Arial"/>
          <w:b/>
          <w:sz w:val="21"/>
          <w:szCs w:val="21"/>
        </w:rPr>
        <w:fldChar w:fldCharType="end"/>
      </w:r>
    </w:p>
    <w:p w:rsidR="00AB7219" w:rsidRPr="008A2758" w:rsidRDefault="00AB7219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 "</w:t>
      </w:r>
      <w:proofErr w:type="spellStart"/>
      <w:r w:rsidRPr="008A2758">
        <w:rPr>
          <w:rFonts w:ascii="Courier New" w:hAnsi="Courier New" w:cs="Courier New"/>
          <w:b/>
        </w:rPr>
        <w:t>trim.h</w:t>
      </w:r>
      <w:proofErr w:type="spellEnd"/>
      <w:r w:rsidRPr="008A2758">
        <w:rPr>
          <w:rFonts w:ascii="Courier New" w:hAnsi="Courier New" w:cs="Courier New"/>
          <w:b/>
        </w:rPr>
        <w:t>"</w:t>
      </w:r>
      <w:r w:rsidR="006923C6">
        <w:rPr>
          <w:rFonts w:ascii="Courier New" w:hAnsi="Courier New" w:cs="Courier New"/>
          <w:b/>
        </w:rPr>
        <w:t xml:space="preserve"> </w:t>
      </w:r>
      <w:r w:rsidR="006923C6" w:rsidRPr="008A2758">
        <w:rPr>
          <w:rFonts w:ascii="Courier New" w:hAnsi="Courier New" w:cs="Courier New"/>
          <w:b/>
        </w:rPr>
        <w:t xml:space="preserve">// </w:t>
      </w:r>
      <w:proofErr w:type="gramStart"/>
      <w:r w:rsidR="006923C6" w:rsidRPr="008A2758">
        <w:rPr>
          <w:rFonts w:ascii="Courier New" w:hAnsi="Courier New" w:cs="Courier New"/>
          <w:b/>
        </w:rPr>
        <w:t>To</w:t>
      </w:r>
      <w:proofErr w:type="gramEnd"/>
      <w:r w:rsidR="006923C6" w:rsidRPr="008A2758">
        <w:rPr>
          <w:rFonts w:ascii="Courier New" w:hAnsi="Courier New" w:cs="Courier New"/>
          <w:b/>
        </w:rPr>
        <w:t xml:space="preserve"> be INCLUDED from Header FILE</w:t>
      </w:r>
      <w:r w:rsidR="006923C6">
        <w:rPr>
          <w:rFonts w:ascii="Courier New" w:hAnsi="Courier New" w:cs="Courier New"/>
          <w:b/>
        </w:rPr>
        <w:t xml:space="preserve"> </w:t>
      </w:r>
      <w:r w:rsidR="006923C6" w:rsidRPr="008A2758">
        <w:rPr>
          <w:rFonts w:ascii="Courier New" w:hAnsi="Courier New" w:cs="Courier New"/>
          <w:b/>
        </w:rPr>
        <w:t>above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 &lt;</w:t>
      </w:r>
      <w:proofErr w:type="spellStart"/>
      <w:r w:rsidRPr="008A2758">
        <w:rPr>
          <w:rFonts w:ascii="Courier New" w:hAnsi="Courier New" w:cs="Courier New"/>
          <w:b/>
        </w:rPr>
        <w:t>iostream</w:t>
      </w:r>
      <w:proofErr w:type="spellEnd"/>
      <w:r w:rsidRPr="008A2758">
        <w:rPr>
          <w:rFonts w:ascii="Courier New" w:hAnsi="Courier New" w:cs="Courier New"/>
          <w:b/>
        </w:rPr>
        <w:t>&gt;</w:t>
      </w:r>
    </w:p>
    <w:p w:rsidR="00AB7219" w:rsidRPr="008A2758" w:rsidRDefault="00AB7219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using</w:t>
      </w:r>
      <w:proofErr w:type="gramEnd"/>
      <w:r w:rsidRPr="008A2758">
        <w:rPr>
          <w:rFonts w:ascii="Courier New" w:hAnsi="Courier New" w:cs="Courier New"/>
          <w:b/>
        </w:rPr>
        <w:t xml:space="preserve"> namespace std;</w:t>
      </w:r>
    </w:p>
    <w:p w:rsidR="00D871BA" w:rsidRPr="008A2758" w:rsidRDefault="00D871BA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s[] = {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" \</w:t>
      </w:r>
      <w:proofErr w:type="gramEnd"/>
      <w:r w:rsidRPr="008A2758">
        <w:rPr>
          <w:rFonts w:ascii="Courier New" w:hAnsi="Courier New" w:cs="Courier New"/>
          <w:b/>
        </w:rPr>
        <w:t xml:space="preserve">t </w:t>
      </w:r>
      <w:proofErr w:type="spellStart"/>
      <w:r w:rsidRPr="008A2758">
        <w:rPr>
          <w:rFonts w:ascii="Courier New" w:hAnsi="Courier New" w:cs="Courier New"/>
          <w:b/>
        </w:rPr>
        <w:t>abcdefghijklmnop</w:t>
      </w:r>
      <w:proofErr w:type="spellEnd"/>
      <w:r w:rsidRPr="008A2758">
        <w:rPr>
          <w:rFonts w:ascii="Courier New" w:hAnsi="Courier New" w:cs="Courier New"/>
          <w:b/>
        </w:rPr>
        <w:t xml:space="preserve"> \t ",</w:t>
      </w:r>
    </w:p>
    <w:p w:rsidR="00D871BA" w:rsidRPr="008A2758" w:rsidRDefault="00D871BA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"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abcdefghijklmnop</w:t>
      </w:r>
      <w:proofErr w:type="spellEnd"/>
      <w:proofErr w:type="gramEnd"/>
      <w:r w:rsidRPr="008A2758">
        <w:rPr>
          <w:rFonts w:ascii="Courier New" w:hAnsi="Courier New" w:cs="Courier New"/>
          <w:b/>
        </w:rPr>
        <w:t xml:space="preserve"> \t ",</w:t>
      </w:r>
    </w:p>
    <w:p w:rsidR="00D871BA" w:rsidRPr="008A2758" w:rsidRDefault="00D871BA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fr-FR"/>
        </w:rPr>
      </w:pPr>
      <w:r w:rsidRPr="008A2758">
        <w:rPr>
          <w:rFonts w:ascii="Courier New" w:hAnsi="Courier New" w:cs="Courier New"/>
          <w:b/>
          <w:lang w:val="fr-FR"/>
        </w:rPr>
        <w:t xml:space="preserve">" \t </w:t>
      </w:r>
      <w:proofErr w:type="spellStart"/>
      <w:r w:rsidRPr="008A2758">
        <w:rPr>
          <w:rFonts w:ascii="Courier New" w:hAnsi="Courier New" w:cs="Courier New"/>
          <w:b/>
          <w:lang w:val="fr-FR"/>
        </w:rPr>
        <w:t>abcdefghijklmnop</w:t>
      </w:r>
      <w:proofErr w:type="spellEnd"/>
      <w:r w:rsidRPr="008A2758">
        <w:rPr>
          <w:rFonts w:ascii="Courier New" w:hAnsi="Courier New" w:cs="Courier New"/>
          <w:b/>
          <w:lang w:val="fr-FR"/>
        </w:rPr>
        <w:t>",</w:t>
      </w:r>
    </w:p>
    <w:p w:rsidR="00D871BA" w:rsidRPr="008A2758" w:rsidRDefault="00D871BA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fr-FR"/>
        </w:rPr>
      </w:pP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fr-FR"/>
        </w:rPr>
      </w:pPr>
      <w:r w:rsidRPr="008A2758">
        <w:rPr>
          <w:rFonts w:ascii="Courier New" w:hAnsi="Courier New" w:cs="Courier New"/>
          <w:b/>
          <w:lang w:val="fr-FR"/>
        </w:rPr>
        <w:t>"</w:t>
      </w:r>
      <w:proofErr w:type="gramStart"/>
      <w:r w:rsidRPr="008A2758">
        <w:rPr>
          <w:rFonts w:ascii="Courier New" w:hAnsi="Courier New" w:cs="Courier New"/>
          <w:b/>
          <w:lang w:val="fr-FR"/>
        </w:rPr>
        <w:t>a</w:t>
      </w:r>
      <w:proofErr w:type="gramEnd"/>
      <w:r w:rsidRPr="008A2758">
        <w:rPr>
          <w:rFonts w:ascii="Courier New" w:hAnsi="Courier New" w:cs="Courier New"/>
          <w:b/>
          <w:lang w:val="fr-FR"/>
        </w:rPr>
        <w:t>", "ab", "abc", "a b c",</w:t>
      </w:r>
    </w:p>
    <w:p w:rsidR="00D871BA" w:rsidRPr="008A2758" w:rsidRDefault="00D871BA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fr-FR"/>
        </w:rPr>
      </w:pP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fr-FR"/>
        </w:rPr>
      </w:pPr>
      <w:r w:rsidRPr="008A2758">
        <w:rPr>
          <w:rFonts w:ascii="Courier New" w:hAnsi="Courier New" w:cs="Courier New"/>
          <w:b/>
          <w:lang w:val="fr-FR"/>
        </w:rPr>
        <w:t>" \t a b c \t ", " \t a \t b \t c \t ",</w:t>
      </w:r>
    </w:p>
    <w:p w:rsidR="00D871BA" w:rsidRPr="008A2758" w:rsidRDefault="00D871BA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fr-FR"/>
        </w:rPr>
      </w:pP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"", // Must also test the empty string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};</w:t>
      </w:r>
    </w:p>
    <w:p w:rsidR="00D871BA" w:rsidRPr="008A2758" w:rsidRDefault="00D871BA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void</w:t>
      </w:r>
      <w:proofErr w:type="gramEnd"/>
      <w:r w:rsidRPr="008A2758">
        <w:rPr>
          <w:rFonts w:ascii="Courier New" w:hAnsi="Courier New" w:cs="Courier New"/>
          <w:b/>
        </w:rPr>
        <w:t xml:space="preserve"> test(string s) {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Pr="008A2758">
        <w:rPr>
          <w:rFonts w:ascii="Courier New" w:hAnsi="Courier New" w:cs="Courier New"/>
          <w:b/>
        </w:rPr>
        <w:t xml:space="preserve"> &lt;&lt; "[" &lt;&lt; trim(s) &lt;&lt; "]" &lt;&lt; endl;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</w:t>
      </w:r>
    </w:p>
    <w:p w:rsidR="00D871BA" w:rsidRPr="008A2758" w:rsidRDefault="00D871BA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int</w:t>
      </w:r>
      <w:proofErr w:type="gramEnd"/>
      <w:r w:rsidRPr="008A2758">
        <w:rPr>
          <w:rFonts w:ascii="Courier New" w:hAnsi="Courier New" w:cs="Courier New"/>
          <w:b/>
        </w:rPr>
        <w:t xml:space="preserve"> main() {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for(</w:t>
      </w:r>
      <w:proofErr w:type="gramEnd"/>
      <w:r w:rsidRPr="008A2758">
        <w:rPr>
          <w:rFonts w:ascii="Courier New" w:hAnsi="Courier New" w:cs="Courier New"/>
          <w:b/>
        </w:rPr>
        <w:t>int i = 0; i &lt; sizeof s / sizeof *s; i++)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test(</w:t>
      </w:r>
      <w:proofErr w:type="gramEnd"/>
      <w:r w:rsidRPr="008A2758">
        <w:rPr>
          <w:rFonts w:ascii="Courier New" w:hAnsi="Courier New" w:cs="Courier New"/>
          <w:b/>
        </w:rPr>
        <w:t>s[i]);</w:t>
      </w:r>
    </w:p>
    <w:p w:rsidR="00D93FB6" w:rsidRPr="008A2758" w:rsidRDefault="00D93FB6" w:rsidP="00D9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 ///:~</w:t>
      </w:r>
    </w:p>
    <w:p w:rsidR="00D871BA" w:rsidRPr="008A2758" w:rsidRDefault="00D871BA" w:rsidP="00D93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bookmarkEnd w:id="2"/>
    <w:p w:rsidR="00016EF8" w:rsidRDefault="00EB5869">
      <w:pPr>
        <w:jc w:val="both"/>
        <w:rPr>
          <w:rFonts w:ascii="Arial" w:hAnsi="Arial" w:cs="Arial"/>
          <w:sz w:val="21"/>
          <w:szCs w:val="21"/>
        </w:rPr>
      </w:pPr>
      <w:proofErr w:type="gramStart"/>
      <w:r w:rsidRPr="008A2758">
        <w:rPr>
          <w:rFonts w:asciiTheme="majorHAnsi" w:hAnsiTheme="majorHAnsi" w:cs="Arial"/>
          <w:b/>
          <w:i/>
        </w:rPr>
        <w:t>Listing 18</w:t>
      </w:r>
      <w:r>
        <w:rPr>
          <w:rFonts w:asciiTheme="majorHAnsi" w:hAnsiTheme="majorHAnsi" w:cs="Arial"/>
          <w:b/>
          <w:i/>
        </w:rPr>
        <w:t>-20.</w:t>
      </w:r>
      <w:proofErr w:type="gramEnd"/>
      <w:r w:rsidR="009F1715">
        <w:rPr>
          <w:rFonts w:asciiTheme="majorHAnsi" w:hAnsiTheme="majorHAnsi" w:cs="Arial"/>
          <w:b/>
          <w:i/>
        </w:rPr>
        <w:t xml:space="preserve"> </w:t>
      </w:r>
      <w:r w:rsidR="006923C6">
        <w:rPr>
          <w:rFonts w:asciiTheme="majorHAnsi" w:hAnsiTheme="majorHAnsi" w:cs="Arial"/>
          <w:b/>
          <w:i/>
        </w:rPr>
        <w:t xml:space="preserve">Illustrating An </w:t>
      </w:r>
      <w:r w:rsidR="009F1715">
        <w:rPr>
          <w:rFonts w:asciiTheme="majorHAnsi" w:hAnsiTheme="majorHAnsi" w:cs="Arial"/>
          <w:b/>
          <w:i/>
        </w:rPr>
        <w:t>HTML Stripper</w:t>
      </w:r>
      <w:r w:rsidR="006923C6">
        <w:rPr>
          <w:rFonts w:asciiTheme="majorHAnsi" w:hAnsiTheme="majorHAnsi" w:cs="Arial"/>
          <w:b/>
          <w:i/>
        </w:rPr>
        <w:t xml:space="preserve"> Using </w:t>
      </w:r>
      <w:proofErr w:type="gramStart"/>
      <w:r w:rsidR="006923C6">
        <w:rPr>
          <w:rFonts w:asciiTheme="majorHAnsi" w:hAnsiTheme="majorHAnsi" w:cs="Arial"/>
          <w:b/>
          <w:i/>
        </w:rPr>
        <w:t>erase(</w:t>
      </w:r>
      <w:proofErr w:type="gramEnd"/>
      <w:r w:rsidR="006923C6">
        <w:rPr>
          <w:rFonts w:asciiTheme="majorHAnsi" w:hAnsiTheme="majorHAnsi" w:cs="Arial"/>
          <w:b/>
          <w:i/>
        </w:rPr>
        <w:t xml:space="preserve"> )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//: </w:t>
      </w:r>
      <w:r w:rsidR="00D1690C" w:rsidRPr="008A2758">
        <w:rPr>
          <w:rFonts w:ascii="Courier New" w:hAnsi="Courier New" w:cs="Courier New"/>
          <w:b/>
        </w:rPr>
        <w:t>C18</w:t>
      </w:r>
      <w:r w:rsidRPr="008A2758">
        <w:rPr>
          <w:rFonts w:ascii="Courier New" w:hAnsi="Courier New" w:cs="Courier New"/>
          <w:b/>
        </w:rPr>
        <w:t>:HTMLStripper.cpp {</w:t>
      </w:r>
      <w:proofErr w:type="spellStart"/>
      <w:r w:rsidRPr="008A2758">
        <w:rPr>
          <w:rFonts w:ascii="Courier New" w:hAnsi="Courier New" w:cs="Courier New"/>
          <w:b/>
        </w:rPr>
        <w:t>RunByHand</w:t>
      </w:r>
      <w:proofErr w:type="spellEnd"/>
      <w:r w:rsidRPr="008A2758">
        <w:rPr>
          <w:rFonts w:ascii="Courier New" w:hAnsi="Courier New" w:cs="Courier New"/>
          <w:b/>
        </w:rPr>
        <w:t>}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//{L</w:t>
      </w:r>
      <w:proofErr w:type="gramStart"/>
      <w:r w:rsidRPr="008A2758">
        <w:rPr>
          <w:rFonts w:ascii="Courier New" w:hAnsi="Courier New" w:cs="Courier New"/>
          <w:b/>
        </w:rPr>
        <w:t xml:space="preserve">} </w:t>
      </w:r>
      <w:r w:rsidR="00D93FB6" w:rsidRPr="008A2758">
        <w:rPr>
          <w:rFonts w:ascii="Courier New" w:hAnsi="Courier New" w:cs="Courier New"/>
          <w:b/>
        </w:rPr>
        <w:t>..</w:t>
      </w:r>
      <w:proofErr w:type="gramEnd"/>
      <w:r w:rsidR="00D93FB6" w:rsidRPr="008A2758">
        <w:rPr>
          <w:rFonts w:ascii="Courier New" w:hAnsi="Courier New" w:cs="Courier New"/>
          <w:b/>
        </w:rPr>
        <w:t>/C18/</w:t>
      </w:r>
      <w:proofErr w:type="spellStart"/>
      <w:r w:rsidRPr="008A2758">
        <w:rPr>
          <w:rFonts w:ascii="Courier New" w:hAnsi="Courier New" w:cs="Courier New"/>
          <w:b/>
        </w:rPr>
        <w:t>ReplaceAll</w:t>
      </w:r>
      <w:proofErr w:type="spellEnd"/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Filter to remove html tags and markers.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6923C6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</w:t>
      </w:r>
      <w:proofErr w:type="spellStart"/>
      <w:r w:rsidRPr="008A2758">
        <w:rPr>
          <w:rFonts w:ascii="Courier New" w:hAnsi="Courier New" w:cs="Courier New"/>
          <w:b/>
        </w:rPr>
        <w:t>cassert</w:t>
      </w:r>
      <w:proofErr w:type="spellEnd"/>
      <w:r w:rsidRPr="008A2758">
        <w:rPr>
          <w:rFonts w:ascii="Courier New" w:hAnsi="Courier New" w:cs="Courier New"/>
          <w:b/>
        </w:rPr>
        <w:t>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lastRenderedPageBreak/>
        <w:t>#include</w:t>
      </w:r>
      <w:r w:rsidR="006923C6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</w:t>
      </w:r>
      <w:proofErr w:type="spellStart"/>
      <w:r w:rsidRPr="008A2758">
        <w:rPr>
          <w:rFonts w:ascii="Courier New" w:hAnsi="Courier New" w:cs="Courier New"/>
          <w:b/>
        </w:rPr>
        <w:t>cmath</w:t>
      </w:r>
      <w:proofErr w:type="spellEnd"/>
      <w:r w:rsidRPr="008A2758">
        <w:rPr>
          <w:rFonts w:ascii="Courier New" w:hAnsi="Courier New" w:cs="Courier New"/>
          <w:b/>
        </w:rPr>
        <w:t>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6923C6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</w:t>
      </w:r>
      <w:proofErr w:type="spellStart"/>
      <w:r w:rsidRPr="008A2758">
        <w:rPr>
          <w:rFonts w:ascii="Courier New" w:hAnsi="Courier New" w:cs="Courier New"/>
          <w:b/>
        </w:rPr>
        <w:t>cstddef</w:t>
      </w:r>
      <w:proofErr w:type="spellEnd"/>
      <w:r w:rsidRPr="008A2758">
        <w:rPr>
          <w:rFonts w:ascii="Courier New" w:hAnsi="Courier New" w:cs="Courier New"/>
          <w:b/>
        </w:rPr>
        <w:t>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6923C6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&lt;fstream&gt;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6923C6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</w:t>
      </w:r>
      <w:proofErr w:type="spellStart"/>
      <w:r w:rsidRPr="008A2758">
        <w:rPr>
          <w:rFonts w:ascii="Courier New" w:hAnsi="Courier New" w:cs="Courier New"/>
          <w:b/>
        </w:rPr>
        <w:t>iostream</w:t>
      </w:r>
      <w:proofErr w:type="spellEnd"/>
      <w:r w:rsidRPr="008A2758">
        <w:rPr>
          <w:rFonts w:ascii="Courier New" w:hAnsi="Courier New" w:cs="Courier New"/>
          <w:b/>
        </w:rPr>
        <w:t>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6923C6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&lt;string&gt;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 "</w:t>
      </w:r>
      <w:proofErr w:type="spellStart"/>
      <w:r w:rsidRPr="008A2758">
        <w:rPr>
          <w:rFonts w:ascii="Courier New" w:hAnsi="Courier New" w:cs="Courier New"/>
          <w:b/>
        </w:rPr>
        <w:t>ReplaceAll.h</w:t>
      </w:r>
      <w:proofErr w:type="spellEnd"/>
      <w:r w:rsidRPr="008A2758">
        <w:rPr>
          <w:rFonts w:ascii="Courier New" w:hAnsi="Courier New" w:cs="Courier New"/>
          <w:b/>
        </w:rPr>
        <w:t>"</w:t>
      </w:r>
      <w:r w:rsidR="00D871BA" w:rsidRPr="008A2758">
        <w:rPr>
          <w:rFonts w:ascii="Courier New" w:hAnsi="Courier New" w:cs="Courier New"/>
          <w:b/>
        </w:rPr>
        <w:tab/>
      </w:r>
      <w:r w:rsidR="00D871BA" w:rsidRPr="008A2758">
        <w:rPr>
          <w:rFonts w:cs="Courier New"/>
          <w:b/>
        </w:rPr>
        <w:t>// SEE Above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 "</w:t>
      </w:r>
      <w:proofErr w:type="gramStart"/>
      <w:r w:rsidRPr="008A2758">
        <w:rPr>
          <w:rFonts w:ascii="Courier New" w:hAnsi="Courier New" w:cs="Courier New"/>
          <w:b/>
        </w:rPr>
        <w:t>..</w:t>
      </w:r>
      <w:proofErr w:type="gramEnd"/>
      <w:r w:rsidRPr="008A2758">
        <w:rPr>
          <w:rFonts w:ascii="Courier New" w:hAnsi="Courier New" w:cs="Courier New"/>
          <w:b/>
        </w:rPr>
        <w:t>/require.h"</w:t>
      </w:r>
      <w:r w:rsidR="00603BC4" w:rsidRPr="008A2758">
        <w:rPr>
          <w:rFonts w:ascii="Courier New" w:hAnsi="Courier New" w:cs="Courier New"/>
          <w:b/>
        </w:rPr>
        <w:tab/>
      </w:r>
      <w:r w:rsidR="00603BC4" w:rsidRPr="008A2758">
        <w:rPr>
          <w:rFonts w:cs="Courier New"/>
          <w:b/>
        </w:rPr>
        <w:t xml:space="preserve">// </w:t>
      </w:r>
      <w:proofErr w:type="gramStart"/>
      <w:r w:rsidR="00603BC4" w:rsidRPr="008A2758">
        <w:rPr>
          <w:rFonts w:cs="Courier New"/>
          <w:b/>
        </w:rPr>
        <w:t>To</w:t>
      </w:r>
      <w:proofErr w:type="gramEnd"/>
      <w:r w:rsidR="00603BC4" w:rsidRPr="008A2758">
        <w:rPr>
          <w:rFonts w:cs="Courier New"/>
          <w:b/>
        </w:rPr>
        <w:t xml:space="preserve"> be INCLUDED from </w:t>
      </w:r>
      <w:r w:rsidR="00603BC4" w:rsidRPr="008A2758">
        <w:rPr>
          <w:rFonts w:cs="Courier New"/>
          <w:b/>
          <w:i/>
        </w:rPr>
        <w:t>Chapter 9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using</w:t>
      </w:r>
      <w:proofErr w:type="gramEnd"/>
      <w:r w:rsidRPr="008A2758">
        <w:rPr>
          <w:rFonts w:ascii="Courier New" w:hAnsi="Courier New" w:cs="Courier New"/>
          <w:b/>
        </w:rPr>
        <w:t xml:space="preserve"> namespace std;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&amp; </w:t>
      </w:r>
      <w:proofErr w:type="spellStart"/>
      <w:r w:rsidRPr="008A2758">
        <w:rPr>
          <w:rFonts w:ascii="Courier New" w:hAnsi="Courier New" w:cs="Courier New"/>
          <w:b/>
        </w:rPr>
        <w:t>stripHTMLTags</w:t>
      </w:r>
      <w:proofErr w:type="spellEnd"/>
      <w:r w:rsidRPr="008A2758">
        <w:rPr>
          <w:rFonts w:ascii="Courier New" w:hAnsi="Courier New" w:cs="Courier New"/>
          <w:b/>
        </w:rPr>
        <w:t>(string&amp; s) {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static</w:t>
      </w:r>
      <w:proofErr w:type="gramEnd"/>
      <w:r w:rsidRPr="008A2758">
        <w:rPr>
          <w:rFonts w:ascii="Courier New" w:hAnsi="Courier New" w:cs="Courier New"/>
          <w:b/>
        </w:rPr>
        <w:t xml:space="preserve"> </w:t>
      </w:r>
      <w:proofErr w:type="spellStart"/>
      <w:r w:rsidRPr="008A2758">
        <w:rPr>
          <w:rFonts w:ascii="Courier New" w:hAnsi="Courier New" w:cs="Courier New"/>
          <w:b/>
        </w:rPr>
        <w:t>bool</w:t>
      </w:r>
      <w:proofErr w:type="spellEnd"/>
      <w:r w:rsidRPr="008A2758">
        <w:rPr>
          <w:rFonts w:ascii="Courier New" w:hAnsi="Courier New" w:cs="Courier New"/>
          <w:b/>
        </w:rPr>
        <w:t xml:space="preserve"> </w:t>
      </w:r>
      <w:proofErr w:type="spellStart"/>
      <w:r w:rsidRPr="008A2758">
        <w:rPr>
          <w:rFonts w:ascii="Courier New" w:hAnsi="Courier New" w:cs="Courier New"/>
          <w:b/>
        </w:rPr>
        <w:t>inTag</w:t>
      </w:r>
      <w:proofErr w:type="spellEnd"/>
      <w:r w:rsidRPr="008A2758">
        <w:rPr>
          <w:rFonts w:ascii="Courier New" w:hAnsi="Courier New" w:cs="Courier New"/>
          <w:b/>
        </w:rPr>
        <w:t xml:space="preserve"> = false;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bool</w:t>
      </w:r>
      <w:proofErr w:type="spellEnd"/>
      <w:proofErr w:type="gramEnd"/>
      <w:r w:rsidRPr="008A2758">
        <w:rPr>
          <w:rFonts w:ascii="Courier New" w:hAnsi="Courier New" w:cs="Courier New"/>
          <w:b/>
        </w:rPr>
        <w:t xml:space="preserve"> done = false;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while(</w:t>
      </w:r>
      <w:proofErr w:type="gramEnd"/>
      <w:r w:rsidRPr="008A2758">
        <w:rPr>
          <w:rFonts w:ascii="Courier New" w:hAnsi="Courier New" w:cs="Courier New"/>
          <w:b/>
        </w:rPr>
        <w:t>!done) {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   </w:t>
      </w:r>
      <w:proofErr w:type="gramStart"/>
      <w:r w:rsidRPr="008A2758">
        <w:rPr>
          <w:rFonts w:ascii="Courier New" w:hAnsi="Courier New" w:cs="Courier New"/>
          <w:b/>
        </w:rPr>
        <w:t>if(</w:t>
      </w:r>
      <w:proofErr w:type="spellStart"/>
      <w:proofErr w:type="gramEnd"/>
      <w:r w:rsidRPr="008A2758">
        <w:rPr>
          <w:rFonts w:ascii="Courier New" w:hAnsi="Courier New" w:cs="Courier New"/>
          <w:b/>
        </w:rPr>
        <w:t>inTag</w:t>
      </w:r>
      <w:proofErr w:type="spellEnd"/>
      <w:r w:rsidRPr="008A2758">
        <w:rPr>
          <w:rFonts w:ascii="Courier New" w:hAnsi="Courier New" w:cs="Courier New"/>
          <w:b/>
        </w:rPr>
        <w:t>) {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     // </w:t>
      </w:r>
      <w:proofErr w:type="gramStart"/>
      <w:r w:rsidRPr="008A2758">
        <w:rPr>
          <w:rFonts w:ascii="Courier New" w:hAnsi="Courier New" w:cs="Courier New"/>
          <w:b/>
        </w:rPr>
        <w:t>The</w:t>
      </w:r>
      <w:proofErr w:type="gramEnd"/>
      <w:r w:rsidRPr="008A2758">
        <w:rPr>
          <w:rFonts w:ascii="Courier New" w:hAnsi="Courier New" w:cs="Courier New"/>
          <w:b/>
        </w:rPr>
        <w:t xml:space="preserve"> previous line started an HTML tag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     // but didn't finish. Must search for '&gt;'.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   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size_t</w:t>
      </w:r>
      <w:proofErr w:type="spellEnd"/>
      <w:proofErr w:type="gramEnd"/>
      <w:r w:rsidRPr="008A2758">
        <w:rPr>
          <w:rFonts w:ascii="Courier New" w:hAnsi="Courier New" w:cs="Courier New"/>
          <w:b/>
        </w:rPr>
        <w:t xml:space="preserve"> </w:t>
      </w:r>
      <w:proofErr w:type="spellStart"/>
      <w:r w:rsidRPr="008A2758">
        <w:rPr>
          <w:rFonts w:ascii="Courier New" w:hAnsi="Courier New" w:cs="Courier New"/>
          <w:b/>
        </w:rPr>
        <w:t>rightPos</w:t>
      </w:r>
      <w:proofErr w:type="spellEnd"/>
      <w:r w:rsidRPr="008A2758">
        <w:rPr>
          <w:rFonts w:ascii="Courier New" w:hAnsi="Courier New" w:cs="Courier New"/>
          <w:b/>
        </w:rPr>
        <w:t xml:space="preserve"> = </w:t>
      </w:r>
      <w:proofErr w:type="spellStart"/>
      <w:r w:rsidRPr="008A2758">
        <w:rPr>
          <w:rFonts w:ascii="Courier New" w:hAnsi="Courier New" w:cs="Courier New"/>
          <w:b/>
        </w:rPr>
        <w:t>s.find</w:t>
      </w:r>
      <w:proofErr w:type="spellEnd"/>
      <w:r w:rsidRPr="008A2758">
        <w:rPr>
          <w:rFonts w:ascii="Courier New" w:hAnsi="Courier New" w:cs="Courier New"/>
          <w:b/>
        </w:rPr>
        <w:t>('&gt;');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     </w:t>
      </w:r>
      <w:proofErr w:type="gramStart"/>
      <w:r w:rsidRPr="008A2758">
        <w:rPr>
          <w:rFonts w:ascii="Courier New" w:hAnsi="Courier New" w:cs="Courier New"/>
          <w:b/>
        </w:rPr>
        <w:t>if(</w:t>
      </w:r>
      <w:proofErr w:type="spellStart"/>
      <w:proofErr w:type="gramEnd"/>
      <w:r w:rsidRPr="008A2758">
        <w:rPr>
          <w:rFonts w:ascii="Courier New" w:hAnsi="Courier New" w:cs="Courier New"/>
          <w:b/>
        </w:rPr>
        <w:t>rightPos</w:t>
      </w:r>
      <w:proofErr w:type="spellEnd"/>
      <w:r w:rsidRPr="008A2758">
        <w:rPr>
          <w:rFonts w:ascii="Courier New" w:hAnsi="Courier New" w:cs="Courier New"/>
          <w:b/>
        </w:rPr>
        <w:t xml:space="preserve"> != string::</w:t>
      </w:r>
      <w:proofErr w:type="spellStart"/>
      <w:r w:rsidRPr="008A2758">
        <w:rPr>
          <w:rFonts w:ascii="Courier New" w:hAnsi="Courier New" w:cs="Courier New"/>
          <w:b/>
        </w:rPr>
        <w:t>npos</w:t>
      </w:r>
      <w:proofErr w:type="spellEnd"/>
      <w:r w:rsidRPr="008A2758">
        <w:rPr>
          <w:rFonts w:ascii="Courier New" w:hAnsi="Courier New" w:cs="Courier New"/>
          <w:b/>
        </w:rPr>
        <w:t>) {</w:t>
      </w:r>
      <w:r w:rsidR="0000391E">
        <w:rPr>
          <w:rFonts w:ascii="Arial" w:hAnsi="Arial" w:cs="Arial"/>
          <w:b/>
          <w:sz w:val="21"/>
          <w:szCs w:val="21"/>
        </w:rPr>
        <w:fldChar w:fldCharType="begin"/>
      </w:r>
      <w:r w:rsidR="0000391E">
        <w:instrText xml:space="preserve"> XE "</w:instrText>
      </w:r>
      <w:r w:rsidR="0000391E" w:rsidRPr="00914E6E">
        <w:rPr>
          <w:rFonts w:ascii="Arial" w:hAnsi="Arial" w:cs="Arial"/>
          <w:sz w:val="21"/>
          <w:szCs w:val="21"/>
        </w:rPr>
        <w:instrText>String processing</w:instrText>
      </w:r>
      <w:r w:rsidR="0000391E">
        <w:rPr>
          <w:rFonts w:ascii="Arial" w:hAnsi="Arial" w:cs="Arial"/>
          <w:sz w:val="21"/>
          <w:szCs w:val="21"/>
        </w:rPr>
        <w:instrText>:searches:</w:instrText>
      </w:r>
      <w:r w:rsidR="0000391E" w:rsidRPr="008A2758">
        <w:rPr>
          <w:rFonts w:ascii="Arial" w:hAnsi="Arial" w:cs="Arial"/>
          <w:b/>
          <w:bCs/>
          <w:sz w:val="21"/>
          <w:szCs w:val="21"/>
        </w:rPr>
        <w:instrText>erase( )</w:instrText>
      </w:r>
      <w:r w:rsidR="0000391E" w:rsidRPr="008A2758">
        <w:rPr>
          <w:rFonts w:ascii="Arial" w:hAnsi="Arial" w:cs="Arial"/>
          <w:sz w:val="21"/>
          <w:szCs w:val="21"/>
        </w:rPr>
        <w:instrText xml:space="preserve"> member function</w:instrText>
      </w:r>
      <w:r w:rsidR="0000391E">
        <w:instrText xml:space="preserve">" </w:instrText>
      </w:r>
      <w:r w:rsidR="0000391E">
        <w:rPr>
          <w:rFonts w:ascii="Arial" w:hAnsi="Arial" w:cs="Arial"/>
          <w:b/>
          <w:sz w:val="21"/>
          <w:szCs w:val="21"/>
        </w:rPr>
        <w:fldChar w:fldCharType="end"/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     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inTag</w:t>
      </w:r>
      <w:proofErr w:type="spellEnd"/>
      <w:proofErr w:type="gramEnd"/>
      <w:r w:rsidRPr="008A2758">
        <w:rPr>
          <w:rFonts w:ascii="Courier New" w:hAnsi="Courier New" w:cs="Courier New"/>
          <w:b/>
        </w:rPr>
        <w:t xml:space="preserve"> = false;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     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s.erase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gramEnd"/>
      <w:r w:rsidRPr="008A2758">
        <w:rPr>
          <w:rFonts w:ascii="Courier New" w:hAnsi="Courier New" w:cs="Courier New"/>
          <w:b/>
        </w:rPr>
        <w:t xml:space="preserve">0, </w:t>
      </w:r>
      <w:proofErr w:type="spellStart"/>
      <w:r w:rsidRPr="008A2758">
        <w:rPr>
          <w:rFonts w:ascii="Courier New" w:hAnsi="Courier New" w:cs="Courier New"/>
          <w:b/>
        </w:rPr>
        <w:t>rightPos</w:t>
      </w:r>
      <w:proofErr w:type="spellEnd"/>
      <w:r w:rsidRPr="008A2758">
        <w:rPr>
          <w:rFonts w:ascii="Courier New" w:hAnsi="Courier New" w:cs="Courier New"/>
          <w:b/>
        </w:rPr>
        <w:t xml:space="preserve"> + 1);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     }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     </w:t>
      </w:r>
      <w:proofErr w:type="gramStart"/>
      <w:r w:rsidRPr="008A2758">
        <w:rPr>
          <w:rFonts w:ascii="Courier New" w:hAnsi="Courier New" w:cs="Courier New"/>
          <w:b/>
        </w:rPr>
        <w:t>else</w:t>
      </w:r>
      <w:proofErr w:type="gramEnd"/>
      <w:r w:rsidRPr="008A2758">
        <w:rPr>
          <w:rFonts w:ascii="Courier New" w:hAnsi="Courier New" w:cs="Courier New"/>
          <w:b/>
        </w:rPr>
        <w:t xml:space="preserve"> {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       </w:t>
      </w:r>
      <w:proofErr w:type="gramStart"/>
      <w:r w:rsidRPr="008A2758">
        <w:rPr>
          <w:rFonts w:ascii="Courier New" w:hAnsi="Courier New" w:cs="Courier New"/>
          <w:b/>
        </w:rPr>
        <w:t>done</w:t>
      </w:r>
      <w:proofErr w:type="gramEnd"/>
      <w:r w:rsidRPr="008A2758">
        <w:rPr>
          <w:rFonts w:ascii="Courier New" w:hAnsi="Courier New" w:cs="Courier New"/>
          <w:b/>
        </w:rPr>
        <w:t xml:space="preserve"> = true;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lastRenderedPageBreak/>
        <w:t xml:space="preserve">      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s.erase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gramEnd"/>
      <w:r w:rsidRPr="008A2758">
        <w:rPr>
          <w:rFonts w:ascii="Courier New" w:hAnsi="Courier New" w:cs="Courier New"/>
          <w:b/>
        </w:rPr>
        <w:t>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     }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   }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   </w:t>
      </w:r>
      <w:proofErr w:type="gramStart"/>
      <w:r w:rsidRPr="008A2758">
        <w:rPr>
          <w:rFonts w:ascii="Courier New" w:hAnsi="Courier New" w:cs="Courier New"/>
          <w:b/>
        </w:rPr>
        <w:t>else</w:t>
      </w:r>
      <w:proofErr w:type="gramEnd"/>
      <w:r w:rsidRPr="008A2758">
        <w:rPr>
          <w:rFonts w:ascii="Courier New" w:hAnsi="Courier New" w:cs="Courier New"/>
          <w:b/>
        </w:rPr>
        <w:t xml:space="preserve"> {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     // Look for start of tag: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   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size_t</w:t>
      </w:r>
      <w:proofErr w:type="spellEnd"/>
      <w:proofErr w:type="gramEnd"/>
      <w:r w:rsidRPr="008A2758">
        <w:rPr>
          <w:rFonts w:ascii="Courier New" w:hAnsi="Courier New" w:cs="Courier New"/>
          <w:b/>
        </w:rPr>
        <w:t xml:space="preserve"> </w:t>
      </w:r>
      <w:proofErr w:type="spellStart"/>
      <w:r w:rsidRPr="008A2758">
        <w:rPr>
          <w:rFonts w:ascii="Courier New" w:hAnsi="Courier New" w:cs="Courier New"/>
          <w:b/>
        </w:rPr>
        <w:t>leftPos</w:t>
      </w:r>
      <w:proofErr w:type="spellEnd"/>
      <w:r w:rsidRPr="008A2758">
        <w:rPr>
          <w:rFonts w:ascii="Courier New" w:hAnsi="Courier New" w:cs="Courier New"/>
          <w:b/>
        </w:rPr>
        <w:t xml:space="preserve"> = </w:t>
      </w:r>
      <w:proofErr w:type="spellStart"/>
      <w:r w:rsidRPr="008A2758">
        <w:rPr>
          <w:rFonts w:ascii="Courier New" w:hAnsi="Courier New" w:cs="Courier New"/>
          <w:b/>
        </w:rPr>
        <w:t>s.find</w:t>
      </w:r>
      <w:proofErr w:type="spellEnd"/>
      <w:r w:rsidRPr="008A2758">
        <w:rPr>
          <w:rFonts w:ascii="Courier New" w:hAnsi="Courier New" w:cs="Courier New"/>
          <w:b/>
        </w:rPr>
        <w:t>('&lt;');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     </w:t>
      </w:r>
      <w:proofErr w:type="gramStart"/>
      <w:r w:rsidRPr="008A2758">
        <w:rPr>
          <w:rFonts w:ascii="Courier New" w:hAnsi="Courier New" w:cs="Courier New"/>
          <w:b/>
        </w:rPr>
        <w:t>if(</w:t>
      </w:r>
      <w:proofErr w:type="spellStart"/>
      <w:proofErr w:type="gramEnd"/>
      <w:r w:rsidRPr="008A2758">
        <w:rPr>
          <w:rFonts w:ascii="Courier New" w:hAnsi="Courier New" w:cs="Courier New"/>
          <w:b/>
        </w:rPr>
        <w:t>leftPos</w:t>
      </w:r>
      <w:proofErr w:type="spellEnd"/>
      <w:r w:rsidRPr="008A2758">
        <w:rPr>
          <w:rFonts w:ascii="Courier New" w:hAnsi="Courier New" w:cs="Courier New"/>
          <w:b/>
        </w:rPr>
        <w:t xml:space="preserve"> != string::</w:t>
      </w:r>
      <w:proofErr w:type="spellStart"/>
      <w:r w:rsidRPr="008A2758">
        <w:rPr>
          <w:rFonts w:ascii="Courier New" w:hAnsi="Courier New" w:cs="Courier New"/>
          <w:b/>
        </w:rPr>
        <w:t>npos</w:t>
      </w:r>
      <w:proofErr w:type="spellEnd"/>
      <w:r w:rsidRPr="008A2758">
        <w:rPr>
          <w:rFonts w:ascii="Courier New" w:hAnsi="Courier New" w:cs="Courier New"/>
          <w:b/>
        </w:rPr>
        <w:t>) {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       // See if tag close is in this line: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     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size_t</w:t>
      </w:r>
      <w:proofErr w:type="spellEnd"/>
      <w:proofErr w:type="gramEnd"/>
      <w:r w:rsidRPr="008A2758">
        <w:rPr>
          <w:rFonts w:ascii="Courier New" w:hAnsi="Courier New" w:cs="Courier New"/>
          <w:b/>
        </w:rPr>
        <w:t xml:space="preserve"> </w:t>
      </w:r>
      <w:proofErr w:type="spellStart"/>
      <w:r w:rsidRPr="008A2758">
        <w:rPr>
          <w:rFonts w:ascii="Courier New" w:hAnsi="Courier New" w:cs="Courier New"/>
          <w:b/>
        </w:rPr>
        <w:t>rightPos</w:t>
      </w:r>
      <w:proofErr w:type="spellEnd"/>
      <w:r w:rsidRPr="008A2758">
        <w:rPr>
          <w:rFonts w:ascii="Courier New" w:hAnsi="Courier New" w:cs="Courier New"/>
          <w:b/>
        </w:rPr>
        <w:t xml:space="preserve"> = </w:t>
      </w:r>
      <w:proofErr w:type="spellStart"/>
      <w:r w:rsidRPr="008A2758">
        <w:rPr>
          <w:rFonts w:ascii="Courier New" w:hAnsi="Courier New" w:cs="Courier New"/>
          <w:b/>
        </w:rPr>
        <w:t>s.find</w:t>
      </w:r>
      <w:proofErr w:type="spellEnd"/>
      <w:r w:rsidRPr="008A2758">
        <w:rPr>
          <w:rFonts w:ascii="Courier New" w:hAnsi="Courier New" w:cs="Courier New"/>
          <w:b/>
        </w:rPr>
        <w:t>('&gt;');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       </w:t>
      </w:r>
      <w:proofErr w:type="gramStart"/>
      <w:r w:rsidRPr="008A2758">
        <w:rPr>
          <w:rFonts w:ascii="Courier New" w:hAnsi="Courier New" w:cs="Courier New"/>
          <w:b/>
        </w:rPr>
        <w:t>if(</w:t>
      </w:r>
      <w:proofErr w:type="spellStart"/>
      <w:proofErr w:type="gramEnd"/>
      <w:r w:rsidRPr="008A2758">
        <w:rPr>
          <w:rFonts w:ascii="Courier New" w:hAnsi="Courier New" w:cs="Courier New"/>
          <w:b/>
        </w:rPr>
        <w:t>rightPos</w:t>
      </w:r>
      <w:proofErr w:type="spellEnd"/>
      <w:r w:rsidRPr="008A2758">
        <w:rPr>
          <w:rFonts w:ascii="Courier New" w:hAnsi="Courier New" w:cs="Courier New"/>
          <w:b/>
        </w:rPr>
        <w:t xml:space="preserve"> == string::</w:t>
      </w:r>
      <w:proofErr w:type="spellStart"/>
      <w:r w:rsidRPr="008A2758">
        <w:rPr>
          <w:rFonts w:ascii="Courier New" w:hAnsi="Courier New" w:cs="Courier New"/>
          <w:b/>
        </w:rPr>
        <w:t>npos</w:t>
      </w:r>
      <w:proofErr w:type="spellEnd"/>
      <w:r w:rsidRPr="008A2758">
        <w:rPr>
          <w:rFonts w:ascii="Courier New" w:hAnsi="Courier New" w:cs="Courier New"/>
          <w:b/>
        </w:rPr>
        <w:t>) {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       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inTag</w:t>
      </w:r>
      <w:proofErr w:type="spellEnd"/>
      <w:proofErr w:type="gramEnd"/>
      <w:r w:rsidRPr="008A2758">
        <w:rPr>
          <w:rFonts w:ascii="Courier New" w:hAnsi="Courier New" w:cs="Courier New"/>
          <w:b/>
        </w:rPr>
        <w:t xml:space="preserve"> = done = true;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       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s.erase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spellStart"/>
      <w:proofErr w:type="gramEnd"/>
      <w:r w:rsidRPr="008A2758">
        <w:rPr>
          <w:rFonts w:ascii="Courier New" w:hAnsi="Courier New" w:cs="Courier New"/>
          <w:b/>
        </w:rPr>
        <w:t>leftPos</w:t>
      </w:r>
      <w:proofErr w:type="spellEnd"/>
      <w:r w:rsidRPr="008A2758">
        <w:rPr>
          <w:rFonts w:ascii="Courier New" w:hAnsi="Courier New" w:cs="Courier New"/>
          <w:b/>
        </w:rPr>
        <w:t>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       }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       </w:t>
      </w:r>
      <w:proofErr w:type="gramStart"/>
      <w:r w:rsidRPr="008A2758">
        <w:rPr>
          <w:rFonts w:ascii="Courier New" w:hAnsi="Courier New" w:cs="Courier New"/>
          <w:b/>
        </w:rPr>
        <w:t>else</w:t>
      </w:r>
      <w:proofErr w:type="gramEnd"/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       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s.erase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spellStart"/>
      <w:proofErr w:type="gramEnd"/>
      <w:r w:rsidRPr="008A2758">
        <w:rPr>
          <w:rFonts w:ascii="Courier New" w:hAnsi="Courier New" w:cs="Courier New"/>
          <w:b/>
        </w:rPr>
        <w:t>leftPos</w:t>
      </w:r>
      <w:proofErr w:type="spellEnd"/>
      <w:r w:rsidRPr="008A2758">
        <w:rPr>
          <w:rFonts w:ascii="Courier New" w:hAnsi="Courier New" w:cs="Courier New"/>
          <w:b/>
        </w:rPr>
        <w:t xml:space="preserve">, </w:t>
      </w:r>
      <w:proofErr w:type="spellStart"/>
      <w:r w:rsidRPr="008A2758">
        <w:rPr>
          <w:rFonts w:ascii="Courier New" w:hAnsi="Courier New" w:cs="Courier New"/>
          <w:b/>
        </w:rPr>
        <w:t>rightPos</w:t>
      </w:r>
      <w:proofErr w:type="spellEnd"/>
      <w:r w:rsidRPr="008A2758">
        <w:rPr>
          <w:rFonts w:ascii="Courier New" w:hAnsi="Courier New" w:cs="Courier New"/>
          <w:b/>
        </w:rPr>
        <w:t xml:space="preserve"> - </w:t>
      </w:r>
      <w:proofErr w:type="spellStart"/>
      <w:r w:rsidRPr="008A2758">
        <w:rPr>
          <w:rFonts w:ascii="Courier New" w:hAnsi="Courier New" w:cs="Courier New"/>
          <w:b/>
        </w:rPr>
        <w:t>leftPos</w:t>
      </w:r>
      <w:proofErr w:type="spellEnd"/>
      <w:r w:rsidRPr="008A2758">
        <w:rPr>
          <w:rFonts w:ascii="Courier New" w:hAnsi="Courier New" w:cs="Courier New"/>
          <w:b/>
        </w:rPr>
        <w:t xml:space="preserve"> + 1);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     }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     </w:t>
      </w:r>
      <w:proofErr w:type="gramStart"/>
      <w:r w:rsidRPr="008A2758">
        <w:rPr>
          <w:rFonts w:ascii="Courier New" w:hAnsi="Courier New" w:cs="Courier New"/>
          <w:b/>
        </w:rPr>
        <w:t>else</w:t>
      </w:r>
      <w:proofErr w:type="gramEnd"/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       </w:t>
      </w:r>
      <w:proofErr w:type="gramStart"/>
      <w:r w:rsidRPr="008A2758">
        <w:rPr>
          <w:rFonts w:ascii="Courier New" w:hAnsi="Courier New" w:cs="Courier New"/>
          <w:b/>
        </w:rPr>
        <w:t>done</w:t>
      </w:r>
      <w:proofErr w:type="gramEnd"/>
      <w:r w:rsidRPr="008A2758">
        <w:rPr>
          <w:rFonts w:ascii="Courier New" w:hAnsi="Courier New" w:cs="Courier New"/>
          <w:b/>
        </w:rPr>
        <w:t xml:space="preserve"> = true;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   }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 }</w:t>
      </w:r>
      <w:r w:rsidR="0000391E">
        <w:rPr>
          <w:rFonts w:ascii="Arial" w:hAnsi="Arial" w:cs="Arial"/>
          <w:b/>
          <w:sz w:val="21"/>
          <w:szCs w:val="21"/>
        </w:rPr>
        <w:fldChar w:fldCharType="begin"/>
      </w:r>
      <w:r w:rsidR="0000391E">
        <w:instrText xml:space="preserve"> XE "</w:instrText>
      </w:r>
      <w:r w:rsidR="0000391E" w:rsidRPr="00914E6E">
        <w:rPr>
          <w:rFonts w:ascii="Arial" w:hAnsi="Arial" w:cs="Arial"/>
          <w:sz w:val="21"/>
          <w:szCs w:val="21"/>
        </w:rPr>
        <w:instrText>String processing</w:instrText>
      </w:r>
      <w:r w:rsidR="0000391E">
        <w:rPr>
          <w:rFonts w:ascii="Arial" w:hAnsi="Arial" w:cs="Arial"/>
          <w:sz w:val="21"/>
          <w:szCs w:val="21"/>
        </w:rPr>
        <w:instrText>:searches:</w:instrText>
      </w:r>
      <w:r w:rsidR="0000391E" w:rsidRPr="008A2758">
        <w:rPr>
          <w:rFonts w:ascii="Arial" w:hAnsi="Arial" w:cs="Arial"/>
          <w:b/>
          <w:bCs/>
          <w:sz w:val="21"/>
          <w:szCs w:val="21"/>
        </w:rPr>
        <w:instrText>erase( )</w:instrText>
      </w:r>
      <w:r w:rsidR="0000391E" w:rsidRPr="008A2758">
        <w:rPr>
          <w:rFonts w:ascii="Arial" w:hAnsi="Arial" w:cs="Arial"/>
          <w:sz w:val="21"/>
          <w:szCs w:val="21"/>
        </w:rPr>
        <w:instrText xml:space="preserve"> member function</w:instrText>
      </w:r>
      <w:r w:rsidR="0000391E">
        <w:instrText xml:space="preserve">" </w:instrText>
      </w:r>
      <w:r w:rsidR="0000391E">
        <w:rPr>
          <w:rFonts w:ascii="Arial" w:hAnsi="Arial" w:cs="Arial"/>
          <w:b/>
          <w:sz w:val="21"/>
          <w:szCs w:val="21"/>
        </w:rPr>
        <w:fldChar w:fldCharType="end"/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 // Remove all special HTML characters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replaceAll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gramEnd"/>
      <w:r w:rsidRPr="008A2758">
        <w:rPr>
          <w:rFonts w:ascii="Courier New" w:hAnsi="Courier New" w:cs="Courier New"/>
          <w:b/>
        </w:rPr>
        <w:t>s, "&amp;</w:t>
      </w:r>
      <w:proofErr w:type="spellStart"/>
      <w:r w:rsidRPr="008A2758">
        <w:rPr>
          <w:rFonts w:ascii="Courier New" w:hAnsi="Courier New" w:cs="Courier New"/>
          <w:b/>
        </w:rPr>
        <w:t>lt</w:t>
      </w:r>
      <w:proofErr w:type="spellEnd"/>
      <w:r w:rsidRPr="008A2758">
        <w:rPr>
          <w:rFonts w:ascii="Courier New" w:hAnsi="Courier New" w:cs="Courier New"/>
          <w:b/>
        </w:rPr>
        <w:t>;", "&lt;");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lastRenderedPageBreak/>
        <w:t xml:space="preserve">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replaceAll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gramEnd"/>
      <w:r w:rsidRPr="008A2758">
        <w:rPr>
          <w:rFonts w:ascii="Courier New" w:hAnsi="Courier New" w:cs="Courier New"/>
          <w:b/>
        </w:rPr>
        <w:t>s, "&amp;</w:t>
      </w:r>
      <w:proofErr w:type="spellStart"/>
      <w:r w:rsidRPr="008A2758">
        <w:rPr>
          <w:rFonts w:ascii="Courier New" w:hAnsi="Courier New" w:cs="Courier New"/>
          <w:b/>
        </w:rPr>
        <w:t>gt</w:t>
      </w:r>
      <w:proofErr w:type="spellEnd"/>
      <w:r w:rsidRPr="008A2758">
        <w:rPr>
          <w:rFonts w:ascii="Courier New" w:hAnsi="Courier New" w:cs="Courier New"/>
          <w:b/>
        </w:rPr>
        <w:t>;", "&gt;");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replaceAll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gramEnd"/>
      <w:r w:rsidRPr="008A2758">
        <w:rPr>
          <w:rFonts w:ascii="Courier New" w:hAnsi="Courier New" w:cs="Courier New"/>
          <w:b/>
        </w:rPr>
        <w:t>s, "&amp;amp;", "&amp;");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replaceAll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gramEnd"/>
      <w:r w:rsidRPr="008A2758">
        <w:rPr>
          <w:rFonts w:ascii="Courier New" w:hAnsi="Courier New" w:cs="Courier New"/>
          <w:b/>
        </w:rPr>
        <w:t>s, "&amp;</w:t>
      </w:r>
      <w:proofErr w:type="spellStart"/>
      <w:r w:rsidRPr="008A2758">
        <w:rPr>
          <w:rFonts w:ascii="Courier New" w:hAnsi="Courier New" w:cs="Courier New"/>
          <w:b/>
        </w:rPr>
        <w:t>nbsp</w:t>
      </w:r>
      <w:proofErr w:type="spellEnd"/>
      <w:r w:rsidRPr="008A2758">
        <w:rPr>
          <w:rFonts w:ascii="Courier New" w:hAnsi="Courier New" w:cs="Courier New"/>
          <w:b/>
        </w:rPr>
        <w:t>;", " 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 // Etc...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return</w:t>
      </w:r>
      <w:proofErr w:type="gramEnd"/>
      <w:r w:rsidRPr="008A2758">
        <w:rPr>
          <w:rFonts w:ascii="Courier New" w:hAnsi="Courier New" w:cs="Courier New"/>
          <w:b/>
        </w:rPr>
        <w:t xml:space="preserve"> s;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int</w:t>
      </w:r>
      <w:proofErr w:type="gramEnd"/>
      <w:r w:rsidRPr="008A2758">
        <w:rPr>
          <w:rFonts w:ascii="Courier New" w:hAnsi="Courier New" w:cs="Courier New"/>
          <w:b/>
        </w:rPr>
        <w:t xml:space="preserve"> main(int </w:t>
      </w:r>
      <w:proofErr w:type="spellStart"/>
      <w:r w:rsidRPr="008A2758">
        <w:rPr>
          <w:rFonts w:ascii="Courier New" w:hAnsi="Courier New" w:cs="Courier New"/>
          <w:b/>
        </w:rPr>
        <w:t>argc</w:t>
      </w:r>
      <w:proofErr w:type="spellEnd"/>
      <w:r w:rsidRPr="008A2758">
        <w:rPr>
          <w:rFonts w:ascii="Courier New" w:hAnsi="Courier New" w:cs="Courier New"/>
          <w:b/>
        </w:rPr>
        <w:t xml:space="preserve">, char* </w:t>
      </w:r>
      <w:proofErr w:type="spellStart"/>
      <w:r w:rsidRPr="008A2758">
        <w:rPr>
          <w:rFonts w:ascii="Courier New" w:hAnsi="Courier New" w:cs="Courier New"/>
          <w:b/>
        </w:rPr>
        <w:t>argv</w:t>
      </w:r>
      <w:proofErr w:type="spellEnd"/>
      <w:r w:rsidRPr="008A2758">
        <w:rPr>
          <w:rFonts w:ascii="Courier New" w:hAnsi="Courier New" w:cs="Courier New"/>
          <w:b/>
        </w:rPr>
        <w:t>[]) {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requireArgs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spellStart"/>
      <w:proofErr w:type="gramEnd"/>
      <w:r w:rsidRPr="008A2758">
        <w:rPr>
          <w:rFonts w:ascii="Courier New" w:hAnsi="Courier New" w:cs="Courier New"/>
          <w:b/>
        </w:rPr>
        <w:t>argc</w:t>
      </w:r>
      <w:proofErr w:type="spellEnd"/>
      <w:r w:rsidRPr="008A2758">
        <w:rPr>
          <w:rFonts w:ascii="Courier New" w:hAnsi="Courier New" w:cs="Courier New"/>
          <w:b/>
        </w:rPr>
        <w:t>, 1,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   "</w:t>
      </w:r>
      <w:proofErr w:type="gramStart"/>
      <w:r w:rsidRPr="008A2758">
        <w:rPr>
          <w:rFonts w:ascii="Courier New" w:hAnsi="Courier New" w:cs="Courier New"/>
          <w:b/>
        </w:rPr>
        <w:t>usage</w:t>
      </w:r>
      <w:proofErr w:type="gramEnd"/>
      <w:r w:rsidRPr="008A2758">
        <w:rPr>
          <w:rFonts w:ascii="Courier New" w:hAnsi="Courier New" w:cs="Courier New"/>
          <w:b/>
        </w:rPr>
        <w:t xml:space="preserve">: </w:t>
      </w:r>
      <w:proofErr w:type="spellStart"/>
      <w:r w:rsidRPr="008A2758">
        <w:rPr>
          <w:rFonts w:ascii="Courier New" w:hAnsi="Courier New" w:cs="Courier New"/>
          <w:b/>
        </w:rPr>
        <w:t>HTMLStripper</w:t>
      </w:r>
      <w:proofErr w:type="spellEnd"/>
      <w:r w:rsidRPr="008A2758">
        <w:rPr>
          <w:rFonts w:ascii="Courier New" w:hAnsi="Courier New" w:cs="Courier New"/>
          <w:b/>
        </w:rPr>
        <w:t xml:space="preserve"> </w:t>
      </w:r>
      <w:proofErr w:type="spellStart"/>
      <w:r w:rsidRPr="008A2758">
        <w:rPr>
          <w:rFonts w:ascii="Courier New" w:hAnsi="Courier New" w:cs="Courier New"/>
          <w:b/>
        </w:rPr>
        <w:t>InputFile</w:t>
      </w:r>
      <w:proofErr w:type="spellEnd"/>
      <w:r w:rsidRPr="008A2758">
        <w:rPr>
          <w:rFonts w:ascii="Courier New" w:hAnsi="Courier New" w:cs="Courier New"/>
          <w:b/>
        </w:rPr>
        <w:t>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ifstream</w:t>
      </w:r>
      <w:proofErr w:type="gramEnd"/>
      <w:r w:rsidRPr="008A2758">
        <w:rPr>
          <w:rFonts w:ascii="Courier New" w:hAnsi="Courier New" w:cs="Courier New"/>
          <w:b/>
        </w:rPr>
        <w:t xml:space="preserve"> in(</w:t>
      </w:r>
      <w:proofErr w:type="spellStart"/>
      <w:r w:rsidRPr="008A2758">
        <w:rPr>
          <w:rFonts w:ascii="Courier New" w:hAnsi="Courier New" w:cs="Courier New"/>
          <w:b/>
        </w:rPr>
        <w:t>argv</w:t>
      </w:r>
      <w:proofErr w:type="spellEnd"/>
      <w:r w:rsidRPr="008A2758">
        <w:rPr>
          <w:rFonts w:ascii="Courier New" w:hAnsi="Courier New" w:cs="Courier New"/>
          <w:b/>
        </w:rPr>
        <w:t>[1]);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assure(</w:t>
      </w:r>
      <w:proofErr w:type="gramEnd"/>
      <w:r w:rsidRPr="008A2758">
        <w:rPr>
          <w:rFonts w:ascii="Courier New" w:hAnsi="Courier New" w:cs="Courier New"/>
          <w:b/>
        </w:rPr>
        <w:t xml:space="preserve">in, </w:t>
      </w:r>
      <w:proofErr w:type="spellStart"/>
      <w:r w:rsidRPr="008A2758">
        <w:rPr>
          <w:rFonts w:ascii="Courier New" w:hAnsi="Courier New" w:cs="Courier New"/>
          <w:b/>
        </w:rPr>
        <w:t>argv</w:t>
      </w:r>
      <w:proofErr w:type="spellEnd"/>
      <w:r w:rsidRPr="008A2758">
        <w:rPr>
          <w:rFonts w:ascii="Courier New" w:hAnsi="Courier New" w:cs="Courier New"/>
          <w:b/>
        </w:rPr>
        <w:t>[1]);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s;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while(</w:t>
      </w:r>
      <w:proofErr w:type="spellStart"/>
      <w:proofErr w:type="gramEnd"/>
      <w:r w:rsidRPr="008A2758">
        <w:rPr>
          <w:rFonts w:ascii="Courier New" w:hAnsi="Courier New" w:cs="Courier New"/>
          <w:b/>
        </w:rPr>
        <w:t>getline</w:t>
      </w:r>
      <w:proofErr w:type="spellEnd"/>
      <w:r w:rsidRPr="008A2758">
        <w:rPr>
          <w:rFonts w:ascii="Courier New" w:hAnsi="Courier New" w:cs="Courier New"/>
          <w:b/>
        </w:rPr>
        <w:t>(in, s))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   </w:t>
      </w:r>
      <w:proofErr w:type="gramStart"/>
      <w:r w:rsidRPr="008A2758">
        <w:rPr>
          <w:rFonts w:ascii="Courier New" w:hAnsi="Courier New" w:cs="Courier New"/>
          <w:b/>
        </w:rPr>
        <w:t>if(</w:t>
      </w:r>
      <w:proofErr w:type="gramEnd"/>
      <w:r w:rsidRPr="008A2758">
        <w:rPr>
          <w:rFonts w:ascii="Courier New" w:hAnsi="Courier New" w:cs="Courier New"/>
          <w:b/>
        </w:rPr>
        <w:t>!</w:t>
      </w:r>
      <w:proofErr w:type="spellStart"/>
      <w:r w:rsidRPr="008A2758">
        <w:rPr>
          <w:rFonts w:ascii="Courier New" w:hAnsi="Courier New" w:cs="Courier New"/>
          <w:b/>
        </w:rPr>
        <w:t>stripHTMLTags</w:t>
      </w:r>
      <w:proofErr w:type="spellEnd"/>
      <w:r w:rsidRPr="008A2758">
        <w:rPr>
          <w:rFonts w:ascii="Courier New" w:hAnsi="Courier New" w:cs="Courier New"/>
          <w:b/>
        </w:rPr>
        <w:t>(s).empty())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     </w:t>
      </w: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="0027675E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&lt;&lt; s &lt;&lt; endl;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 ///:~</w:t>
      </w:r>
      <w:r w:rsidR="0000391E">
        <w:rPr>
          <w:rFonts w:ascii="Arial" w:hAnsi="Arial" w:cs="Arial"/>
          <w:b/>
          <w:sz w:val="21"/>
          <w:szCs w:val="21"/>
        </w:rPr>
        <w:fldChar w:fldCharType="begin"/>
      </w:r>
      <w:r w:rsidR="0000391E">
        <w:instrText xml:space="preserve"> XE "</w:instrText>
      </w:r>
      <w:r w:rsidR="0000391E" w:rsidRPr="00914E6E">
        <w:rPr>
          <w:rFonts w:ascii="Arial" w:hAnsi="Arial" w:cs="Arial"/>
          <w:sz w:val="21"/>
          <w:szCs w:val="21"/>
        </w:rPr>
        <w:instrText>String processing</w:instrText>
      </w:r>
      <w:r w:rsidR="0000391E">
        <w:rPr>
          <w:rFonts w:ascii="Arial" w:hAnsi="Arial" w:cs="Arial"/>
          <w:sz w:val="21"/>
          <w:szCs w:val="21"/>
        </w:rPr>
        <w:instrText>:searches:</w:instrText>
      </w:r>
      <w:r w:rsidR="0000391E" w:rsidRPr="008A2758">
        <w:rPr>
          <w:rFonts w:ascii="Arial" w:hAnsi="Arial" w:cs="Arial"/>
          <w:b/>
          <w:bCs/>
          <w:sz w:val="21"/>
          <w:szCs w:val="21"/>
        </w:rPr>
        <w:instrText>erase( )</w:instrText>
      </w:r>
      <w:r w:rsidR="0000391E" w:rsidRPr="008A2758">
        <w:rPr>
          <w:rFonts w:ascii="Arial" w:hAnsi="Arial" w:cs="Arial"/>
          <w:sz w:val="21"/>
          <w:szCs w:val="21"/>
        </w:rPr>
        <w:instrText xml:space="preserve"> member function</w:instrText>
      </w:r>
      <w:r w:rsidR="0000391E">
        <w:instrText xml:space="preserve">" </w:instrText>
      </w:r>
      <w:r w:rsidR="0000391E">
        <w:rPr>
          <w:rFonts w:ascii="Arial" w:hAnsi="Arial" w:cs="Arial"/>
          <w:b/>
          <w:sz w:val="21"/>
          <w:szCs w:val="21"/>
        </w:rPr>
        <w:fldChar w:fldCharType="end"/>
      </w:r>
    </w:p>
    <w:p w:rsidR="00274E2F" w:rsidRDefault="0000391E" w:rsidP="00B93174">
      <w:pPr>
        <w:spacing w:before="100" w:beforeAutospacing="1" w:after="100" w:afterAutospacing="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fldChar w:fldCharType="begin"/>
      </w:r>
      <w:r>
        <w:instrText xml:space="preserve"> XE "</w:instrText>
      </w:r>
      <w:r w:rsidRPr="00914E6E">
        <w:rPr>
          <w:rFonts w:ascii="Arial" w:hAnsi="Arial" w:cs="Arial"/>
          <w:sz w:val="21"/>
          <w:szCs w:val="21"/>
        </w:rPr>
        <w:instrText>String processing</w:instrText>
      </w:r>
      <w:r>
        <w:rPr>
          <w:rFonts w:ascii="Arial" w:hAnsi="Arial" w:cs="Arial"/>
          <w:sz w:val="21"/>
          <w:szCs w:val="21"/>
        </w:rPr>
        <w:instrText>:searches:comparing string</w:instrText>
      </w:r>
      <w:r>
        <w:instrText xml:space="preserve">" </w:instrText>
      </w:r>
      <w:r>
        <w:rPr>
          <w:rFonts w:ascii="Arial" w:hAnsi="Arial" w:cs="Arial"/>
          <w:b/>
          <w:sz w:val="21"/>
          <w:szCs w:val="21"/>
        </w:rPr>
        <w:fldChar w:fldCharType="end"/>
      </w:r>
      <w:r w:rsidR="00CA57AF">
        <w:rPr>
          <w:rFonts w:ascii="Arial" w:hAnsi="Arial" w:cs="Arial"/>
          <w:b/>
          <w:sz w:val="21"/>
          <w:szCs w:val="21"/>
        </w:rPr>
        <w:fldChar w:fldCharType="begin"/>
      </w:r>
      <w:r w:rsidR="00CA57AF">
        <w:instrText xml:space="preserve"> XE "C</w:instrText>
      </w:r>
      <w:r w:rsidR="00CA57AF">
        <w:rPr>
          <w:rFonts w:ascii="Arial" w:hAnsi="Arial" w:cs="Arial"/>
          <w:sz w:val="21"/>
          <w:szCs w:val="21"/>
        </w:rPr>
        <w:instrText>omparing string:advantages</w:instrText>
      </w:r>
      <w:r w:rsidR="00CA57AF">
        <w:instrText xml:space="preserve">" </w:instrText>
      </w:r>
      <w:r w:rsidR="00CA57AF">
        <w:rPr>
          <w:rFonts w:ascii="Arial" w:hAnsi="Arial" w:cs="Arial"/>
          <w:b/>
          <w:sz w:val="21"/>
          <w:szCs w:val="21"/>
        </w:rPr>
        <w:fldChar w:fldCharType="end"/>
      </w:r>
    </w:p>
    <w:p w:rsidR="00016EF8" w:rsidRDefault="00EB5869">
      <w:pPr>
        <w:jc w:val="both"/>
        <w:rPr>
          <w:rFonts w:ascii="Arial" w:hAnsi="Arial" w:cs="Arial"/>
          <w:sz w:val="21"/>
          <w:szCs w:val="21"/>
        </w:rPr>
      </w:pPr>
      <w:proofErr w:type="gramStart"/>
      <w:r w:rsidRPr="008A2758">
        <w:rPr>
          <w:rFonts w:asciiTheme="majorHAnsi" w:hAnsiTheme="majorHAnsi" w:cs="Arial"/>
          <w:b/>
          <w:i/>
        </w:rPr>
        <w:t>Listing 18</w:t>
      </w:r>
      <w:r>
        <w:rPr>
          <w:rFonts w:asciiTheme="majorHAnsi" w:hAnsiTheme="majorHAnsi" w:cs="Arial"/>
          <w:b/>
          <w:i/>
        </w:rPr>
        <w:t>-21.</w:t>
      </w:r>
      <w:proofErr w:type="gramEnd"/>
      <w:r w:rsidR="009F1715">
        <w:rPr>
          <w:rFonts w:asciiTheme="majorHAnsi" w:hAnsiTheme="majorHAnsi" w:cs="Arial"/>
          <w:b/>
          <w:i/>
        </w:rPr>
        <w:t xml:space="preserve"> </w:t>
      </w:r>
      <w:r w:rsidR="0027675E">
        <w:rPr>
          <w:rFonts w:asciiTheme="majorHAnsi" w:hAnsiTheme="majorHAnsi" w:cs="Arial"/>
          <w:b/>
          <w:i/>
        </w:rPr>
        <w:t xml:space="preserve">Illustrating </w:t>
      </w:r>
      <w:r w:rsidR="009F1715">
        <w:rPr>
          <w:rFonts w:asciiTheme="majorHAnsi" w:hAnsiTheme="majorHAnsi" w:cs="Arial"/>
          <w:b/>
          <w:i/>
        </w:rPr>
        <w:t>Compar</w:t>
      </w:r>
      <w:r w:rsidR="0027675E">
        <w:rPr>
          <w:rFonts w:asciiTheme="majorHAnsi" w:hAnsiTheme="majorHAnsi" w:cs="Arial"/>
          <w:b/>
          <w:i/>
        </w:rPr>
        <w:t>ison</w:t>
      </w:r>
      <w:r w:rsidR="009F1715">
        <w:rPr>
          <w:rFonts w:asciiTheme="majorHAnsi" w:hAnsiTheme="majorHAnsi" w:cs="Arial"/>
          <w:b/>
          <w:i/>
        </w:rPr>
        <w:t xml:space="preserve"> </w:t>
      </w:r>
      <w:r w:rsidR="0027675E">
        <w:rPr>
          <w:rFonts w:asciiTheme="majorHAnsi" w:hAnsiTheme="majorHAnsi" w:cs="Arial"/>
          <w:b/>
          <w:i/>
        </w:rPr>
        <w:t xml:space="preserve">of </w:t>
      </w:r>
      <w:r w:rsidR="009F1715">
        <w:rPr>
          <w:rFonts w:asciiTheme="majorHAnsi" w:hAnsiTheme="majorHAnsi" w:cs="Arial"/>
          <w:b/>
          <w:i/>
        </w:rPr>
        <w:t>Strings</w:t>
      </w:r>
    </w:p>
    <w:p w:rsidR="00B36272" w:rsidRPr="008A2758" w:rsidRDefault="00B36272" w:rsidP="00B3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//: C18:CompStr.cpp</w:t>
      </w:r>
    </w:p>
    <w:p w:rsidR="00B36272" w:rsidRPr="008A2758" w:rsidRDefault="00B36272" w:rsidP="00B3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 &lt;string&gt;</w:t>
      </w:r>
    </w:p>
    <w:p w:rsidR="00B36272" w:rsidRPr="008A2758" w:rsidRDefault="00B36272" w:rsidP="00B3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 &lt;</w:t>
      </w:r>
      <w:proofErr w:type="spellStart"/>
      <w:r w:rsidRPr="008A2758">
        <w:rPr>
          <w:rFonts w:ascii="Courier New" w:hAnsi="Courier New" w:cs="Courier New"/>
          <w:b/>
        </w:rPr>
        <w:t>iostream</w:t>
      </w:r>
      <w:proofErr w:type="spellEnd"/>
      <w:r w:rsidRPr="008A2758">
        <w:rPr>
          <w:rFonts w:ascii="Courier New" w:hAnsi="Courier New" w:cs="Courier New"/>
          <w:b/>
        </w:rPr>
        <w:t>&gt;</w:t>
      </w:r>
    </w:p>
    <w:p w:rsidR="00B36272" w:rsidRPr="008A2758" w:rsidRDefault="00B36272" w:rsidP="00B3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B36272" w:rsidRPr="008A2758" w:rsidRDefault="00B36272" w:rsidP="00B3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using</w:t>
      </w:r>
      <w:proofErr w:type="gramEnd"/>
      <w:r w:rsidRPr="008A2758">
        <w:rPr>
          <w:rFonts w:ascii="Courier New" w:hAnsi="Courier New" w:cs="Courier New"/>
          <w:b/>
        </w:rPr>
        <w:t xml:space="preserve"> namespace std;</w:t>
      </w:r>
    </w:p>
    <w:p w:rsidR="00B36272" w:rsidRPr="008A2758" w:rsidRDefault="00B36272" w:rsidP="00B3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int</w:t>
      </w:r>
      <w:proofErr w:type="gramEnd"/>
      <w:r w:rsidRPr="008A2758">
        <w:rPr>
          <w:rFonts w:ascii="Courier New" w:hAnsi="Courier New" w:cs="Courier New"/>
          <w:b/>
        </w:rPr>
        <w:t xml:space="preserve"> main() {</w:t>
      </w:r>
    </w:p>
    <w:p w:rsidR="00B36272" w:rsidRPr="008A2758" w:rsidRDefault="00B36272" w:rsidP="00B3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B36272" w:rsidRPr="008A2758" w:rsidRDefault="00B36272" w:rsidP="00B3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lastRenderedPageBreak/>
        <w:t>// Strings to compare</w:t>
      </w:r>
    </w:p>
    <w:p w:rsidR="00B36272" w:rsidRPr="008A2758" w:rsidRDefault="00B36272" w:rsidP="00B3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s1("This ");</w:t>
      </w:r>
    </w:p>
    <w:p w:rsidR="00B36272" w:rsidRPr="008A2758" w:rsidRDefault="00B36272" w:rsidP="00B3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s2("That ");</w:t>
      </w:r>
    </w:p>
    <w:p w:rsidR="00B36272" w:rsidRPr="008A2758" w:rsidRDefault="00B36272" w:rsidP="00B3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for(</w:t>
      </w:r>
      <w:proofErr w:type="gramEnd"/>
      <w:r w:rsidRPr="008A2758">
        <w:rPr>
          <w:rFonts w:ascii="Courier New" w:hAnsi="Courier New" w:cs="Courier New"/>
          <w:b/>
        </w:rPr>
        <w:t xml:space="preserve">int i = 0; </w:t>
      </w:r>
      <w:r w:rsidR="0027675E">
        <w:rPr>
          <w:rFonts w:ascii="Courier New" w:hAnsi="Courier New" w:cs="Courier New"/>
          <w:b/>
        </w:rPr>
        <w:t xml:space="preserve">i </w:t>
      </w:r>
      <w:r w:rsidRPr="008A2758">
        <w:rPr>
          <w:rFonts w:ascii="Courier New" w:hAnsi="Courier New" w:cs="Courier New"/>
          <w:b/>
        </w:rPr>
        <w:t>&lt; s1.size() &amp;&amp;</w:t>
      </w:r>
    </w:p>
    <w:p w:rsidR="00B36272" w:rsidRPr="008A2758" w:rsidRDefault="00B36272" w:rsidP="00B3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i &lt; </w:t>
      </w:r>
      <w:proofErr w:type="gramStart"/>
      <w:r w:rsidRPr="008A2758">
        <w:rPr>
          <w:rFonts w:ascii="Courier New" w:hAnsi="Courier New" w:cs="Courier New"/>
          <w:b/>
        </w:rPr>
        <w:t>s2.size(</w:t>
      </w:r>
      <w:proofErr w:type="gramEnd"/>
      <w:r w:rsidRPr="008A2758">
        <w:rPr>
          <w:rFonts w:ascii="Courier New" w:hAnsi="Courier New" w:cs="Courier New"/>
          <w:b/>
        </w:rPr>
        <w:t>); i++)</w:t>
      </w:r>
    </w:p>
    <w:p w:rsidR="00B36272" w:rsidRPr="008A2758" w:rsidRDefault="00B36272" w:rsidP="00B3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B36272" w:rsidRPr="008A2758" w:rsidRDefault="00B36272" w:rsidP="00B3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See if the string elements are the same:</w:t>
      </w:r>
    </w:p>
    <w:p w:rsidR="00B36272" w:rsidRPr="008A2758" w:rsidRDefault="00B36272" w:rsidP="00B3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if(</w:t>
      </w:r>
      <w:proofErr w:type="gramEnd"/>
      <w:r w:rsidRPr="008A2758">
        <w:rPr>
          <w:rFonts w:ascii="Courier New" w:hAnsi="Courier New" w:cs="Courier New"/>
          <w:b/>
        </w:rPr>
        <w:t>s1[i] == s2[i])</w:t>
      </w:r>
    </w:p>
    <w:p w:rsidR="00B36272" w:rsidRPr="008A2758" w:rsidRDefault="00B36272" w:rsidP="00B3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Pr="008A2758">
        <w:rPr>
          <w:rFonts w:ascii="Courier New" w:hAnsi="Courier New" w:cs="Courier New"/>
          <w:b/>
        </w:rPr>
        <w:t xml:space="preserve"> &lt;&lt; s1[i] &lt;&lt; " " &lt;&lt; i &lt;&lt; endl;</w:t>
      </w:r>
    </w:p>
    <w:p w:rsidR="00B36272" w:rsidRPr="008A2758" w:rsidRDefault="00B36272" w:rsidP="00B3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B36272" w:rsidRPr="008A2758" w:rsidRDefault="00B36272" w:rsidP="00B3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Use the string inequality operators</w:t>
      </w:r>
    </w:p>
    <w:p w:rsidR="00B36272" w:rsidRPr="008A2758" w:rsidRDefault="00B36272" w:rsidP="00B3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if(</w:t>
      </w:r>
      <w:proofErr w:type="gramEnd"/>
      <w:r w:rsidRPr="008A2758">
        <w:rPr>
          <w:rFonts w:ascii="Courier New" w:hAnsi="Courier New" w:cs="Courier New"/>
          <w:b/>
        </w:rPr>
        <w:t>s1 != s2) {</w:t>
      </w:r>
    </w:p>
    <w:p w:rsidR="00B36272" w:rsidRPr="008A2758" w:rsidRDefault="00B36272" w:rsidP="00B3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Pr="008A2758">
        <w:rPr>
          <w:rFonts w:ascii="Courier New" w:hAnsi="Courier New" w:cs="Courier New"/>
          <w:b/>
        </w:rPr>
        <w:t xml:space="preserve"> &lt;&lt; "Strings aren't the same:" &lt;&lt; " ";</w:t>
      </w:r>
    </w:p>
    <w:p w:rsidR="00B36272" w:rsidRPr="008A2758" w:rsidRDefault="00B36272" w:rsidP="00B3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if(</w:t>
      </w:r>
      <w:proofErr w:type="gramEnd"/>
      <w:r w:rsidRPr="008A2758">
        <w:rPr>
          <w:rFonts w:ascii="Courier New" w:hAnsi="Courier New" w:cs="Courier New"/>
          <w:b/>
        </w:rPr>
        <w:t>s1 &gt; s2)</w:t>
      </w:r>
    </w:p>
    <w:p w:rsidR="00B36272" w:rsidRPr="008A2758" w:rsidRDefault="00B36272" w:rsidP="00B3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Pr="008A2758">
        <w:rPr>
          <w:rFonts w:ascii="Courier New" w:hAnsi="Courier New" w:cs="Courier New"/>
          <w:b/>
        </w:rPr>
        <w:t xml:space="preserve"> &lt;&lt; "s1 is &gt; s2" &lt;&lt; endl;</w:t>
      </w:r>
    </w:p>
    <w:p w:rsidR="00B36272" w:rsidRPr="008A2758" w:rsidRDefault="00B36272" w:rsidP="00B3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else</w:t>
      </w:r>
      <w:proofErr w:type="gramEnd"/>
    </w:p>
    <w:p w:rsidR="00B36272" w:rsidRPr="008A2758" w:rsidRDefault="00B36272" w:rsidP="00B3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Pr="008A2758">
        <w:rPr>
          <w:rFonts w:ascii="Courier New" w:hAnsi="Courier New" w:cs="Courier New"/>
          <w:b/>
        </w:rPr>
        <w:t xml:space="preserve"> &lt;&lt; "s2 is &gt; s1" &lt;&lt; endl;</w:t>
      </w:r>
    </w:p>
    <w:p w:rsidR="00B36272" w:rsidRPr="008A2758" w:rsidRDefault="00B36272" w:rsidP="00B3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</w:t>
      </w:r>
    </w:p>
    <w:p w:rsidR="00B36272" w:rsidRPr="008A2758" w:rsidRDefault="00B36272" w:rsidP="00B3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B36272" w:rsidRPr="008A2758" w:rsidRDefault="00B36272" w:rsidP="00B3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 ///:~</w:t>
      </w:r>
    </w:p>
    <w:p w:rsidR="00B36272" w:rsidRPr="008A2758" w:rsidRDefault="00B36272" w:rsidP="00B3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16EF8" w:rsidRDefault="00EB5869">
      <w:pPr>
        <w:jc w:val="both"/>
        <w:rPr>
          <w:rFonts w:ascii="Arial" w:hAnsi="Arial" w:cs="Arial"/>
          <w:sz w:val="21"/>
          <w:szCs w:val="21"/>
        </w:rPr>
      </w:pPr>
      <w:proofErr w:type="gramStart"/>
      <w:r w:rsidRPr="008A2758">
        <w:rPr>
          <w:rFonts w:asciiTheme="majorHAnsi" w:hAnsiTheme="majorHAnsi" w:cs="Arial"/>
          <w:b/>
          <w:i/>
        </w:rPr>
        <w:t>Listing 18</w:t>
      </w:r>
      <w:r>
        <w:rPr>
          <w:rFonts w:asciiTheme="majorHAnsi" w:hAnsiTheme="majorHAnsi" w:cs="Arial"/>
          <w:b/>
          <w:i/>
        </w:rPr>
        <w:t>-22.</w:t>
      </w:r>
      <w:proofErr w:type="gramEnd"/>
      <w:r w:rsidR="009F1715">
        <w:rPr>
          <w:rFonts w:asciiTheme="majorHAnsi" w:hAnsiTheme="majorHAnsi" w:cs="Arial"/>
          <w:b/>
          <w:i/>
        </w:rPr>
        <w:t xml:space="preserve"> </w:t>
      </w:r>
      <w:r w:rsidR="0027675E">
        <w:rPr>
          <w:rFonts w:asciiTheme="majorHAnsi" w:hAnsiTheme="majorHAnsi" w:cs="Arial"/>
          <w:b/>
          <w:i/>
        </w:rPr>
        <w:t xml:space="preserve">Illustrating </w:t>
      </w:r>
      <w:r w:rsidR="009F1715">
        <w:rPr>
          <w:rFonts w:asciiTheme="majorHAnsi" w:hAnsiTheme="majorHAnsi" w:cs="Arial"/>
          <w:b/>
          <w:i/>
        </w:rPr>
        <w:t>Equivalence</w:t>
      </w:r>
      <w:r w:rsidR="0027675E">
        <w:rPr>
          <w:rFonts w:asciiTheme="majorHAnsi" w:hAnsiTheme="majorHAnsi" w:cs="Arial"/>
          <w:b/>
          <w:i/>
        </w:rPr>
        <w:t xml:space="preserve"> in String Comparison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//: </w:t>
      </w:r>
      <w:r w:rsidR="00D1690C" w:rsidRPr="008A2758">
        <w:rPr>
          <w:rFonts w:ascii="Courier New" w:hAnsi="Courier New" w:cs="Courier New"/>
          <w:b/>
        </w:rPr>
        <w:t>C18</w:t>
      </w:r>
      <w:r w:rsidRPr="008A2758">
        <w:rPr>
          <w:rFonts w:ascii="Courier New" w:hAnsi="Courier New" w:cs="Courier New"/>
          <w:b/>
        </w:rPr>
        <w:t>:Equivalence.cpp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27675E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</w:t>
      </w:r>
      <w:proofErr w:type="spellStart"/>
      <w:r w:rsidRPr="008A2758">
        <w:rPr>
          <w:rFonts w:ascii="Courier New" w:hAnsi="Courier New" w:cs="Courier New"/>
          <w:b/>
        </w:rPr>
        <w:t>iostream</w:t>
      </w:r>
      <w:proofErr w:type="spellEnd"/>
      <w:r w:rsidRPr="008A2758">
        <w:rPr>
          <w:rFonts w:ascii="Courier New" w:hAnsi="Courier New" w:cs="Courier New"/>
          <w:b/>
        </w:rPr>
        <w:t>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27675E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&lt;string&gt;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using</w:t>
      </w:r>
      <w:proofErr w:type="gramEnd"/>
      <w:r w:rsidRPr="008A2758">
        <w:rPr>
          <w:rFonts w:ascii="Courier New" w:hAnsi="Courier New" w:cs="Courier New"/>
          <w:b/>
        </w:rPr>
        <w:t xml:space="preserve"> namespace std;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int</w:t>
      </w:r>
      <w:proofErr w:type="gramEnd"/>
      <w:r w:rsidRPr="008A2758">
        <w:rPr>
          <w:rFonts w:ascii="Courier New" w:hAnsi="Courier New" w:cs="Courier New"/>
          <w:b/>
        </w:rPr>
        <w:t xml:space="preserve"> main() {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s2("That"), s1("This");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// </w:t>
      </w:r>
      <w:proofErr w:type="gramStart"/>
      <w:r w:rsidRPr="008A2758">
        <w:rPr>
          <w:rFonts w:ascii="Courier New" w:hAnsi="Courier New" w:cs="Courier New"/>
          <w:b/>
        </w:rPr>
        <w:t>The</w:t>
      </w:r>
      <w:proofErr w:type="gramEnd"/>
      <w:r w:rsidRPr="008A2758">
        <w:rPr>
          <w:rFonts w:ascii="Courier New" w:hAnsi="Courier New" w:cs="Courier New"/>
          <w:b/>
        </w:rPr>
        <w:t xml:space="preserve"> </w:t>
      </w:r>
      <w:proofErr w:type="spellStart"/>
      <w:r w:rsidRPr="008A2758">
        <w:rPr>
          <w:rFonts w:ascii="Courier New" w:hAnsi="Courier New" w:cs="Courier New"/>
          <w:b/>
        </w:rPr>
        <w:t>lvalue</w:t>
      </w:r>
      <w:proofErr w:type="spellEnd"/>
      <w:r w:rsidRPr="008A2758">
        <w:rPr>
          <w:rFonts w:ascii="Courier New" w:hAnsi="Courier New" w:cs="Courier New"/>
          <w:b/>
        </w:rPr>
        <w:t xml:space="preserve"> is a quoted literal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// and the </w:t>
      </w:r>
      <w:proofErr w:type="spellStart"/>
      <w:r w:rsidRPr="008A2758">
        <w:rPr>
          <w:rFonts w:ascii="Courier New" w:hAnsi="Courier New" w:cs="Courier New"/>
          <w:b/>
        </w:rPr>
        <w:t>rvalue</w:t>
      </w:r>
      <w:proofErr w:type="spellEnd"/>
      <w:r w:rsidRPr="008A2758">
        <w:rPr>
          <w:rFonts w:ascii="Courier New" w:hAnsi="Courier New" w:cs="Courier New"/>
          <w:b/>
        </w:rPr>
        <w:t xml:space="preserve"> is a string: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if(</w:t>
      </w:r>
      <w:proofErr w:type="gramEnd"/>
      <w:r w:rsidRPr="008A2758">
        <w:rPr>
          <w:rFonts w:ascii="Courier New" w:hAnsi="Courier New" w:cs="Courier New"/>
          <w:b/>
        </w:rPr>
        <w:t>"That" == s2)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   </w:t>
      </w: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="0027675E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&lt;&lt; "A match" &lt;&lt; endl;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// </w:t>
      </w:r>
      <w:proofErr w:type="gramStart"/>
      <w:r w:rsidRPr="008A2758">
        <w:rPr>
          <w:rFonts w:ascii="Courier New" w:hAnsi="Courier New" w:cs="Courier New"/>
          <w:b/>
        </w:rPr>
        <w:t>The</w:t>
      </w:r>
      <w:proofErr w:type="gramEnd"/>
      <w:r w:rsidRPr="008A2758">
        <w:rPr>
          <w:rFonts w:ascii="Courier New" w:hAnsi="Courier New" w:cs="Courier New"/>
          <w:b/>
        </w:rPr>
        <w:t xml:space="preserve"> left operand is a string and the right is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lastRenderedPageBreak/>
        <w:t>  // a pointer to a C-style null terminated string: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if(</w:t>
      </w:r>
      <w:proofErr w:type="gramEnd"/>
      <w:r w:rsidRPr="008A2758">
        <w:rPr>
          <w:rFonts w:ascii="Courier New" w:hAnsi="Courier New" w:cs="Courier New"/>
          <w:b/>
        </w:rPr>
        <w:t>s1 != s2.c_str())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   </w:t>
      </w: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="0027675E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&lt;&lt; "No match" &lt;&lt; endl;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 ///:~</w:t>
      </w:r>
    </w:p>
    <w:p w:rsidR="00016EF8" w:rsidRDefault="00EB5869">
      <w:pPr>
        <w:jc w:val="both"/>
        <w:rPr>
          <w:rFonts w:ascii="Arial" w:hAnsi="Arial" w:cs="Arial"/>
          <w:sz w:val="21"/>
          <w:szCs w:val="21"/>
        </w:rPr>
      </w:pPr>
      <w:proofErr w:type="gramStart"/>
      <w:r w:rsidRPr="008A2758">
        <w:rPr>
          <w:rFonts w:asciiTheme="majorHAnsi" w:hAnsiTheme="majorHAnsi" w:cs="Arial"/>
          <w:b/>
          <w:i/>
        </w:rPr>
        <w:t>Listing 18</w:t>
      </w:r>
      <w:r>
        <w:rPr>
          <w:rFonts w:asciiTheme="majorHAnsi" w:hAnsiTheme="majorHAnsi" w:cs="Arial"/>
          <w:b/>
          <w:i/>
        </w:rPr>
        <w:t>-23.</w:t>
      </w:r>
      <w:proofErr w:type="gramEnd"/>
      <w:r w:rsidR="009F1715">
        <w:rPr>
          <w:rFonts w:asciiTheme="majorHAnsi" w:hAnsiTheme="majorHAnsi" w:cs="Arial"/>
          <w:b/>
          <w:i/>
        </w:rPr>
        <w:t xml:space="preserve"> Comparing Complete Strings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//: </w:t>
      </w:r>
      <w:r w:rsidR="00D1690C" w:rsidRPr="008A2758">
        <w:rPr>
          <w:rFonts w:ascii="Courier New" w:hAnsi="Courier New" w:cs="Courier New"/>
          <w:b/>
        </w:rPr>
        <w:t>C18</w:t>
      </w:r>
      <w:r w:rsidRPr="008A2758">
        <w:rPr>
          <w:rFonts w:ascii="Courier New" w:hAnsi="Courier New" w:cs="Courier New"/>
          <w:b/>
        </w:rPr>
        <w:t>:Compare.cpp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// Demonstrates </w:t>
      </w:r>
      <w:proofErr w:type="gramStart"/>
      <w:r w:rsidRPr="008A2758">
        <w:rPr>
          <w:rFonts w:ascii="Courier New" w:hAnsi="Courier New" w:cs="Courier New"/>
          <w:b/>
        </w:rPr>
        <w:t>compare(</w:t>
      </w:r>
      <w:proofErr w:type="gramEnd"/>
      <w:r w:rsidRPr="008A2758">
        <w:rPr>
          <w:rFonts w:ascii="Courier New" w:hAnsi="Courier New" w:cs="Courier New"/>
          <w:b/>
        </w:rPr>
        <w:t>) and swap().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AB057D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</w:t>
      </w:r>
      <w:proofErr w:type="spellStart"/>
      <w:r w:rsidRPr="008A2758">
        <w:rPr>
          <w:rFonts w:ascii="Courier New" w:hAnsi="Courier New" w:cs="Courier New"/>
          <w:b/>
        </w:rPr>
        <w:t>cassert</w:t>
      </w:r>
      <w:proofErr w:type="spellEnd"/>
      <w:r w:rsidRPr="008A2758">
        <w:rPr>
          <w:rFonts w:ascii="Courier New" w:hAnsi="Courier New" w:cs="Courier New"/>
          <w:b/>
        </w:rPr>
        <w:t>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AB057D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&lt;string&gt;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using</w:t>
      </w:r>
      <w:proofErr w:type="gramEnd"/>
      <w:r w:rsidRPr="008A2758">
        <w:rPr>
          <w:rFonts w:ascii="Courier New" w:hAnsi="Courier New" w:cs="Courier New"/>
          <w:b/>
        </w:rPr>
        <w:t xml:space="preserve"> namespace std;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int</w:t>
      </w:r>
      <w:proofErr w:type="gramEnd"/>
      <w:r w:rsidRPr="008A2758">
        <w:rPr>
          <w:rFonts w:ascii="Courier New" w:hAnsi="Courier New" w:cs="Courier New"/>
          <w:b/>
        </w:rPr>
        <w:t xml:space="preserve"> main() {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first("This");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second("That");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assert(</w:t>
      </w:r>
      <w:proofErr w:type="spellStart"/>
      <w:proofErr w:type="gramEnd"/>
      <w:r w:rsidRPr="008A2758">
        <w:rPr>
          <w:rFonts w:ascii="Courier New" w:hAnsi="Courier New" w:cs="Courier New"/>
          <w:b/>
        </w:rPr>
        <w:t>first.compare</w:t>
      </w:r>
      <w:proofErr w:type="spellEnd"/>
      <w:r w:rsidRPr="008A2758">
        <w:rPr>
          <w:rFonts w:ascii="Courier New" w:hAnsi="Courier New" w:cs="Courier New"/>
          <w:b/>
        </w:rPr>
        <w:t>(first) == 0);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assert(</w:t>
      </w:r>
      <w:proofErr w:type="spellStart"/>
      <w:proofErr w:type="gramEnd"/>
      <w:r w:rsidRPr="008A2758">
        <w:rPr>
          <w:rFonts w:ascii="Courier New" w:hAnsi="Courier New" w:cs="Courier New"/>
          <w:b/>
        </w:rPr>
        <w:t>second.compare</w:t>
      </w:r>
      <w:proofErr w:type="spellEnd"/>
      <w:r w:rsidRPr="008A2758">
        <w:rPr>
          <w:rFonts w:ascii="Courier New" w:hAnsi="Courier New" w:cs="Courier New"/>
          <w:b/>
        </w:rPr>
        <w:t>(second) == 0);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// </w:t>
      </w:r>
      <w:proofErr w:type="gramStart"/>
      <w:r w:rsidRPr="008A2758">
        <w:rPr>
          <w:rFonts w:ascii="Courier New" w:hAnsi="Courier New" w:cs="Courier New"/>
          <w:b/>
        </w:rPr>
        <w:t>Which</w:t>
      </w:r>
      <w:proofErr w:type="gramEnd"/>
      <w:r w:rsidRPr="008A2758">
        <w:rPr>
          <w:rFonts w:ascii="Courier New" w:hAnsi="Courier New" w:cs="Courier New"/>
          <w:b/>
        </w:rPr>
        <w:t xml:space="preserve"> is lexically greater?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assert(</w:t>
      </w:r>
      <w:proofErr w:type="spellStart"/>
      <w:proofErr w:type="gramEnd"/>
      <w:r w:rsidRPr="008A2758">
        <w:rPr>
          <w:rFonts w:ascii="Courier New" w:hAnsi="Courier New" w:cs="Courier New"/>
          <w:b/>
        </w:rPr>
        <w:t>first.compare</w:t>
      </w:r>
      <w:proofErr w:type="spellEnd"/>
      <w:r w:rsidRPr="008A2758">
        <w:rPr>
          <w:rFonts w:ascii="Courier New" w:hAnsi="Courier New" w:cs="Courier New"/>
          <w:b/>
        </w:rPr>
        <w:t>(second) &gt; 0);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assert(</w:t>
      </w:r>
      <w:proofErr w:type="spellStart"/>
      <w:proofErr w:type="gramEnd"/>
      <w:r w:rsidRPr="008A2758">
        <w:rPr>
          <w:rFonts w:ascii="Courier New" w:hAnsi="Courier New" w:cs="Courier New"/>
          <w:b/>
        </w:rPr>
        <w:t>second.compare</w:t>
      </w:r>
      <w:proofErr w:type="spellEnd"/>
      <w:r w:rsidRPr="008A2758">
        <w:rPr>
          <w:rFonts w:ascii="Courier New" w:hAnsi="Courier New" w:cs="Courier New"/>
          <w:b/>
        </w:rPr>
        <w:t>(first) &lt; 0);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first.swap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gramEnd"/>
      <w:r w:rsidRPr="008A2758">
        <w:rPr>
          <w:rFonts w:ascii="Courier New" w:hAnsi="Courier New" w:cs="Courier New"/>
          <w:b/>
        </w:rPr>
        <w:t>second);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assert(</w:t>
      </w:r>
      <w:proofErr w:type="spellStart"/>
      <w:proofErr w:type="gramEnd"/>
      <w:r w:rsidRPr="008A2758">
        <w:rPr>
          <w:rFonts w:ascii="Courier New" w:hAnsi="Courier New" w:cs="Courier New"/>
          <w:b/>
        </w:rPr>
        <w:t>first.compare</w:t>
      </w:r>
      <w:proofErr w:type="spellEnd"/>
      <w:r w:rsidRPr="008A2758">
        <w:rPr>
          <w:rFonts w:ascii="Courier New" w:hAnsi="Courier New" w:cs="Courier New"/>
          <w:b/>
        </w:rPr>
        <w:t>(second) &lt; 0);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assert(</w:t>
      </w:r>
      <w:proofErr w:type="spellStart"/>
      <w:proofErr w:type="gramEnd"/>
      <w:r w:rsidRPr="008A2758">
        <w:rPr>
          <w:rFonts w:ascii="Courier New" w:hAnsi="Courier New" w:cs="Courier New"/>
          <w:b/>
        </w:rPr>
        <w:t>second.compare</w:t>
      </w:r>
      <w:proofErr w:type="spellEnd"/>
      <w:r w:rsidRPr="008A2758">
        <w:rPr>
          <w:rFonts w:ascii="Courier New" w:hAnsi="Courier New" w:cs="Courier New"/>
          <w:b/>
        </w:rPr>
        <w:t>(first) &gt; 0);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</w:t>
      </w:r>
      <w:r w:rsidR="00A51932">
        <w:rPr>
          <w:rFonts w:ascii="Arial" w:hAnsi="Arial" w:cs="Arial"/>
          <w:b/>
          <w:sz w:val="21"/>
          <w:szCs w:val="21"/>
        </w:rPr>
        <w:fldChar w:fldCharType="begin"/>
      </w:r>
      <w:r w:rsidR="00A51932">
        <w:instrText xml:space="preserve"> XE "C</w:instrText>
      </w:r>
      <w:r w:rsidR="00A51932">
        <w:rPr>
          <w:rFonts w:ascii="Arial" w:hAnsi="Arial" w:cs="Arial"/>
          <w:sz w:val="21"/>
          <w:szCs w:val="21"/>
        </w:rPr>
        <w:instrText>omparing string:compares complete string</w:instrText>
      </w:r>
      <w:r w:rsidR="00A51932">
        <w:instrText xml:space="preserve">" </w:instrText>
      </w:r>
      <w:r w:rsidR="00A51932">
        <w:rPr>
          <w:rFonts w:ascii="Arial" w:hAnsi="Arial" w:cs="Arial"/>
          <w:b/>
          <w:sz w:val="21"/>
          <w:szCs w:val="21"/>
        </w:rPr>
        <w:fldChar w:fldCharType="end"/>
      </w:r>
      <w:r w:rsidRPr="008A2758">
        <w:rPr>
          <w:rFonts w:ascii="Courier New" w:hAnsi="Courier New" w:cs="Courier New"/>
          <w:b/>
        </w:rPr>
        <w:t xml:space="preserve"> ///:~</w:t>
      </w:r>
      <w:r w:rsidR="0000391E">
        <w:rPr>
          <w:rFonts w:ascii="Arial" w:hAnsi="Arial" w:cs="Arial"/>
          <w:b/>
          <w:sz w:val="21"/>
          <w:szCs w:val="21"/>
        </w:rPr>
        <w:fldChar w:fldCharType="begin"/>
      </w:r>
      <w:r w:rsidR="0000391E">
        <w:instrText xml:space="preserve"> XE "</w:instrText>
      </w:r>
      <w:r w:rsidR="0000391E" w:rsidRPr="00914E6E">
        <w:rPr>
          <w:rFonts w:ascii="Arial" w:hAnsi="Arial" w:cs="Arial"/>
          <w:sz w:val="21"/>
          <w:szCs w:val="21"/>
        </w:rPr>
        <w:instrText>String processing</w:instrText>
      </w:r>
      <w:r w:rsidR="0000391E">
        <w:rPr>
          <w:rFonts w:ascii="Arial" w:hAnsi="Arial" w:cs="Arial"/>
          <w:sz w:val="21"/>
          <w:szCs w:val="21"/>
        </w:rPr>
        <w:instrText>:searches:comparing string</w:instrText>
      </w:r>
      <w:r w:rsidR="0000391E">
        <w:instrText xml:space="preserve">" </w:instrText>
      </w:r>
      <w:r w:rsidR="0000391E">
        <w:rPr>
          <w:rFonts w:ascii="Arial" w:hAnsi="Arial" w:cs="Arial"/>
          <w:b/>
          <w:sz w:val="21"/>
          <w:szCs w:val="21"/>
        </w:rPr>
        <w:fldChar w:fldCharType="end"/>
      </w:r>
    </w:p>
    <w:p w:rsidR="00016EF8" w:rsidRDefault="00EB5869">
      <w:pPr>
        <w:jc w:val="both"/>
        <w:rPr>
          <w:rFonts w:ascii="Arial" w:hAnsi="Arial" w:cs="Arial"/>
          <w:sz w:val="21"/>
          <w:szCs w:val="21"/>
        </w:rPr>
      </w:pPr>
      <w:proofErr w:type="gramStart"/>
      <w:r w:rsidRPr="008A2758">
        <w:rPr>
          <w:rFonts w:asciiTheme="majorHAnsi" w:hAnsiTheme="majorHAnsi" w:cs="Arial"/>
          <w:b/>
          <w:i/>
        </w:rPr>
        <w:lastRenderedPageBreak/>
        <w:t>Listing 18</w:t>
      </w:r>
      <w:r>
        <w:rPr>
          <w:rFonts w:asciiTheme="majorHAnsi" w:hAnsiTheme="majorHAnsi" w:cs="Arial"/>
          <w:b/>
          <w:i/>
        </w:rPr>
        <w:t>-24.</w:t>
      </w:r>
      <w:proofErr w:type="gramEnd"/>
      <w:r w:rsidR="00BA3452">
        <w:rPr>
          <w:rFonts w:asciiTheme="majorHAnsi" w:hAnsiTheme="majorHAnsi" w:cs="Arial"/>
          <w:b/>
          <w:i/>
        </w:rPr>
        <w:t xml:space="preserve"> Comparing a Subset of Characters in One or Both Strings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//: </w:t>
      </w:r>
      <w:r w:rsidR="00D1690C" w:rsidRPr="008A2758">
        <w:rPr>
          <w:rFonts w:ascii="Courier New" w:hAnsi="Courier New" w:cs="Courier New"/>
          <w:b/>
        </w:rPr>
        <w:t>C18</w:t>
      </w:r>
      <w:r w:rsidRPr="008A2758">
        <w:rPr>
          <w:rFonts w:ascii="Courier New" w:hAnsi="Courier New" w:cs="Courier New"/>
          <w:b/>
        </w:rPr>
        <w:t>:Compare2.cpp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// Illustrate overloaded </w:t>
      </w:r>
      <w:proofErr w:type="gramStart"/>
      <w:r w:rsidRPr="008A2758">
        <w:rPr>
          <w:rFonts w:ascii="Courier New" w:hAnsi="Courier New" w:cs="Courier New"/>
          <w:b/>
        </w:rPr>
        <w:t>compare(</w:t>
      </w:r>
      <w:proofErr w:type="gramEnd"/>
      <w:r w:rsidRPr="008A2758">
        <w:rPr>
          <w:rFonts w:ascii="Courier New" w:hAnsi="Courier New" w:cs="Courier New"/>
          <w:b/>
        </w:rPr>
        <w:t>).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AB057D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</w:t>
      </w:r>
      <w:proofErr w:type="spellStart"/>
      <w:r w:rsidRPr="008A2758">
        <w:rPr>
          <w:rFonts w:ascii="Courier New" w:hAnsi="Courier New" w:cs="Courier New"/>
          <w:b/>
        </w:rPr>
        <w:t>cassert</w:t>
      </w:r>
      <w:proofErr w:type="spellEnd"/>
      <w:r w:rsidRPr="008A2758">
        <w:rPr>
          <w:rFonts w:ascii="Courier New" w:hAnsi="Courier New" w:cs="Courier New"/>
          <w:b/>
        </w:rPr>
        <w:t>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AB057D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&lt;string&gt;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using</w:t>
      </w:r>
      <w:proofErr w:type="gramEnd"/>
      <w:r w:rsidRPr="008A2758">
        <w:rPr>
          <w:rFonts w:ascii="Courier New" w:hAnsi="Courier New" w:cs="Courier New"/>
          <w:b/>
        </w:rPr>
        <w:t xml:space="preserve"> namespace std;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int</w:t>
      </w:r>
      <w:proofErr w:type="gramEnd"/>
      <w:r w:rsidRPr="008A2758">
        <w:rPr>
          <w:rFonts w:ascii="Courier New" w:hAnsi="Courier New" w:cs="Courier New"/>
          <w:b/>
        </w:rPr>
        <w:t xml:space="preserve"> main() {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first("This is a day that will live in infamy");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second("I don't believe that this is what "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               "I signed up for");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 // Compare "his is" in both strings: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assert(</w:t>
      </w:r>
      <w:proofErr w:type="spellStart"/>
      <w:proofErr w:type="gramEnd"/>
      <w:r w:rsidRPr="008A2758">
        <w:rPr>
          <w:rFonts w:ascii="Courier New" w:hAnsi="Courier New" w:cs="Courier New"/>
          <w:b/>
        </w:rPr>
        <w:t>first.compare</w:t>
      </w:r>
      <w:proofErr w:type="spellEnd"/>
      <w:r w:rsidRPr="008A2758">
        <w:rPr>
          <w:rFonts w:ascii="Courier New" w:hAnsi="Courier New" w:cs="Courier New"/>
          <w:b/>
        </w:rPr>
        <w:t>(1, 7, second, 22, 7) == 0);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 // Compare "his is a" to "his is w":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assert(</w:t>
      </w:r>
      <w:proofErr w:type="spellStart"/>
      <w:proofErr w:type="gramEnd"/>
      <w:r w:rsidRPr="008A2758">
        <w:rPr>
          <w:rFonts w:ascii="Courier New" w:hAnsi="Courier New" w:cs="Courier New"/>
          <w:b/>
        </w:rPr>
        <w:t>first.compare</w:t>
      </w:r>
      <w:proofErr w:type="spellEnd"/>
      <w:r w:rsidRPr="008A2758">
        <w:rPr>
          <w:rFonts w:ascii="Courier New" w:hAnsi="Courier New" w:cs="Courier New"/>
          <w:b/>
        </w:rPr>
        <w:t>(1, 9, second, 22, 9) &lt; 0);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 ///:~</w:t>
      </w:r>
      <w:r w:rsidR="0000391E">
        <w:rPr>
          <w:rFonts w:ascii="Arial" w:hAnsi="Arial" w:cs="Arial"/>
          <w:b/>
          <w:sz w:val="21"/>
          <w:szCs w:val="21"/>
        </w:rPr>
        <w:fldChar w:fldCharType="begin"/>
      </w:r>
      <w:r w:rsidR="0000391E">
        <w:instrText xml:space="preserve"> XE "</w:instrText>
      </w:r>
      <w:r w:rsidR="0000391E" w:rsidRPr="00914E6E">
        <w:rPr>
          <w:rFonts w:ascii="Arial" w:hAnsi="Arial" w:cs="Arial"/>
          <w:sz w:val="21"/>
          <w:szCs w:val="21"/>
        </w:rPr>
        <w:instrText>String processing</w:instrText>
      </w:r>
      <w:r w:rsidR="0000391E">
        <w:rPr>
          <w:rFonts w:ascii="Arial" w:hAnsi="Arial" w:cs="Arial"/>
          <w:sz w:val="21"/>
          <w:szCs w:val="21"/>
        </w:rPr>
        <w:instrText>:searches:comparing string</w:instrText>
      </w:r>
      <w:r w:rsidR="0000391E">
        <w:instrText xml:space="preserve">" </w:instrText>
      </w:r>
      <w:r w:rsidR="0000391E">
        <w:rPr>
          <w:rFonts w:ascii="Arial" w:hAnsi="Arial" w:cs="Arial"/>
          <w:b/>
          <w:sz w:val="21"/>
          <w:szCs w:val="21"/>
        </w:rPr>
        <w:fldChar w:fldCharType="end"/>
      </w:r>
    </w:p>
    <w:p w:rsidR="00AB7219" w:rsidRPr="008A2758" w:rsidRDefault="00EB5869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Theme="majorHAnsi" w:hAnsiTheme="majorHAnsi" w:cs="Arial"/>
          <w:b/>
          <w:i/>
        </w:rPr>
        <w:t>Listing 18</w:t>
      </w:r>
      <w:r>
        <w:rPr>
          <w:rFonts w:asciiTheme="majorHAnsi" w:hAnsiTheme="majorHAnsi" w:cs="Arial"/>
          <w:b/>
          <w:i/>
        </w:rPr>
        <w:t>-25.</w:t>
      </w:r>
      <w:proofErr w:type="gramEnd"/>
      <w:r w:rsidR="00BA3452">
        <w:rPr>
          <w:rFonts w:asciiTheme="majorHAnsi" w:hAnsiTheme="majorHAnsi" w:cs="Arial"/>
          <w:b/>
          <w:i/>
        </w:rPr>
        <w:t xml:space="preserve"> </w:t>
      </w:r>
      <w:r w:rsidR="00AB057D">
        <w:rPr>
          <w:rFonts w:asciiTheme="majorHAnsi" w:hAnsiTheme="majorHAnsi" w:cs="Arial"/>
          <w:b/>
          <w:i/>
        </w:rPr>
        <w:t xml:space="preserve">Demonstrating </w:t>
      </w:r>
      <w:r w:rsidR="00E54304">
        <w:rPr>
          <w:rFonts w:asciiTheme="majorHAnsi" w:hAnsiTheme="majorHAnsi" w:cs="Arial"/>
          <w:b/>
          <w:i/>
        </w:rPr>
        <w:t xml:space="preserve">Similarity between </w:t>
      </w:r>
      <w:r w:rsidR="00BA3452">
        <w:rPr>
          <w:rFonts w:asciiTheme="majorHAnsi" w:hAnsiTheme="majorHAnsi" w:cs="Arial"/>
          <w:b/>
          <w:i/>
        </w:rPr>
        <w:t>String Indexing</w:t>
      </w:r>
      <w:r w:rsidR="00E54304">
        <w:rPr>
          <w:rFonts w:asciiTheme="majorHAnsi" w:hAnsiTheme="majorHAnsi" w:cs="Arial"/>
          <w:b/>
          <w:i/>
        </w:rPr>
        <w:t xml:space="preserve"> with [ ] and</w:t>
      </w:r>
      <w:r w:rsidR="00AB057D">
        <w:rPr>
          <w:rFonts w:asciiTheme="majorHAnsi" w:hAnsiTheme="majorHAnsi" w:cs="Arial"/>
          <w:b/>
          <w:i/>
        </w:rPr>
        <w:t xml:space="preserve"> </w:t>
      </w:r>
      <w:proofErr w:type="gramStart"/>
      <w:r w:rsidR="00AB057D">
        <w:rPr>
          <w:rFonts w:asciiTheme="majorHAnsi" w:hAnsiTheme="majorHAnsi" w:cs="Arial"/>
          <w:b/>
          <w:i/>
        </w:rPr>
        <w:t>at(</w:t>
      </w:r>
      <w:proofErr w:type="gramEnd"/>
      <w:r w:rsidR="00AB057D">
        <w:rPr>
          <w:rFonts w:asciiTheme="majorHAnsi" w:hAnsiTheme="majorHAnsi" w:cs="Arial"/>
          <w:b/>
          <w:i/>
        </w:rPr>
        <w:t xml:space="preserve"> )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//: </w:t>
      </w:r>
      <w:r w:rsidR="00D1690C" w:rsidRPr="008A2758">
        <w:rPr>
          <w:rFonts w:ascii="Courier New" w:hAnsi="Courier New" w:cs="Courier New"/>
          <w:b/>
        </w:rPr>
        <w:t>C18</w:t>
      </w:r>
      <w:r w:rsidRPr="008A2758">
        <w:rPr>
          <w:rFonts w:ascii="Courier New" w:hAnsi="Courier New" w:cs="Courier New"/>
          <w:b/>
        </w:rPr>
        <w:t>:StringIndexing.cpp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AB057D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</w:t>
      </w:r>
      <w:proofErr w:type="spellStart"/>
      <w:r w:rsidRPr="008A2758">
        <w:rPr>
          <w:rFonts w:ascii="Courier New" w:hAnsi="Courier New" w:cs="Courier New"/>
          <w:b/>
        </w:rPr>
        <w:t>cassert</w:t>
      </w:r>
      <w:proofErr w:type="spellEnd"/>
      <w:r w:rsidRPr="008A2758">
        <w:rPr>
          <w:rFonts w:ascii="Courier New" w:hAnsi="Courier New" w:cs="Courier New"/>
          <w:b/>
        </w:rPr>
        <w:t>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AB057D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&lt;string&gt;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using</w:t>
      </w:r>
      <w:proofErr w:type="gramEnd"/>
      <w:r w:rsidRPr="008A2758">
        <w:rPr>
          <w:rFonts w:ascii="Courier New" w:hAnsi="Courier New" w:cs="Courier New"/>
          <w:b/>
        </w:rPr>
        <w:t xml:space="preserve"> namespace std;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int</w:t>
      </w:r>
      <w:proofErr w:type="gramEnd"/>
      <w:r w:rsidRPr="008A2758">
        <w:rPr>
          <w:rFonts w:ascii="Courier New" w:hAnsi="Courier New" w:cs="Courier New"/>
          <w:b/>
        </w:rPr>
        <w:t xml:space="preserve"> main() {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s("1234");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lastRenderedPageBreak/>
        <w:t xml:space="preserve">  </w:t>
      </w:r>
      <w:proofErr w:type="gramStart"/>
      <w:r w:rsidRPr="008A2758">
        <w:rPr>
          <w:rFonts w:ascii="Courier New" w:hAnsi="Courier New" w:cs="Courier New"/>
          <w:b/>
        </w:rPr>
        <w:t>assert(</w:t>
      </w:r>
      <w:proofErr w:type="gramEnd"/>
      <w:r w:rsidRPr="008A2758">
        <w:rPr>
          <w:rFonts w:ascii="Courier New" w:hAnsi="Courier New" w:cs="Courier New"/>
          <w:b/>
        </w:rPr>
        <w:t>s[1] == '2');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assert(</w:t>
      </w:r>
      <w:proofErr w:type="gramEnd"/>
      <w:r w:rsidRPr="008A2758">
        <w:rPr>
          <w:rFonts w:ascii="Courier New" w:hAnsi="Courier New" w:cs="Courier New"/>
          <w:b/>
        </w:rPr>
        <w:t>s.at(1) == '2');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 ///:~</w:t>
      </w:r>
    </w:p>
    <w:p w:rsidR="00016EF8" w:rsidRDefault="00EB5869">
      <w:pPr>
        <w:jc w:val="both"/>
        <w:rPr>
          <w:rFonts w:ascii="Arial" w:hAnsi="Arial" w:cs="Arial"/>
          <w:sz w:val="21"/>
          <w:szCs w:val="21"/>
        </w:rPr>
      </w:pPr>
      <w:proofErr w:type="gramStart"/>
      <w:r w:rsidRPr="008A2758">
        <w:rPr>
          <w:rFonts w:asciiTheme="majorHAnsi" w:hAnsiTheme="majorHAnsi" w:cs="Arial"/>
          <w:b/>
          <w:i/>
        </w:rPr>
        <w:t>Listing 18</w:t>
      </w:r>
      <w:r>
        <w:rPr>
          <w:rFonts w:asciiTheme="majorHAnsi" w:hAnsiTheme="majorHAnsi" w:cs="Arial"/>
          <w:b/>
          <w:i/>
        </w:rPr>
        <w:t>-26.</w:t>
      </w:r>
      <w:proofErr w:type="gramEnd"/>
      <w:r>
        <w:rPr>
          <w:rFonts w:asciiTheme="majorHAnsi" w:hAnsiTheme="majorHAnsi" w:cs="Arial"/>
          <w:b/>
          <w:i/>
        </w:rPr>
        <w:t xml:space="preserve"> </w:t>
      </w:r>
      <w:r w:rsidR="00E54304">
        <w:rPr>
          <w:rFonts w:asciiTheme="majorHAnsi" w:hAnsiTheme="majorHAnsi" w:cs="Arial"/>
          <w:b/>
          <w:i/>
        </w:rPr>
        <w:t xml:space="preserve">Demonstrating Difference between String Indexing with [ ] and </w:t>
      </w:r>
      <w:proofErr w:type="gramStart"/>
      <w:r w:rsidR="00E54304">
        <w:rPr>
          <w:rFonts w:asciiTheme="majorHAnsi" w:hAnsiTheme="majorHAnsi" w:cs="Arial"/>
          <w:b/>
          <w:i/>
        </w:rPr>
        <w:t>at(</w:t>
      </w:r>
      <w:proofErr w:type="gramEnd"/>
      <w:r w:rsidR="00E54304">
        <w:rPr>
          <w:rFonts w:asciiTheme="majorHAnsi" w:hAnsiTheme="majorHAnsi" w:cs="Arial"/>
          <w:b/>
          <w:i/>
        </w:rPr>
        <w:t xml:space="preserve"> )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//: </w:t>
      </w:r>
      <w:r w:rsidR="00D1690C" w:rsidRPr="008A2758">
        <w:rPr>
          <w:rFonts w:ascii="Courier New" w:hAnsi="Courier New" w:cs="Courier New"/>
          <w:b/>
        </w:rPr>
        <w:t>C18</w:t>
      </w:r>
      <w:r w:rsidRPr="008A2758">
        <w:rPr>
          <w:rFonts w:ascii="Courier New" w:hAnsi="Courier New" w:cs="Courier New"/>
          <w:b/>
        </w:rPr>
        <w:t>:BadStringIndexing.cpp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AB057D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&lt;exception&gt;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AB057D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</w:t>
      </w:r>
      <w:proofErr w:type="spellStart"/>
      <w:r w:rsidRPr="008A2758">
        <w:rPr>
          <w:rFonts w:ascii="Courier New" w:hAnsi="Courier New" w:cs="Courier New"/>
          <w:b/>
        </w:rPr>
        <w:t>iostream</w:t>
      </w:r>
      <w:proofErr w:type="spellEnd"/>
      <w:r w:rsidRPr="008A2758">
        <w:rPr>
          <w:rFonts w:ascii="Courier New" w:hAnsi="Courier New" w:cs="Courier New"/>
          <w:b/>
        </w:rPr>
        <w:t>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AB057D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&lt;string&gt;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using</w:t>
      </w:r>
      <w:proofErr w:type="gramEnd"/>
      <w:r w:rsidRPr="008A2758">
        <w:rPr>
          <w:rFonts w:ascii="Courier New" w:hAnsi="Courier New" w:cs="Courier New"/>
          <w:b/>
        </w:rPr>
        <w:t xml:space="preserve"> namespace std;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int</w:t>
      </w:r>
      <w:proofErr w:type="gramEnd"/>
      <w:r w:rsidRPr="008A2758">
        <w:rPr>
          <w:rFonts w:ascii="Courier New" w:hAnsi="Courier New" w:cs="Courier New"/>
          <w:b/>
        </w:rPr>
        <w:t xml:space="preserve"> main() {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string</w:t>
      </w:r>
      <w:proofErr w:type="gramEnd"/>
      <w:r w:rsidRPr="008A2758">
        <w:rPr>
          <w:rFonts w:ascii="Courier New" w:hAnsi="Courier New" w:cs="Courier New"/>
          <w:b/>
        </w:rPr>
        <w:t xml:space="preserve"> s("1234");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// </w:t>
      </w:r>
      <w:proofErr w:type="gramStart"/>
      <w:r w:rsidRPr="008A2758">
        <w:rPr>
          <w:rFonts w:ascii="Courier New" w:hAnsi="Courier New" w:cs="Courier New"/>
          <w:b/>
        </w:rPr>
        <w:t>at(</w:t>
      </w:r>
      <w:proofErr w:type="gramEnd"/>
      <w:r w:rsidRPr="008A2758">
        <w:rPr>
          <w:rFonts w:ascii="Courier New" w:hAnsi="Courier New" w:cs="Courier New"/>
          <w:b/>
        </w:rPr>
        <w:t>) saves you by throwing an exception: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try</w:t>
      </w:r>
      <w:proofErr w:type="gramEnd"/>
      <w:r w:rsidRPr="008A2758">
        <w:rPr>
          <w:rFonts w:ascii="Courier New" w:hAnsi="Courier New" w:cs="Courier New"/>
          <w:b/>
        </w:rPr>
        <w:t xml:space="preserve"> {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   </w:t>
      </w:r>
      <w:proofErr w:type="gramStart"/>
      <w:r w:rsidRPr="008A2758">
        <w:rPr>
          <w:rFonts w:ascii="Courier New" w:hAnsi="Courier New" w:cs="Courier New"/>
          <w:b/>
        </w:rPr>
        <w:t>s.at(</w:t>
      </w:r>
      <w:proofErr w:type="gramEnd"/>
      <w:r w:rsidRPr="008A2758">
        <w:rPr>
          <w:rFonts w:ascii="Courier New" w:hAnsi="Courier New" w:cs="Courier New"/>
          <w:b/>
        </w:rPr>
        <w:t>5);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} </w:t>
      </w:r>
      <w:proofErr w:type="gramStart"/>
      <w:r w:rsidRPr="008A2758">
        <w:rPr>
          <w:rFonts w:ascii="Courier New" w:hAnsi="Courier New" w:cs="Courier New"/>
          <w:b/>
        </w:rPr>
        <w:t>catch(</w:t>
      </w:r>
      <w:proofErr w:type="gramEnd"/>
      <w:r w:rsidRPr="008A2758">
        <w:rPr>
          <w:rFonts w:ascii="Courier New" w:hAnsi="Courier New" w:cs="Courier New"/>
          <w:b/>
        </w:rPr>
        <w:t>exception&amp; e) {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   </w:t>
      </w:r>
      <w:proofErr w:type="gramStart"/>
      <w:r w:rsidR="00AB057D">
        <w:rPr>
          <w:rFonts w:ascii="Courier New" w:hAnsi="Courier New" w:cs="Courier New"/>
          <w:b/>
        </w:rPr>
        <w:t>c</w:t>
      </w:r>
      <w:r w:rsidRPr="008A2758">
        <w:rPr>
          <w:rFonts w:ascii="Courier New" w:hAnsi="Courier New" w:cs="Courier New"/>
          <w:b/>
        </w:rPr>
        <w:t>err</w:t>
      </w:r>
      <w:proofErr w:type="gramEnd"/>
      <w:r w:rsidR="00AB057D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 xml:space="preserve">&lt;&lt; </w:t>
      </w:r>
      <w:proofErr w:type="spellStart"/>
      <w:r w:rsidRPr="008A2758">
        <w:rPr>
          <w:rFonts w:ascii="Courier New" w:hAnsi="Courier New" w:cs="Courier New"/>
          <w:b/>
        </w:rPr>
        <w:t>e.what</w:t>
      </w:r>
      <w:proofErr w:type="spellEnd"/>
      <w:r w:rsidRPr="008A2758">
        <w:rPr>
          <w:rFonts w:ascii="Courier New" w:hAnsi="Courier New" w:cs="Courier New"/>
          <w:b/>
        </w:rPr>
        <w:t>() &lt;&lt; endl;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  }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 ///:~</w:t>
      </w:r>
    </w:p>
    <w:p w:rsidR="00016EF8" w:rsidRDefault="00EB5869">
      <w:pPr>
        <w:jc w:val="both"/>
        <w:rPr>
          <w:rFonts w:ascii="Arial" w:hAnsi="Arial" w:cs="Arial"/>
          <w:sz w:val="21"/>
          <w:szCs w:val="21"/>
        </w:rPr>
      </w:pPr>
      <w:proofErr w:type="gramStart"/>
      <w:r w:rsidRPr="008A2758">
        <w:rPr>
          <w:rFonts w:asciiTheme="majorHAnsi" w:hAnsiTheme="majorHAnsi" w:cs="Arial"/>
          <w:b/>
          <w:i/>
        </w:rPr>
        <w:t>Listing 18</w:t>
      </w:r>
      <w:r>
        <w:rPr>
          <w:rFonts w:asciiTheme="majorHAnsi" w:hAnsiTheme="majorHAnsi" w:cs="Arial"/>
          <w:b/>
          <w:i/>
        </w:rPr>
        <w:t>-27.</w:t>
      </w:r>
      <w:proofErr w:type="gramEnd"/>
      <w:r>
        <w:rPr>
          <w:rFonts w:asciiTheme="majorHAnsi" w:hAnsiTheme="majorHAnsi" w:cs="Arial"/>
          <w:b/>
          <w:i/>
        </w:rPr>
        <w:t xml:space="preserve"> </w:t>
      </w:r>
      <w:r w:rsidR="000B0289">
        <w:rPr>
          <w:rFonts w:asciiTheme="majorHAnsi" w:hAnsiTheme="majorHAnsi" w:cs="Arial"/>
          <w:b/>
          <w:i/>
        </w:rPr>
        <w:t xml:space="preserve">Developing </w:t>
      </w:r>
      <w:proofErr w:type="spellStart"/>
      <w:r w:rsidR="00B4713C">
        <w:rPr>
          <w:rFonts w:asciiTheme="majorHAnsi" w:hAnsiTheme="majorHAnsi" w:cs="Arial"/>
          <w:b/>
          <w:i/>
        </w:rPr>
        <w:t>ichar</w:t>
      </w:r>
      <w:r w:rsidR="000B0289">
        <w:rPr>
          <w:rFonts w:asciiTheme="majorHAnsi" w:hAnsiTheme="majorHAnsi" w:cs="Arial"/>
          <w:b/>
          <w:i/>
        </w:rPr>
        <w:t>_t</w:t>
      </w:r>
      <w:r w:rsidR="00B4713C">
        <w:rPr>
          <w:rFonts w:asciiTheme="majorHAnsi" w:hAnsiTheme="majorHAnsi" w:cs="Arial"/>
          <w:b/>
          <w:i/>
        </w:rPr>
        <w:t>raits</w:t>
      </w:r>
      <w:proofErr w:type="spellEnd"/>
    </w:p>
    <w:p w:rsidR="00274E2F" w:rsidRPr="008A2758" w:rsidRDefault="00274E2F" w:rsidP="00B93174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8A2758">
        <w:rPr>
          <w:rFonts w:ascii="Courier New" w:hAnsi="Courier New" w:cs="Courier New"/>
          <w:b/>
          <w:sz w:val="20"/>
          <w:szCs w:val="20"/>
        </w:rPr>
        <w:t xml:space="preserve">//: </w:t>
      </w:r>
      <w:r w:rsidR="00D1690C" w:rsidRPr="008A2758">
        <w:rPr>
          <w:rFonts w:ascii="Courier New" w:hAnsi="Courier New" w:cs="Courier New"/>
          <w:b/>
          <w:sz w:val="20"/>
          <w:szCs w:val="20"/>
        </w:rPr>
        <w:t>C18</w:t>
      </w:r>
      <w:r w:rsidRPr="008A2758">
        <w:rPr>
          <w:rFonts w:ascii="Courier New" w:hAnsi="Courier New" w:cs="Courier New"/>
          <w:b/>
          <w:sz w:val="20"/>
          <w:szCs w:val="20"/>
        </w:rPr>
        <w:t>:ichar_traits.h</w:t>
      </w:r>
    </w:p>
    <w:p w:rsidR="00977716" w:rsidRPr="00977716" w:rsidRDefault="00977716" w:rsidP="00977716">
      <w:pPr>
        <w:jc w:val="both"/>
        <w:rPr>
          <w:ins w:id="3" w:author="Saswata Mishra" w:date="2013-09-06T14:18:00Z"/>
          <w:rFonts w:ascii="Courier New" w:hAnsi="Courier New" w:cs="Courier New"/>
          <w:b/>
          <w:sz w:val="20"/>
          <w:szCs w:val="20"/>
        </w:rPr>
      </w:pPr>
      <w:ins w:id="4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//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Creating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your own character traits.</w:t>
        </w:r>
      </w:ins>
    </w:p>
    <w:p w:rsidR="00977716" w:rsidRPr="00977716" w:rsidRDefault="00977716" w:rsidP="00977716">
      <w:pPr>
        <w:jc w:val="both"/>
        <w:rPr>
          <w:ins w:id="5" w:author="Saswata Mishra" w:date="2013-09-06T14:18:00Z"/>
          <w:rFonts w:ascii="Courier New" w:hAnsi="Courier New" w:cs="Courier New"/>
          <w:b/>
          <w:sz w:val="20"/>
          <w:szCs w:val="20"/>
        </w:rPr>
      </w:pPr>
      <w:ins w:id="6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#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ifndef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ICHAR_TRAITS_H</w:t>
        </w:r>
      </w:ins>
    </w:p>
    <w:p w:rsidR="00977716" w:rsidRPr="00977716" w:rsidRDefault="00977716" w:rsidP="00977716">
      <w:pPr>
        <w:jc w:val="both"/>
        <w:rPr>
          <w:ins w:id="7" w:author="Saswata Mishra" w:date="2013-09-06T14:18:00Z"/>
          <w:rFonts w:ascii="Courier New" w:hAnsi="Courier New" w:cs="Courier New"/>
          <w:b/>
          <w:sz w:val="20"/>
          <w:szCs w:val="20"/>
        </w:rPr>
      </w:pPr>
      <w:ins w:id="8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lastRenderedPageBreak/>
          <w:t>#define ICHAR_TRAITS_H</w:t>
        </w:r>
      </w:ins>
    </w:p>
    <w:p w:rsidR="00977716" w:rsidRPr="00977716" w:rsidRDefault="00977716" w:rsidP="00977716">
      <w:pPr>
        <w:jc w:val="both"/>
        <w:rPr>
          <w:ins w:id="9" w:author="Saswata Mishra" w:date="2013-09-06T14:18:00Z"/>
          <w:rFonts w:ascii="Courier New" w:hAnsi="Courier New" w:cs="Courier New"/>
          <w:b/>
          <w:sz w:val="20"/>
          <w:szCs w:val="20"/>
        </w:rPr>
      </w:pPr>
      <w:ins w:id="10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#include &lt;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cassert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&gt;</w:t>
        </w:r>
      </w:ins>
    </w:p>
    <w:p w:rsidR="00977716" w:rsidRPr="00977716" w:rsidRDefault="00977716" w:rsidP="00977716">
      <w:pPr>
        <w:jc w:val="both"/>
        <w:rPr>
          <w:ins w:id="11" w:author="Saswata Mishra" w:date="2013-09-06T14:18:00Z"/>
          <w:rFonts w:ascii="Courier New" w:hAnsi="Courier New" w:cs="Courier New"/>
          <w:b/>
          <w:sz w:val="20"/>
          <w:szCs w:val="20"/>
        </w:rPr>
      </w:pPr>
      <w:ins w:id="12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#include &lt;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cctype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&gt;</w:t>
        </w:r>
      </w:ins>
    </w:p>
    <w:p w:rsidR="00977716" w:rsidRPr="00977716" w:rsidRDefault="00977716" w:rsidP="00977716">
      <w:pPr>
        <w:jc w:val="both"/>
        <w:rPr>
          <w:ins w:id="13" w:author="Saswata Mishra" w:date="2013-09-06T14:18:00Z"/>
          <w:rFonts w:ascii="Courier New" w:hAnsi="Courier New" w:cs="Courier New"/>
          <w:b/>
          <w:sz w:val="20"/>
          <w:szCs w:val="20"/>
        </w:rPr>
      </w:pPr>
      <w:ins w:id="14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#include &lt;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cmath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&gt;</w:t>
        </w:r>
      </w:ins>
    </w:p>
    <w:p w:rsidR="00977716" w:rsidRPr="00977716" w:rsidRDefault="00977716" w:rsidP="00977716">
      <w:pPr>
        <w:jc w:val="both"/>
        <w:rPr>
          <w:ins w:id="15" w:author="Saswata Mishra" w:date="2013-09-06T14:18:00Z"/>
          <w:rFonts w:ascii="Courier New" w:hAnsi="Courier New" w:cs="Courier New"/>
          <w:b/>
          <w:sz w:val="20"/>
          <w:szCs w:val="20"/>
        </w:rPr>
      </w:pPr>
      <w:ins w:id="16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#include &lt;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cstddef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&gt;</w:t>
        </w:r>
      </w:ins>
    </w:p>
    <w:p w:rsidR="00977716" w:rsidRPr="00977716" w:rsidRDefault="00977716" w:rsidP="00977716">
      <w:pPr>
        <w:jc w:val="both"/>
        <w:rPr>
          <w:ins w:id="17" w:author="Saswata Mishra" w:date="2013-09-06T14:18:00Z"/>
          <w:rFonts w:ascii="Courier New" w:hAnsi="Courier New" w:cs="Courier New"/>
          <w:b/>
          <w:sz w:val="20"/>
          <w:szCs w:val="20"/>
        </w:rPr>
      </w:pPr>
      <w:ins w:id="18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#include &lt;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ostream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&gt;</w:t>
        </w:r>
      </w:ins>
    </w:p>
    <w:p w:rsidR="00977716" w:rsidRPr="00977716" w:rsidRDefault="00977716" w:rsidP="00977716">
      <w:pPr>
        <w:jc w:val="both"/>
        <w:rPr>
          <w:ins w:id="19" w:author="Saswata Mishra" w:date="2013-09-06T14:18:00Z"/>
          <w:rFonts w:ascii="Courier New" w:hAnsi="Courier New" w:cs="Courier New"/>
          <w:b/>
          <w:sz w:val="20"/>
          <w:szCs w:val="20"/>
        </w:rPr>
      </w:pPr>
      <w:ins w:id="20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#include &lt;string&gt;</w:t>
        </w:r>
      </w:ins>
    </w:p>
    <w:p w:rsidR="00977716" w:rsidRPr="00977716" w:rsidRDefault="00977716" w:rsidP="00977716">
      <w:pPr>
        <w:jc w:val="both"/>
        <w:rPr>
          <w:ins w:id="21" w:author="Saswata Mishra" w:date="2013-09-06T14:18:00Z"/>
          <w:rFonts w:ascii="Courier New" w:hAnsi="Courier New" w:cs="Courier New"/>
          <w:b/>
          <w:sz w:val="20"/>
          <w:szCs w:val="20"/>
        </w:rPr>
      </w:pPr>
      <w:proofErr w:type="gramStart"/>
      <w:ins w:id="22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using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std::allocator;</w:t>
        </w:r>
      </w:ins>
    </w:p>
    <w:p w:rsidR="00977716" w:rsidRPr="00977716" w:rsidRDefault="00977716" w:rsidP="00977716">
      <w:pPr>
        <w:jc w:val="both"/>
        <w:rPr>
          <w:ins w:id="23" w:author="Saswata Mishra" w:date="2013-09-06T14:18:00Z"/>
          <w:rFonts w:ascii="Courier New" w:hAnsi="Courier New" w:cs="Courier New"/>
          <w:b/>
          <w:sz w:val="20"/>
          <w:szCs w:val="20"/>
        </w:rPr>
      </w:pPr>
      <w:proofErr w:type="gramStart"/>
      <w:ins w:id="24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using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std::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basic_string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;</w:t>
        </w:r>
      </w:ins>
    </w:p>
    <w:p w:rsidR="00977716" w:rsidRPr="00977716" w:rsidRDefault="00977716" w:rsidP="00977716">
      <w:pPr>
        <w:jc w:val="both"/>
        <w:rPr>
          <w:ins w:id="25" w:author="Saswata Mishra" w:date="2013-09-06T14:18:00Z"/>
          <w:rFonts w:ascii="Courier New" w:hAnsi="Courier New" w:cs="Courier New"/>
          <w:b/>
          <w:sz w:val="20"/>
          <w:szCs w:val="20"/>
        </w:rPr>
      </w:pPr>
      <w:proofErr w:type="gramStart"/>
      <w:ins w:id="26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using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std::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char_traits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;</w:t>
        </w:r>
      </w:ins>
    </w:p>
    <w:p w:rsidR="00977716" w:rsidRPr="00977716" w:rsidRDefault="00977716" w:rsidP="00977716">
      <w:pPr>
        <w:jc w:val="both"/>
        <w:rPr>
          <w:ins w:id="27" w:author="Saswata Mishra" w:date="2013-09-06T14:18:00Z"/>
          <w:rFonts w:ascii="Courier New" w:hAnsi="Courier New" w:cs="Courier New"/>
          <w:b/>
          <w:sz w:val="20"/>
          <w:szCs w:val="20"/>
        </w:rPr>
      </w:pPr>
      <w:proofErr w:type="gramStart"/>
      <w:ins w:id="28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using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std::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ostream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;</w:t>
        </w:r>
      </w:ins>
    </w:p>
    <w:p w:rsidR="00977716" w:rsidRPr="00977716" w:rsidRDefault="00977716" w:rsidP="00977716">
      <w:pPr>
        <w:jc w:val="both"/>
        <w:rPr>
          <w:ins w:id="29" w:author="Saswata Mishra" w:date="2013-09-06T14:18:00Z"/>
          <w:rFonts w:ascii="Courier New" w:hAnsi="Courier New" w:cs="Courier New"/>
          <w:b/>
          <w:sz w:val="20"/>
          <w:szCs w:val="20"/>
        </w:rPr>
      </w:pPr>
      <w:proofErr w:type="gramStart"/>
      <w:ins w:id="30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using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std::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size_t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;</w:t>
        </w:r>
      </w:ins>
    </w:p>
    <w:p w:rsidR="00977716" w:rsidRPr="00977716" w:rsidRDefault="00977716" w:rsidP="00977716">
      <w:pPr>
        <w:jc w:val="both"/>
        <w:rPr>
          <w:ins w:id="31" w:author="Saswata Mishra" w:date="2013-09-06T14:18:00Z"/>
          <w:rFonts w:ascii="Courier New" w:hAnsi="Courier New" w:cs="Courier New"/>
          <w:b/>
          <w:sz w:val="20"/>
          <w:szCs w:val="20"/>
        </w:rPr>
      </w:pPr>
      <w:proofErr w:type="gramStart"/>
      <w:ins w:id="32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using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std::string;</w:t>
        </w:r>
      </w:ins>
    </w:p>
    <w:p w:rsidR="00977716" w:rsidRPr="00977716" w:rsidRDefault="00977716" w:rsidP="00977716">
      <w:pPr>
        <w:jc w:val="both"/>
        <w:rPr>
          <w:ins w:id="33" w:author="Saswata Mishra" w:date="2013-09-06T14:18:00Z"/>
          <w:rFonts w:ascii="Courier New" w:hAnsi="Courier New" w:cs="Courier New"/>
          <w:b/>
          <w:sz w:val="20"/>
          <w:szCs w:val="20"/>
        </w:rPr>
      </w:pPr>
      <w:proofErr w:type="gramStart"/>
      <w:ins w:id="34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using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std::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toupper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;</w:t>
        </w:r>
      </w:ins>
    </w:p>
    <w:p w:rsidR="00977716" w:rsidRPr="00977716" w:rsidRDefault="00977716" w:rsidP="00977716">
      <w:pPr>
        <w:jc w:val="both"/>
        <w:rPr>
          <w:ins w:id="35" w:author="Saswata Mishra" w:date="2013-09-06T14:18:00Z"/>
          <w:rFonts w:ascii="Courier New" w:hAnsi="Courier New" w:cs="Courier New"/>
          <w:b/>
          <w:sz w:val="20"/>
          <w:szCs w:val="20"/>
        </w:rPr>
      </w:pPr>
      <w:proofErr w:type="gramStart"/>
      <w:ins w:id="36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using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std::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tolower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;</w:t>
        </w:r>
      </w:ins>
    </w:p>
    <w:p w:rsidR="00977716" w:rsidRPr="00977716" w:rsidRDefault="00977716" w:rsidP="00977716">
      <w:pPr>
        <w:jc w:val="both"/>
        <w:rPr>
          <w:ins w:id="37" w:author="Saswata Mishra" w:date="2013-09-06T14:18:00Z"/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ins w:id="38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struct</w:t>
        </w:r>
        <w:proofErr w:type="spellEnd"/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ichar_traits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: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char_traits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&lt;char&gt; {</w:t>
        </w:r>
      </w:ins>
    </w:p>
    <w:p w:rsidR="00977716" w:rsidRPr="00977716" w:rsidRDefault="00977716" w:rsidP="00977716">
      <w:pPr>
        <w:jc w:val="both"/>
        <w:rPr>
          <w:ins w:id="39" w:author="Saswata Mishra" w:date="2013-09-06T14:18:00Z"/>
          <w:rFonts w:ascii="Courier New" w:hAnsi="Courier New" w:cs="Courier New"/>
          <w:b/>
          <w:sz w:val="20"/>
          <w:szCs w:val="20"/>
        </w:rPr>
      </w:pPr>
      <w:ins w:id="40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 //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We'll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only change character-by-</w:t>
        </w:r>
      </w:ins>
    </w:p>
    <w:p w:rsidR="00977716" w:rsidRPr="00977716" w:rsidRDefault="00977716" w:rsidP="00977716">
      <w:pPr>
        <w:jc w:val="both"/>
        <w:rPr>
          <w:ins w:id="41" w:author="Saswata Mishra" w:date="2013-09-06T14:18:00Z"/>
          <w:rFonts w:ascii="Courier New" w:hAnsi="Courier New" w:cs="Courier New"/>
          <w:b/>
          <w:sz w:val="20"/>
          <w:szCs w:val="20"/>
        </w:rPr>
      </w:pPr>
      <w:ins w:id="42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  // character comparison functions</w:t>
        </w:r>
      </w:ins>
    </w:p>
    <w:p w:rsidR="00977716" w:rsidRPr="00977716" w:rsidRDefault="00977716" w:rsidP="00977716">
      <w:pPr>
        <w:jc w:val="both"/>
        <w:rPr>
          <w:ins w:id="43" w:author="Saswata Mishra" w:date="2013-09-06T14:18:00Z"/>
          <w:rFonts w:ascii="Courier New" w:hAnsi="Courier New" w:cs="Courier New"/>
          <w:b/>
          <w:sz w:val="20"/>
          <w:szCs w:val="20"/>
        </w:rPr>
      </w:pPr>
      <w:ins w:id="44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static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bool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eq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(char c1st, char c2nd) {</w:t>
        </w:r>
      </w:ins>
    </w:p>
    <w:p w:rsidR="00977716" w:rsidRPr="00977716" w:rsidRDefault="00977716" w:rsidP="00977716">
      <w:pPr>
        <w:jc w:val="both"/>
        <w:rPr>
          <w:ins w:id="45" w:author="Saswata Mishra" w:date="2013-09-06T14:18:00Z"/>
          <w:rFonts w:ascii="Courier New" w:hAnsi="Courier New" w:cs="Courier New"/>
          <w:b/>
          <w:sz w:val="20"/>
          <w:szCs w:val="20"/>
        </w:rPr>
      </w:pPr>
      <w:ins w:id="46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return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toupper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(c1st) ==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toupper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(c2nd);</w:t>
        </w:r>
      </w:ins>
    </w:p>
    <w:p w:rsidR="00977716" w:rsidRPr="00977716" w:rsidRDefault="00977716" w:rsidP="00977716">
      <w:pPr>
        <w:jc w:val="both"/>
        <w:rPr>
          <w:ins w:id="47" w:author="Saswata Mishra" w:date="2013-09-06T14:18:00Z"/>
          <w:rFonts w:ascii="Courier New" w:hAnsi="Courier New" w:cs="Courier New"/>
          <w:b/>
          <w:sz w:val="20"/>
          <w:szCs w:val="20"/>
        </w:rPr>
      </w:pPr>
      <w:ins w:id="48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  }</w:t>
        </w:r>
      </w:ins>
    </w:p>
    <w:p w:rsidR="00977716" w:rsidRPr="00977716" w:rsidRDefault="00977716" w:rsidP="00977716">
      <w:pPr>
        <w:jc w:val="both"/>
        <w:rPr>
          <w:ins w:id="49" w:author="Saswata Mishra" w:date="2013-09-06T14:18:00Z"/>
          <w:rFonts w:ascii="Courier New" w:hAnsi="Courier New" w:cs="Courier New"/>
          <w:b/>
          <w:sz w:val="20"/>
          <w:szCs w:val="20"/>
        </w:rPr>
      </w:pPr>
      <w:ins w:id="50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static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bool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ne(char c1st, char c2nd) {</w:t>
        </w:r>
      </w:ins>
    </w:p>
    <w:p w:rsidR="00977716" w:rsidRPr="00977716" w:rsidRDefault="00977716" w:rsidP="00977716">
      <w:pPr>
        <w:jc w:val="both"/>
        <w:rPr>
          <w:ins w:id="51" w:author="Saswata Mishra" w:date="2013-09-06T14:18:00Z"/>
          <w:rFonts w:ascii="Courier New" w:hAnsi="Courier New" w:cs="Courier New"/>
          <w:b/>
          <w:sz w:val="20"/>
          <w:szCs w:val="20"/>
        </w:rPr>
      </w:pPr>
      <w:ins w:id="52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return !</w:t>
        </w:r>
        <w:proofErr w:type="spellStart"/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>eq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(c1st, c2nd);</w:t>
        </w:r>
      </w:ins>
    </w:p>
    <w:p w:rsidR="00977716" w:rsidRPr="00977716" w:rsidRDefault="00977716" w:rsidP="00977716">
      <w:pPr>
        <w:jc w:val="both"/>
        <w:rPr>
          <w:ins w:id="53" w:author="Saswata Mishra" w:date="2013-09-06T14:18:00Z"/>
          <w:rFonts w:ascii="Courier New" w:hAnsi="Courier New" w:cs="Courier New"/>
          <w:b/>
          <w:sz w:val="20"/>
          <w:szCs w:val="20"/>
        </w:rPr>
      </w:pPr>
      <w:ins w:id="54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  }</w:t>
        </w:r>
      </w:ins>
    </w:p>
    <w:p w:rsidR="00977716" w:rsidRPr="00977716" w:rsidRDefault="00977716" w:rsidP="00977716">
      <w:pPr>
        <w:jc w:val="both"/>
        <w:rPr>
          <w:ins w:id="55" w:author="Saswata Mishra" w:date="2013-09-06T14:18:00Z"/>
          <w:rFonts w:ascii="Courier New" w:hAnsi="Courier New" w:cs="Courier New"/>
          <w:b/>
          <w:sz w:val="20"/>
          <w:szCs w:val="20"/>
        </w:rPr>
      </w:pPr>
      <w:ins w:id="56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lastRenderedPageBreak/>
          <w:t xml:space="preserve">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static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bool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lt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(char c1st, char c2nd) {</w:t>
        </w:r>
      </w:ins>
    </w:p>
    <w:p w:rsidR="00977716" w:rsidRPr="00977716" w:rsidRDefault="00977716" w:rsidP="00977716">
      <w:pPr>
        <w:jc w:val="both"/>
        <w:rPr>
          <w:ins w:id="57" w:author="Saswata Mishra" w:date="2013-09-06T14:18:00Z"/>
          <w:rFonts w:ascii="Courier New" w:hAnsi="Courier New" w:cs="Courier New"/>
          <w:b/>
          <w:sz w:val="20"/>
          <w:szCs w:val="20"/>
        </w:rPr>
      </w:pPr>
      <w:ins w:id="58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return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toupper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(c1st) &lt;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toupper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(c2nd);</w:t>
        </w:r>
      </w:ins>
    </w:p>
    <w:p w:rsidR="00977716" w:rsidRPr="00977716" w:rsidRDefault="00977716" w:rsidP="00977716">
      <w:pPr>
        <w:jc w:val="both"/>
        <w:rPr>
          <w:ins w:id="59" w:author="Saswata Mishra" w:date="2013-09-06T14:18:00Z"/>
          <w:rFonts w:ascii="Courier New" w:hAnsi="Courier New" w:cs="Courier New"/>
          <w:b/>
          <w:sz w:val="20"/>
          <w:szCs w:val="20"/>
        </w:rPr>
      </w:pPr>
      <w:ins w:id="60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  }</w:t>
        </w:r>
      </w:ins>
    </w:p>
    <w:p w:rsidR="00977716" w:rsidRPr="00977716" w:rsidRDefault="00977716" w:rsidP="00977716">
      <w:pPr>
        <w:jc w:val="both"/>
        <w:rPr>
          <w:ins w:id="61" w:author="Saswata Mishra" w:date="2013-09-06T14:18:00Z"/>
          <w:rFonts w:ascii="Courier New" w:hAnsi="Courier New" w:cs="Courier New"/>
          <w:b/>
          <w:sz w:val="20"/>
          <w:szCs w:val="20"/>
        </w:rPr>
      </w:pPr>
      <w:ins w:id="62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  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static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int</w:t>
        </w:r>
      </w:ins>
    </w:p>
    <w:p w:rsidR="00977716" w:rsidRPr="00977716" w:rsidRDefault="00977716" w:rsidP="00977716">
      <w:pPr>
        <w:jc w:val="both"/>
        <w:rPr>
          <w:ins w:id="63" w:author="Saswata Mishra" w:date="2013-09-06T14:18:00Z"/>
          <w:rFonts w:ascii="Courier New" w:hAnsi="Courier New" w:cs="Courier New"/>
          <w:b/>
          <w:sz w:val="20"/>
          <w:szCs w:val="20"/>
        </w:rPr>
      </w:pPr>
      <w:ins w:id="64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compare(</w:t>
        </w:r>
        <w:proofErr w:type="spellStart"/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>const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char* str1,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const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char* str2,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size_t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n) {</w:t>
        </w:r>
      </w:ins>
    </w:p>
    <w:p w:rsidR="00977716" w:rsidRPr="00977716" w:rsidRDefault="00977716" w:rsidP="00977716">
      <w:pPr>
        <w:jc w:val="both"/>
        <w:rPr>
          <w:ins w:id="65" w:author="Saswata Mishra" w:date="2013-09-06T14:18:00Z"/>
          <w:rFonts w:ascii="Courier New" w:hAnsi="Courier New" w:cs="Courier New"/>
          <w:b/>
          <w:sz w:val="20"/>
          <w:szCs w:val="20"/>
        </w:rPr>
      </w:pPr>
      <w:ins w:id="66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for(</w:t>
        </w:r>
        <w:proofErr w:type="spellStart"/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>size_t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i = 0; i &lt; n; ++i) {</w:t>
        </w:r>
      </w:ins>
    </w:p>
    <w:p w:rsidR="00977716" w:rsidRPr="00977716" w:rsidRDefault="00977716" w:rsidP="00977716">
      <w:pPr>
        <w:jc w:val="both"/>
        <w:rPr>
          <w:ins w:id="67" w:author="Saswata Mishra" w:date="2013-09-06T14:18:00Z"/>
          <w:rFonts w:ascii="Courier New" w:hAnsi="Courier New" w:cs="Courier New"/>
          <w:b/>
          <w:sz w:val="20"/>
          <w:szCs w:val="20"/>
        </w:rPr>
      </w:pPr>
      <w:ins w:id="68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if(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>str1 == 0)</w:t>
        </w:r>
      </w:ins>
    </w:p>
    <w:p w:rsidR="00977716" w:rsidRPr="00977716" w:rsidRDefault="00977716" w:rsidP="00977716">
      <w:pPr>
        <w:jc w:val="both"/>
        <w:rPr>
          <w:ins w:id="69" w:author="Saswata Mishra" w:date="2013-09-06T14:18:00Z"/>
          <w:rFonts w:ascii="Courier New" w:hAnsi="Courier New" w:cs="Courier New"/>
          <w:b/>
          <w:sz w:val="20"/>
          <w:szCs w:val="20"/>
        </w:rPr>
      </w:pPr>
      <w:ins w:id="70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 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return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-1;</w:t>
        </w:r>
      </w:ins>
    </w:p>
    <w:p w:rsidR="00977716" w:rsidRPr="00977716" w:rsidRDefault="00977716" w:rsidP="00977716">
      <w:pPr>
        <w:jc w:val="both"/>
        <w:rPr>
          <w:ins w:id="71" w:author="Saswata Mishra" w:date="2013-09-06T14:18:00Z"/>
          <w:rFonts w:ascii="Courier New" w:hAnsi="Courier New" w:cs="Courier New"/>
          <w:b/>
          <w:sz w:val="20"/>
          <w:szCs w:val="20"/>
        </w:rPr>
      </w:pPr>
      <w:ins w:id="72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else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if(str2 == 0)</w:t>
        </w:r>
      </w:ins>
    </w:p>
    <w:p w:rsidR="00977716" w:rsidRPr="00977716" w:rsidRDefault="00977716" w:rsidP="00977716">
      <w:pPr>
        <w:jc w:val="both"/>
        <w:rPr>
          <w:ins w:id="73" w:author="Saswata Mishra" w:date="2013-09-06T14:18:00Z"/>
          <w:rFonts w:ascii="Courier New" w:hAnsi="Courier New" w:cs="Courier New"/>
          <w:b/>
          <w:sz w:val="20"/>
          <w:szCs w:val="20"/>
        </w:rPr>
      </w:pPr>
      <w:ins w:id="74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 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return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1;</w:t>
        </w:r>
      </w:ins>
    </w:p>
    <w:p w:rsidR="00977716" w:rsidRPr="00977716" w:rsidRDefault="00977716" w:rsidP="00977716">
      <w:pPr>
        <w:jc w:val="both"/>
        <w:rPr>
          <w:ins w:id="75" w:author="Saswata Mishra" w:date="2013-09-06T14:18:00Z"/>
          <w:rFonts w:ascii="Courier New" w:hAnsi="Courier New" w:cs="Courier New"/>
          <w:b/>
          <w:sz w:val="20"/>
          <w:szCs w:val="20"/>
        </w:rPr>
      </w:pPr>
      <w:ins w:id="76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else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if(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tolower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(*str1) &lt;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tolower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(*str2))</w:t>
        </w:r>
      </w:ins>
    </w:p>
    <w:p w:rsidR="00977716" w:rsidRPr="00977716" w:rsidRDefault="00977716" w:rsidP="00977716">
      <w:pPr>
        <w:jc w:val="both"/>
        <w:rPr>
          <w:ins w:id="77" w:author="Saswata Mishra" w:date="2013-09-06T14:18:00Z"/>
          <w:rFonts w:ascii="Courier New" w:hAnsi="Courier New" w:cs="Courier New"/>
          <w:b/>
          <w:sz w:val="20"/>
          <w:szCs w:val="20"/>
        </w:rPr>
      </w:pPr>
      <w:ins w:id="78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 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return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-1;</w:t>
        </w:r>
      </w:ins>
    </w:p>
    <w:p w:rsidR="00977716" w:rsidRPr="00977716" w:rsidRDefault="00977716" w:rsidP="00977716">
      <w:pPr>
        <w:jc w:val="both"/>
        <w:rPr>
          <w:ins w:id="79" w:author="Saswata Mishra" w:date="2013-09-06T14:18:00Z"/>
          <w:rFonts w:ascii="Courier New" w:hAnsi="Courier New" w:cs="Courier New"/>
          <w:b/>
          <w:sz w:val="20"/>
          <w:szCs w:val="20"/>
        </w:rPr>
      </w:pPr>
      <w:ins w:id="80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      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else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if(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tolower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(*str1) &gt;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tolower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(*str2))</w:t>
        </w:r>
      </w:ins>
    </w:p>
    <w:p w:rsidR="00977716" w:rsidRPr="00977716" w:rsidRDefault="00977716" w:rsidP="00977716">
      <w:pPr>
        <w:jc w:val="both"/>
        <w:rPr>
          <w:ins w:id="81" w:author="Saswata Mishra" w:date="2013-09-06T14:18:00Z"/>
          <w:rFonts w:ascii="Courier New" w:hAnsi="Courier New" w:cs="Courier New"/>
          <w:b/>
          <w:sz w:val="20"/>
          <w:szCs w:val="20"/>
        </w:rPr>
      </w:pPr>
      <w:ins w:id="82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 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return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1;</w:t>
        </w:r>
      </w:ins>
    </w:p>
    <w:p w:rsidR="00977716" w:rsidRPr="00977716" w:rsidRDefault="00977716" w:rsidP="00977716">
      <w:pPr>
        <w:jc w:val="both"/>
        <w:rPr>
          <w:ins w:id="83" w:author="Saswata Mishra" w:date="2013-09-06T14:18:00Z"/>
          <w:rFonts w:ascii="Courier New" w:hAnsi="Courier New" w:cs="Courier New"/>
          <w:b/>
          <w:sz w:val="20"/>
          <w:szCs w:val="20"/>
        </w:rPr>
      </w:pPr>
      <w:ins w:id="84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assert(</w:t>
        </w:r>
        <w:proofErr w:type="spellStart"/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>tolower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(*str1) ==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tolower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(*str2));</w:t>
        </w:r>
      </w:ins>
    </w:p>
    <w:p w:rsidR="00977716" w:rsidRPr="00977716" w:rsidRDefault="00977716" w:rsidP="00977716">
      <w:pPr>
        <w:jc w:val="both"/>
        <w:rPr>
          <w:ins w:id="85" w:author="Saswata Mishra" w:date="2013-09-06T14:18:00Z"/>
          <w:rFonts w:ascii="Courier New" w:hAnsi="Courier New" w:cs="Courier New"/>
          <w:b/>
          <w:sz w:val="20"/>
          <w:szCs w:val="20"/>
        </w:rPr>
      </w:pPr>
      <w:ins w:id="86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      ++str1; ++str2; // Compare the other chars</w:t>
        </w:r>
      </w:ins>
    </w:p>
    <w:p w:rsidR="00977716" w:rsidRPr="00977716" w:rsidRDefault="00977716" w:rsidP="00977716">
      <w:pPr>
        <w:jc w:val="both"/>
        <w:rPr>
          <w:ins w:id="87" w:author="Saswata Mishra" w:date="2013-09-06T14:18:00Z"/>
          <w:rFonts w:ascii="Courier New" w:hAnsi="Courier New" w:cs="Courier New"/>
          <w:b/>
          <w:sz w:val="20"/>
          <w:szCs w:val="20"/>
        </w:rPr>
      </w:pPr>
      <w:ins w:id="88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    }</w:t>
        </w:r>
      </w:ins>
    </w:p>
    <w:p w:rsidR="00977716" w:rsidRPr="00977716" w:rsidRDefault="00977716" w:rsidP="00977716">
      <w:pPr>
        <w:jc w:val="both"/>
        <w:rPr>
          <w:ins w:id="89" w:author="Saswata Mishra" w:date="2013-09-06T14:18:00Z"/>
          <w:rFonts w:ascii="Courier New" w:hAnsi="Courier New" w:cs="Courier New"/>
          <w:b/>
          <w:sz w:val="20"/>
          <w:szCs w:val="20"/>
        </w:rPr>
      </w:pPr>
      <w:ins w:id="90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return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0;</w:t>
        </w:r>
      </w:ins>
    </w:p>
    <w:p w:rsidR="00977716" w:rsidRPr="00977716" w:rsidRDefault="00977716" w:rsidP="00977716">
      <w:pPr>
        <w:jc w:val="both"/>
        <w:rPr>
          <w:ins w:id="91" w:author="Saswata Mishra" w:date="2013-09-06T14:18:00Z"/>
          <w:rFonts w:ascii="Courier New" w:hAnsi="Courier New" w:cs="Courier New"/>
          <w:b/>
          <w:sz w:val="20"/>
          <w:szCs w:val="20"/>
        </w:rPr>
      </w:pPr>
      <w:ins w:id="92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  }</w:t>
        </w:r>
      </w:ins>
    </w:p>
    <w:p w:rsidR="00977716" w:rsidRPr="00977716" w:rsidRDefault="00977716" w:rsidP="00977716">
      <w:pPr>
        <w:jc w:val="both"/>
        <w:rPr>
          <w:ins w:id="93" w:author="Saswata Mishra" w:date="2013-09-06T14:18:00Z"/>
          <w:rFonts w:ascii="Courier New" w:hAnsi="Courier New" w:cs="Courier New"/>
          <w:b/>
          <w:sz w:val="20"/>
          <w:szCs w:val="20"/>
        </w:rPr>
      </w:pPr>
      <w:ins w:id="94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static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const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char*</w:t>
        </w:r>
      </w:ins>
    </w:p>
    <w:p w:rsidR="00977716" w:rsidRPr="00977716" w:rsidRDefault="00977716" w:rsidP="00977716">
      <w:pPr>
        <w:jc w:val="both"/>
        <w:rPr>
          <w:ins w:id="95" w:author="Saswata Mishra" w:date="2013-09-06T14:18:00Z"/>
          <w:rFonts w:ascii="Courier New" w:hAnsi="Courier New" w:cs="Courier New"/>
          <w:b/>
          <w:sz w:val="20"/>
          <w:szCs w:val="20"/>
        </w:rPr>
      </w:pPr>
      <w:ins w:id="96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find(</w:t>
        </w:r>
        <w:proofErr w:type="spellStart"/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>const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char* s1,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size_t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n, char c) {</w:t>
        </w:r>
      </w:ins>
    </w:p>
    <w:p w:rsidR="00977716" w:rsidRPr="00977716" w:rsidRDefault="00977716" w:rsidP="00977716">
      <w:pPr>
        <w:jc w:val="both"/>
        <w:rPr>
          <w:ins w:id="97" w:author="Saswata Mishra" w:date="2013-09-06T14:18:00Z"/>
          <w:rFonts w:ascii="Courier New" w:hAnsi="Courier New" w:cs="Courier New"/>
          <w:b/>
          <w:sz w:val="20"/>
          <w:szCs w:val="20"/>
        </w:rPr>
      </w:pPr>
      <w:ins w:id="98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while(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>n-- &gt; 0)</w:t>
        </w:r>
      </w:ins>
    </w:p>
    <w:p w:rsidR="00977716" w:rsidRPr="00977716" w:rsidRDefault="00977716" w:rsidP="00977716">
      <w:pPr>
        <w:jc w:val="both"/>
        <w:rPr>
          <w:ins w:id="99" w:author="Saswata Mishra" w:date="2013-09-06T14:18:00Z"/>
          <w:rFonts w:ascii="Courier New" w:hAnsi="Courier New" w:cs="Courier New"/>
          <w:b/>
          <w:sz w:val="20"/>
          <w:szCs w:val="20"/>
        </w:rPr>
      </w:pPr>
      <w:ins w:id="100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if(</w:t>
        </w:r>
        <w:proofErr w:type="spellStart"/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>toupper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(*s1) ==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toupper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(c))</w:t>
        </w:r>
      </w:ins>
    </w:p>
    <w:p w:rsidR="00977716" w:rsidRPr="00977716" w:rsidRDefault="00977716" w:rsidP="00977716">
      <w:pPr>
        <w:jc w:val="both"/>
        <w:rPr>
          <w:ins w:id="101" w:author="Saswata Mishra" w:date="2013-09-06T14:18:00Z"/>
          <w:rFonts w:ascii="Courier New" w:hAnsi="Courier New" w:cs="Courier New"/>
          <w:b/>
          <w:sz w:val="20"/>
          <w:szCs w:val="20"/>
        </w:rPr>
      </w:pPr>
      <w:ins w:id="102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 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return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s1;</w:t>
        </w:r>
      </w:ins>
    </w:p>
    <w:p w:rsidR="00977716" w:rsidRPr="00977716" w:rsidRDefault="00977716" w:rsidP="00977716">
      <w:pPr>
        <w:jc w:val="both"/>
        <w:rPr>
          <w:ins w:id="103" w:author="Saswata Mishra" w:date="2013-09-06T14:18:00Z"/>
          <w:rFonts w:ascii="Courier New" w:hAnsi="Courier New" w:cs="Courier New"/>
          <w:b/>
          <w:sz w:val="20"/>
          <w:szCs w:val="20"/>
        </w:rPr>
      </w:pPr>
      <w:ins w:id="104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lastRenderedPageBreak/>
          <w:t xml:space="preserve">  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else</w:t>
        </w:r>
        <w:proofErr w:type="gramEnd"/>
      </w:ins>
    </w:p>
    <w:p w:rsidR="00977716" w:rsidRPr="00977716" w:rsidRDefault="00977716" w:rsidP="00977716">
      <w:pPr>
        <w:jc w:val="both"/>
        <w:rPr>
          <w:ins w:id="105" w:author="Saswata Mishra" w:date="2013-09-06T14:18:00Z"/>
          <w:rFonts w:ascii="Courier New" w:hAnsi="Courier New" w:cs="Courier New"/>
          <w:b/>
          <w:sz w:val="20"/>
          <w:szCs w:val="20"/>
        </w:rPr>
      </w:pPr>
      <w:ins w:id="106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        ++s1;</w:t>
        </w:r>
      </w:ins>
    </w:p>
    <w:p w:rsidR="00977716" w:rsidRPr="00977716" w:rsidRDefault="00977716" w:rsidP="00977716">
      <w:pPr>
        <w:jc w:val="both"/>
        <w:rPr>
          <w:ins w:id="107" w:author="Saswata Mishra" w:date="2013-09-06T14:18:00Z"/>
          <w:rFonts w:ascii="Courier New" w:hAnsi="Courier New" w:cs="Courier New"/>
          <w:b/>
          <w:sz w:val="20"/>
          <w:szCs w:val="20"/>
        </w:rPr>
      </w:pPr>
      <w:ins w:id="108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return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0;</w:t>
        </w:r>
      </w:ins>
    </w:p>
    <w:p w:rsidR="00977716" w:rsidRPr="00977716" w:rsidRDefault="00977716" w:rsidP="00977716">
      <w:pPr>
        <w:jc w:val="both"/>
        <w:rPr>
          <w:ins w:id="109" w:author="Saswata Mishra" w:date="2013-09-06T14:18:00Z"/>
          <w:rFonts w:ascii="Courier New" w:hAnsi="Courier New" w:cs="Courier New"/>
          <w:b/>
          <w:sz w:val="20"/>
          <w:szCs w:val="20"/>
        </w:rPr>
      </w:pPr>
      <w:ins w:id="110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  }</w:t>
        </w:r>
      </w:ins>
    </w:p>
    <w:p w:rsidR="00977716" w:rsidRPr="00977716" w:rsidRDefault="00977716" w:rsidP="00977716">
      <w:pPr>
        <w:jc w:val="both"/>
        <w:rPr>
          <w:ins w:id="111" w:author="Saswata Mishra" w:date="2013-09-06T14:18:00Z"/>
          <w:rFonts w:ascii="Courier New" w:hAnsi="Courier New" w:cs="Courier New"/>
          <w:b/>
          <w:sz w:val="20"/>
          <w:szCs w:val="20"/>
        </w:rPr>
      </w:pPr>
      <w:ins w:id="112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};</w:t>
        </w:r>
      </w:ins>
    </w:p>
    <w:p w:rsidR="00977716" w:rsidRPr="00977716" w:rsidRDefault="00977716" w:rsidP="00977716">
      <w:pPr>
        <w:jc w:val="both"/>
        <w:rPr>
          <w:ins w:id="113" w:author="Saswata Mishra" w:date="2013-09-06T14:18:00Z"/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ins w:id="114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typedef</w:t>
        </w:r>
        <w:proofErr w:type="spellEnd"/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basic_string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&lt;char,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ichar_traits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&gt;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istring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;</w:t>
        </w:r>
      </w:ins>
    </w:p>
    <w:p w:rsidR="00977716" w:rsidRPr="00977716" w:rsidRDefault="00977716" w:rsidP="00977716">
      <w:pPr>
        <w:jc w:val="both"/>
        <w:rPr>
          <w:ins w:id="115" w:author="Saswata Mishra" w:date="2013-09-06T14:18:00Z"/>
          <w:rFonts w:ascii="Courier New" w:hAnsi="Courier New" w:cs="Courier New"/>
          <w:b/>
          <w:sz w:val="20"/>
          <w:szCs w:val="20"/>
        </w:rPr>
      </w:pPr>
      <w:proofErr w:type="gramStart"/>
      <w:ins w:id="116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inline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ostream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&amp; operator&lt;&lt;(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ostream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&amp;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os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,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const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istring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&amp; s) {</w:t>
        </w:r>
      </w:ins>
    </w:p>
    <w:p w:rsidR="00977716" w:rsidRPr="00977716" w:rsidRDefault="00977716" w:rsidP="00977716">
      <w:pPr>
        <w:jc w:val="both"/>
        <w:rPr>
          <w:ins w:id="117" w:author="Saswata Mishra" w:date="2013-09-06T14:18:00Z"/>
          <w:rFonts w:ascii="Courier New" w:hAnsi="Courier New" w:cs="Courier New"/>
          <w:b/>
          <w:sz w:val="20"/>
          <w:szCs w:val="20"/>
        </w:rPr>
      </w:pPr>
      <w:ins w:id="118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return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os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&lt;&lt; string(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s.c_str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(),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s.length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());</w:t>
        </w:r>
      </w:ins>
    </w:p>
    <w:p w:rsidR="00977716" w:rsidRPr="00977716" w:rsidRDefault="00977716" w:rsidP="00977716">
      <w:pPr>
        <w:jc w:val="both"/>
        <w:rPr>
          <w:ins w:id="119" w:author="Saswata Mishra" w:date="2013-09-06T14:18:00Z"/>
          <w:rFonts w:ascii="Courier New" w:hAnsi="Courier New" w:cs="Courier New"/>
          <w:b/>
          <w:sz w:val="20"/>
          <w:szCs w:val="20"/>
        </w:rPr>
      </w:pPr>
      <w:ins w:id="120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}</w:t>
        </w:r>
      </w:ins>
    </w:p>
    <w:p w:rsidR="00274E2F" w:rsidRPr="008A2758" w:rsidDel="00977716" w:rsidRDefault="00977716" w:rsidP="00977716">
      <w:pPr>
        <w:jc w:val="both"/>
        <w:rPr>
          <w:del w:id="121" w:author="Saswata Mishra" w:date="2013-09-06T14:18:00Z"/>
          <w:rFonts w:ascii="Courier New" w:hAnsi="Courier New" w:cs="Courier New"/>
          <w:b/>
          <w:sz w:val="20"/>
          <w:szCs w:val="20"/>
        </w:rPr>
      </w:pPr>
      <w:ins w:id="122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#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endif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// ICHAR_TRAITS_H ///:~</w:t>
        </w:r>
      </w:ins>
      <w:del w:id="123" w:author="Saswata Mishra" w:date="2013-09-06T14:18:00Z">
        <w:r w:rsidR="00274E2F" w:rsidRPr="008A2758" w:rsidDel="00977716">
          <w:rPr>
            <w:rFonts w:ascii="Courier New" w:hAnsi="Courier New" w:cs="Courier New"/>
            <w:b/>
            <w:sz w:val="20"/>
            <w:szCs w:val="20"/>
          </w:rPr>
          <w:delText>// Creating your own character traits.</w:delText>
        </w:r>
      </w:del>
    </w:p>
    <w:p w:rsidR="00274E2F" w:rsidRPr="008A2758" w:rsidDel="00977716" w:rsidRDefault="00274E2F" w:rsidP="00B93174">
      <w:pPr>
        <w:jc w:val="both"/>
        <w:rPr>
          <w:del w:id="124" w:author="Saswata Mishra" w:date="2013-09-06T14:18:00Z"/>
          <w:rFonts w:ascii="Courier New" w:hAnsi="Courier New" w:cs="Courier New"/>
          <w:b/>
          <w:sz w:val="20"/>
          <w:szCs w:val="20"/>
        </w:rPr>
      </w:pPr>
      <w:del w:id="125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#ifndef ICHAR_TRAITS_H</w:delText>
        </w:r>
      </w:del>
    </w:p>
    <w:p w:rsidR="00274E2F" w:rsidRPr="008A2758" w:rsidDel="00977716" w:rsidRDefault="00274E2F" w:rsidP="00B93174">
      <w:pPr>
        <w:jc w:val="both"/>
        <w:rPr>
          <w:del w:id="126" w:author="Saswata Mishra" w:date="2013-09-06T14:18:00Z"/>
          <w:rFonts w:ascii="Courier New" w:hAnsi="Courier New" w:cs="Courier New"/>
          <w:b/>
          <w:sz w:val="20"/>
          <w:szCs w:val="20"/>
        </w:rPr>
      </w:pPr>
      <w:del w:id="127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#define ICHAR_TRAITS_H</w:delText>
        </w:r>
      </w:del>
    </w:p>
    <w:p w:rsidR="00274E2F" w:rsidRPr="008A2758" w:rsidDel="00977716" w:rsidRDefault="00274E2F" w:rsidP="00B93174">
      <w:pPr>
        <w:jc w:val="both"/>
        <w:rPr>
          <w:del w:id="128" w:author="Saswata Mishra" w:date="2013-09-06T14:18:00Z"/>
          <w:rFonts w:ascii="Courier New" w:hAnsi="Courier New" w:cs="Courier New"/>
          <w:b/>
          <w:sz w:val="20"/>
          <w:szCs w:val="20"/>
        </w:rPr>
      </w:pPr>
      <w:del w:id="129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#include</w:delText>
        </w:r>
        <w:r w:rsidR="00092D87" w:rsidDel="00977716">
          <w:rPr>
            <w:rFonts w:ascii="Courier New" w:hAnsi="Courier New" w:cs="Courier New"/>
            <w:b/>
            <w:sz w:val="20"/>
            <w:szCs w:val="20"/>
          </w:rPr>
          <w:delText xml:space="preserve"> </w:delText>
        </w:r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&lt;cassert&gt;</w:delText>
        </w:r>
      </w:del>
    </w:p>
    <w:p w:rsidR="00274E2F" w:rsidRPr="008A2758" w:rsidDel="00977716" w:rsidRDefault="00274E2F" w:rsidP="00B93174">
      <w:pPr>
        <w:jc w:val="both"/>
        <w:rPr>
          <w:del w:id="130" w:author="Saswata Mishra" w:date="2013-09-06T14:18:00Z"/>
          <w:rFonts w:ascii="Courier New" w:hAnsi="Courier New" w:cs="Courier New"/>
          <w:b/>
          <w:sz w:val="20"/>
          <w:szCs w:val="20"/>
        </w:rPr>
      </w:pPr>
      <w:del w:id="131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#include</w:delText>
        </w:r>
        <w:r w:rsidR="00092D87" w:rsidDel="00977716">
          <w:rPr>
            <w:rFonts w:ascii="Courier New" w:hAnsi="Courier New" w:cs="Courier New"/>
            <w:b/>
            <w:sz w:val="20"/>
            <w:szCs w:val="20"/>
          </w:rPr>
          <w:delText xml:space="preserve"> </w:delText>
        </w:r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&lt;cctype&gt;</w:delText>
        </w:r>
      </w:del>
    </w:p>
    <w:p w:rsidR="00274E2F" w:rsidRPr="008A2758" w:rsidDel="00977716" w:rsidRDefault="00274E2F" w:rsidP="00B93174">
      <w:pPr>
        <w:jc w:val="both"/>
        <w:rPr>
          <w:del w:id="132" w:author="Saswata Mishra" w:date="2013-09-06T14:18:00Z"/>
          <w:rFonts w:ascii="Courier New" w:hAnsi="Courier New" w:cs="Courier New"/>
          <w:b/>
          <w:sz w:val="20"/>
          <w:szCs w:val="20"/>
        </w:rPr>
      </w:pPr>
      <w:del w:id="133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#include</w:delText>
        </w:r>
        <w:r w:rsidR="00092D87" w:rsidDel="00977716">
          <w:rPr>
            <w:rFonts w:ascii="Courier New" w:hAnsi="Courier New" w:cs="Courier New"/>
            <w:b/>
            <w:sz w:val="20"/>
            <w:szCs w:val="20"/>
          </w:rPr>
          <w:delText xml:space="preserve"> </w:delText>
        </w:r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&lt;cmath&gt;</w:delText>
        </w:r>
      </w:del>
    </w:p>
    <w:p w:rsidR="00274E2F" w:rsidRPr="008A2758" w:rsidDel="00977716" w:rsidRDefault="00274E2F" w:rsidP="00B93174">
      <w:pPr>
        <w:jc w:val="both"/>
        <w:rPr>
          <w:del w:id="134" w:author="Saswata Mishra" w:date="2013-09-06T14:18:00Z"/>
          <w:rFonts w:ascii="Courier New" w:hAnsi="Courier New" w:cs="Courier New"/>
          <w:b/>
          <w:sz w:val="20"/>
          <w:szCs w:val="20"/>
        </w:rPr>
      </w:pPr>
      <w:del w:id="135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#include</w:delText>
        </w:r>
        <w:r w:rsidR="00092D87" w:rsidDel="00977716">
          <w:rPr>
            <w:rFonts w:ascii="Courier New" w:hAnsi="Courier New" w:cs="Courier New"/>
            <w:b/>
            <w:sz w:val="20"/>
            <w:szCs w:val="20"/>
          </w:rPr>
          <w:delText xml:space="preserve"> </w:delText>
        </w:r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&lt;cstddef&gt;</w:delText>
        </w:r>
      </w:del>
    </w:p>
    <w:p w:rsidR="00274E2F" w:rsidRPr="008A2758" w:rsidDel="00977716" w:rsidRDefault="00274E2F" w:rsidP="00B93174">
      <w:pPr>
        <w:jc w:val="both"/>
        <w:rPr>
          <w:del w:id="136" w:author="Saswata Mishra" w:date="2013-09-06T14:18:00Z"/>
          <w:rFonts w:ascii="Courier New" w:hAnsi="Courier New" w:cs="Courier New"/>
          <w:b/>
          <w:sz w:val="20"/>
          <w:szCs w:val="20"/>
        </w:rPr>
      </w:pPr>
      <w:del w:id="137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#include</w:delText>
        </w:r>
        <w:r w:rsidR="00092D87" w:rsidDel="00977716">
          <w:rPr>
            <w:rFonts w:ascii="Courier New" w:hAnsi="Courier New" w:cs="Courier New"/>
            <w:b/>
            <w:sz w:val="20"/>
            <w:szCs w:val="20"/>
          </w:rPr>
          <w:delText xml:space="preserve"> </w:delText>
        </w:r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&lt;ostream&gt;</w:delText>
        </w:r>
      </w:del>
    </w:p>
    <w:p w:rsidR="00274E2F" w:rsidRPr="008A2758" w:rsidDel="00977716" w:rsidRDefault="00274E2F" w:rsidP="00B93174">
      <w:pPr>
        <w:jc w:val="both"/>
        <w:rPr>
          <w:del w:id="138" w:author="Saswata Mishra" w:date="2013-09-06T14:18:00Z"/>
          <w:rFonts w:ascii="Courier New" w:hAnsi="Courier New" w:cs="Courier New"/>
          <w:b/>
          <w:sz w:val="20"/>
          <w:szCs w:val="20"/>
        </w:rPr>
      </w:pPr>
      <w:del w:id="139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#include</w:delText>
        </w:r>
        <w:r w:rsidR="00092D87" w:rsidDel="00977716">
          <w:rPr>
            <w:rFonts w:ascii="Courier New" w:hAnsi="Courier New" w:cs="Courier New"/>
            <w:b/>
            <w:sz w:val="20"/>
            <w:szCs w:val="20"/>
          </w:rPr>
          <w:delText xml:space="preserve"> </w:delText>
        </w:r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&lt;string&gt;</w:delText>
        </w:r>
      </w:del>
    </w:p>
    <w:p w:rsidR="00274E2F" w:rsidRPr="008A2758" w:rsidDel="00977716" w:rsidRDefault="00274E2F" w:rsidP="00B93174">
      <w:pPr>
        <w:jc w:val="both"/>
        <w:rPr>
          <w:del w:id="140" w:author="Saswata Mishra" w:date="2013-09-06T14:18:00Z"/>
          <w:rFonts w:ascii="Courier New" w:hAnsi="Courier New" w:cs="Courier New"/>
          <w:b/>
          <w:sz w:val="20"/>
          <w:szCs w:val="20"/>
        </w:rPr>
      </w:pPr>
      <w:del w:id="141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using std::allocator;</w:delText>
        </w:r>
      </w:del>
    </w:p>
    <w:p w:rsidR="00274E2F" w:rsidRPr="008A2758" w:rsidDel="00977716" w:rsidRDefault="00274E2F" w:rsidP="00B93174">
      <w:pPr>
        <w:jc w:val="both"/>
        <w:rPr>
          <w:del w:id="142" w:author="Saswata Mishra" w:date="2013-09-06T14:18:00Z"/>
          <w:rFonts w:ascii="Courier New" w:hAnsi="Courier New" w:cs="Courier New"/>
          <w:b/>
          <w:sz w:val="20"/>
          <w:szCs w:val="20"/>
        </w:rPr>
      </w:pPr>
      <w:del w:id="143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using std::basic_string;</w:delText>
        </w:r>
      </w:del>
    </w:p>
    <w:p w:rsidR="00274E2F" w:rsidRPr="008A2758" w:rsidDel="00977716" w:rsidRDefault="00274E2F" w:rsidP="00B93174">
      <w:pPr>
        <w:jc w:val="both"/>
        <w:rPr>
          <w:del w:id="144" w:author="Saswata Mishra" w:date="2013-09-06T14:18:00Z"/>
          <w:rFonts w:ascii="Courier New" w:hAnsi="Courier New" w:cs="Courier New"/>
          <w:b/>
          <w:sz w:val="20"/>
          <w:szCs w:val="20"/>
        </w:rPr>
      </w:pPr>
      <w:del w:id="145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using std::char_traits;</w:delText>
        </w:r>
      </w:del>
    </w:p>
    <w:p w:rsidR="00274E2F" w:rsidRPr="008A2758" w:rsidDel="00977716" w:rsidRDefault="00274E2F" w:rsidP="00B93174">
      <w:pPr>
        <w:jc w:val="both"/>
        <w:rPr>
          <w:del w:id="146" w:author="Saswata Mishra" w:date="2013-09-06T14:18:00Z"/>
          <w:rFonts w:ascii="Courier New" w:hAnsi="Courier New" w:cs="Courier New"/>
          <w:b/>
          <w:sz w:val="20"/>
          <w:szCs w:val="20"/>
        </w:rPr>
      </w:pPr>
      <w:del w:id="147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using std::ostream;</w:delText>
        </w:r>
      </w:del>
    </w:p>
    <w:p w:rsidR="00274E2F" w:rsidRPr="008A2758" w:rsidDel="00977716" w:rsidRDefault="00274E2F" w:rsidP="00B93174">
      <w:pPr>
        <w:jc w:val="both"/>
        <w:rPr>
          <w:del w:id="148" w:author="Saswata Mishra" w:date="2013-09-06T14:18:00Z"/>
          <w:rFonts w:ascii="Courier New" w:hAnsi="Courier New" w:cs="Courier New"/>
          <w:b/>
          <w:sz w:val="20"/>
          <w:szCs w:val="20"/>
        </w:rPr>
      </w:pPr>
      <w:del w:id="149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using std::size_t;</w:delText>
        </w:r>
      </w:del>
    </w:p>
    <w:p w:rsidR="00274E2F" w:rsidRPr="008A2758" w:rsidDel="00977716" w:rsidRDefault="00274E2F" w:rsidP="00B93174">
      <w:pPr>
        <w:jc w:val="both"/>
        <w:rPr>
          <w:del w:id="150" w:author="Saswata Mishra" w:date="2013-09-06T14:18:00Z"/>
          <w:rFonts w:ascii="Courier New" w:hAnsi="Courier New" w:cs="Courier New"/>
          <w:b/>
          <w:sz w:val="20"/>
          <w:szCs w:val="20"/>
        </w:rPr>
      </w:pPr>
      <w:del w:id="151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using std::string;</w:delText>
        </w:r>
      </w:del>
    </w:p>
    <w:p w:rsidR="00274E2F" w:rsidRPr="008A2758" w:rsidDel="00977716" w:rsidRDefault="00274E2F" w:rsidP="00B93174">
      <w:pPr>
        <w:jc w:val="both"/>
        <w:rPr>
          <w:del w:id="152" w:author="Saswata Mishra" w:date="2013-09-06T14:18:00Z"/>
          <w:rFonts w:ascii="Courier New" w:hAnsi="Courier New" w:cs="Courier New"/>
          <w:b/>
          <w:sz w:val="20"/>
          <w:szCs w:val="20"/>
        </w:rPr>
      </w:pPr>
      <w:del w:id="153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lastRenderedPageBreak/>
          <w:delText>using std::toupper;</w:delText>
        </w:r>
      </w:del>
    </w:p>
    <w:p w:rsidR="00274E2F" w:rsidRPr="008A2758" w:rsidDel="00977716" w:rsidRDefault="00274E2F" w:rsidP="00B93174">
      <w:pPr>
        <w:jc w:val="both"/>
        <w:rPr>
          <w:del w:id="154" w:author="Saswata Mishra" w:date="2013-09-06T14:18:00Z"/>
          <w:rFonts w:ascii="Courier New" w:hAnsi="Courier New" w:cs="Courier New"/>
          <w:b/>
          <w:sz w:val="20"/>
          <w:szCs w:val="20"/>
        </w:rPr>
      </w:pPr>
      <w:del w:id="155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using std::tolower;</w:delText>
        </w:r>
        <w:r w:rsidR="001A598D" w:rsidDel="00977716">
          <w:rPr>
            <w:rFonts w:ascii="Arial" w:hAnsi="Arial" w:cs="Arial"/>
            <w:b/>
            <w:sz w:val="21"/>
            <w:szCs w:val="21"/>
          </w:rPr>
          <w:fldChar w:fldCharType="begin"/>
        </w:r>
        <w:r w:rsidR="001A598D" w:rsidDel="00977716">
          <w:delInstrText xml:space="preserve"> XE "</w:delInstrText>
        </w:r>
        <w:r w:rsidR="001A598D" w:rsidRPr="00914E6E" w:rsidDel="00977716">
          <w:rPr>
            <w:rFonts w:ascii="Arial" w:hAnsi="Arial" w:cs="Arial"/>
            <w:sz w:val="21"/>
            <w:szCs w:val="21"/>
          </w:rPr>
          <w:delInstrText>String processing</w:delInstrText>
        </w:r>
        <w:r w:rsidR="001A598D" w:rsidDel="00977716">
          <w:rPr>
            <w:rFonts w:ascii="Arial" w:hAnsi="Arial" w:cs="Arial"/>
            <w:sz w:val="21"/>
            <w:szCs w:val="21"/>
          </w:rPr>
          <w:delInstrText>:searches:string and character traits</w:delInstrText>
        </w:r>
        <w:r w:rsidR="001A598D" w:rsidDel="00977716">
          <w:delInstrText xml:space="preserve">" </w:delInstrText>
        </w:r>
        <w:r w:rsidR="001A598D" w:rsidDel="00977716">
          <w:rPr>
            <w:rFonts w:ascii="Arial" w:hAnsi="Arial" w:cs="Arial"/>
            <w:b/>
            <w:sz w:val="21"/>
            <w:szCs w:val="21"/>
          </w:rPr>
          <w:fldChar w:fldCharType="end"/>
        </w:r>
      </w:del>
    </w:p>
    <w:p w:rsidR="00274E2F" w:rsidRPr="008A2758" w:rsidDel="00977716" w:rsidRDefault="00274E2F" w:rsidP="00B93174">
      <w:pPr>
        <w:jc w:val="both"/>
        <w:rPr>
          <w:del w:id="156" w:author="Saswata Mishra" w:date="2013-09-06T14:18:00Z"/>
          <w:rFonts w:ascii="Courier New" w:hAnsi="Courier New" w:cs="Courier New"/>
          <w:b/>
          <w:sz w:val="20"/>
          <w:szCs w:val="20"/>
          <w:lang w:val="fr-FR"/>
        </w:rPr>
      </w:pPr>
      <w:del w:id="157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  <w:lang w:val="fr-FR"/>
          </w:rPr>
          <w:delText>struct ichar_traits : char_traits&lt;char&gt; {</w:delText>
        </w:r>
      </w:del>
    </w:p>
    <w:p w:rsidR="00274E2F" w:rsidRPr="008A2758" w:rsidDel="00977716" w:rsidRDefault="00274E2F" w:rsidP="00B93174">
      <w:pPr>
        <w:jc w:val="both"/>
        <w:rPr>
          <w:del w:id="158" w:author="Saswata Mishra" w:date="2013-09-06T14:18:00Z"/>
          <w:rFonts w:ascii="Courier New" w:hAnsi="Courier New" w:cs="Courier New"/>
          <w:b/>
          <w:sz w:val="20"/>
          <w:szCs w:val="20"/>
        </w:rPr>
      </w:pPr>
      <w:del w:id="159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  <w:lang w:val="fr-FR"/>
          </w:rPr>
          <w:delText xml:space="preserve">  </w:delText>
        </w:r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// We'll only change character-by-</w:delText>
        </w:r>
      </w:del>
    </w:p>
    <w:p w:rsidR="00274E2F" w:rsidRPr="008A2758" w:rsidDel="00977716" w:rsidRDefault="00274E2F" w:rsidP="00B93174">
      <w:pPr>
        <w:jc w:val="both"/>
        <w:rPr>
          <w:del w:id="160" w:author="Saswata Mishra" w:date="2013-09-06T14:18:00Z"/>
          <w:rFonts w:ascii="Courier New" w:hAnsi="Courier New" w:cs="Courier New"/>
          <w:b/>
          <w:sz w:val="20"/>
          <w:szCs w:val="20"/>
        </w:rPr>
      </w:pPr>
      <w:del w:id="161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 // character comparison functions</w:delText>
        </w:r>
      </w:del>
    </w:p>
    <w:p w:rsidR="00274E2F" w:rsidRPr="008A2758" w:rsidDel="00977716" w:rsidRDefault="00274E2F" w:rsidP="00B93174">
      <w:pPr>
        <w:jc w:val="both"/>
        <w:rPr>
          <w:del w:id="162" w:author="Saswata Mishra" w:date="2013-09-06T14:18:00Z"/>
          <w:rFonts w:ascii="Courier New" w:hAnsi="Courier New" w:cs="Courier New"/>
          <w:b/>
          <w:sz w:val="20"/>
          <w:szCs w:val="20"/>
        </w:rPr>
      </w:pPr>
      <w:del w:id="163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 static bool eq(char c1st, char c2nd) {</w:delText>
        </w:r>
      </w:del>
    </w:p>
    <w:p w:rsidR="00274E2F" w:rsidRPr="008A2758" w:rsidDel="00977716" w:rsidRDefault="00274E2F" w:rsidP="00B93174">
      <w:pPr>
        <w:jc w:val="both"/>
        <w:rPr>
          <w:del w:id="164" w:author="Saswata Mishra" w:date="2013-09-06T14:18:00Z"/>
          <w:rFonts w:ascii="Courier New" w:hAnsi="Courier New" w:cs="Courier New"/>
          <w:b/>
          <w:sz w:val="20"/>
          <w:szCs w:val="20"/>
        </w:rPr>
      </w:pPr>
      <w:del w:id="165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 return toupper(c1st) == toupper(c2nd);</w:delText>
        </w:r>
      </w:del>
    </w:p>
    <w:p w:rsidR="00274E2F" w:rsidRPr="008A2758" w:rsidDel="00977716" w:rsidRDefault="00274E2F" w:rsidP="00B93174">
      <w:pPr>
        <w:jc w:val="both"/>
        <w:rPr>
          <w:del w:id="166" w:author="Saswata Mishra" w:date="2013-09-06T14:18:00Z"/>
          <w:rFonts w:ascii="Courier New" w:hAnsi="Courier New" w:cs="Courier New"/>
          <w:b/>
          <w:sz w:val="20"/>
          <w:szCs w:val="20"/>
        </w:rPr>
      </w:pPr>
      <w:del w:id="167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 }</w:delText>
        </w:r>
      </w:del>
    </w:p>
    <w:p w:rsidR="00274E2F" w:rsidRPr="008A2758" w:rsidDel="00977716" w:rsidRDefault="00274E2F" w:rsidP="00B93174">
      <w:pPr>
        <w:jc w:val="both"/>
        <w:rPr>
          <w:del w:id="168" w:author="Saswata Mishra" w:date="2013-09-06T14:18:00Z"/>
          <w:rFonts w:ascii="Courier New" w:hAnsi="Courier New" w:cs="Courier New"/>
          <w:b/>
          <w:sz w:val="20"/>
          <w:szCs w:val="20"/>
        </w:rPr>
      </w:pPr>
      <w:del w:id="169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 static bool ne(char c1st, char c2nd) {</w:delText>
        </w:r>
      </w:del>
    </w:p>
    <w:p w:rsidR="00274E2F" w:rsidRPr="008A2758" w:rsidDel="00977716" w:rsidRDefault="00274E2F" w:rsidP="00B93174">
      <w:pPr>
        <w:jc w:val="both"/>
        <w:rPr>
          <w:del w:id="170" w:author="Saswata Mishra" w:date="2013-09-06T14:18:00Z"/>
          <w:rFonts w:ascii="Courier New" w:hAnsi="Courier New" w:cs="Courier New"/>
          <w:b/>
          <w:sz w:val="20"/>
          <w:szCs w:val="20"/>
        </w:rPr>
      </w:pPr>
      <w:del w:id="171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 return !eq(c1st, c2nd);</w:delText>
        </w:r>
      </w:del>
    </w:p>
    <w:p w:rsidR="00274E2F" w:rsidRPr="008A2758" w:rsidDel="00977716" w:rsidRDefault="00274E2F" w:rsidP="00B93174">
      <w:pPr>
        <w:jc w:val="both"/>
        <w:rPr>
          <w:del w:id="172" w:author="Saswata Mishra" w:date="2013-09-06T14:18:00Z"/>
          <w:rFonts w:ascii="Courier New" w:hAnsi="Courier New" w:cs="Courier New"/>
          <w:b/>
          <w:sz w:val="20"/>
          <w:szCs w:val="20"/>
        </w:rPr>
      </w:pPr>
      <w:del w:id="173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 }</w:delText>
        </w:r>
      </w:del>
    </w:p>
    <w:p w:rsidR="00274E2F" w:rsidRPr="008A2758" w:rsidDel="00977716" w:rsidRDefault="00274E2F" w:rsidP="00B93174">
      <w:pPr>
        <w:jc w:val="both"/>
        <w:rPr>
          <w:del w:id="174" w:author="Saswata Mishra" w:date="2013-09-06T14:18:00Z"/>
          <w:rFonts w:ascii="Courier New" w:hAnsi="Courier New" w:cs="Courier New"/>
          <w:b/>
          <w:sz w:val="20"/>
          <w:szCs w:val="20"/>
        </w:rPr>
      </w:pPr>
      <w:del w:id="175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 static bool lt(char c1st, char c2nd) {</w:delText>
        </w:r>
      </w:del>
    </w:p>
    <w:p w:rsidR="00274E2F" w:rsidRPr="008A2758" w:rsidDel="00977716" w:rsidRDefault="00274E2F" w:rsidP="00B93174">
      <w:pPr>
        <w:jc w:val="both"/>
        <w:rPr>
          <w:del w:id="176" w:author="Saswata Mishra" w:date="2013-09-06T14:18:00Z"/>
          <w:rFonts w:ascii="Courier New" w:hAnsi="Courier New" w:cs="Courier New"/>
          <w:b/>
          <w:sz w:val="20"/>
          <w:szCs w:val="20"/>
        </w:rPr>
      </w:pPr>
      <w:del w:id="177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 return toupper(c1st) &lt; toupper(c2nd);</w:delText>
        </w:r>
      </w:del>
    </w:p>
    <w:p w:rsidR="00274E2F" w:rsidRPr="008A2758" w:rsidDel="00977716" w:rsidRDefault="00274E2F" w:rsidP="00B93174">
      <w:pPr>
        <w:jc w:val="both"/>
        <w:rPr>
          <w:del w:id="178" w:author="Saswata Mishra" w:date="2013-09-06T14:18:00Z"/>
          <w:rFonts w:ascii="Courier New" w:hAnsi="Courier New" w:cs="Courier New"/>
          <w:b/>
          <w:sz w:val="20"/>
          <w:szCs w:val="20"/>
        </w:rPr>
      </w:pPr>
      <w:del w:id="179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 }</w:delText>
        </w:r>
      </w:del>
    </w:p>
    <w:p w:rsidR="00274E2F" w:rsidRPr="008A2758" w:rsidDel="00977716" w:rsidRDefault="00274E2F" w:rsidP="00B93174">
      <w:pPr>
        <w:jc w:val="both"/>
        <w:rPr>
          <w:del w:id="180" w:author="Saswata Mishra" w:date="2013-09-06T14:18:00Z"/>
          <w:rFonts w:ascii="Courier New" w:hAnsi="Courier New" w:cs="Courier New"/>
          <w:b/>
          <w:sz w:val="20"/>
          <w:szCs w:val="20"/>
        </w:rPr>
      </w:pPr>
      <w:del w:id="181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static int</w:delText>
        </w:r>
      </w:del>
    </w:p>
    <w:p w:rsidR="00274E2F" w:rsidRPr="008A2758" w:rsidDel="00977716" w:rsidRDefault="00274E2F" w:rsidP="00B93174">
      <w:pPr>
        <w:jc w:val="both"/>
        <w:rPr>
          <w:del w:id="182" w:author="Saswata Mishra" w:date="2013-09-06T14:18:00Z"/>
          <w:rFonts w:ascii="Courier New" w:hAnsi="Courier New" w:cs="Courier New"/>
          <w:b/>
          <w:sz w:val="20"/>
          <w:szCs w:val="20"/>
        </w:rPr>
      </w:pPr>
      <w:del w:id="183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 compare(const char* str1, const char* str2, size_t n) {</w:delText>
        </w:r>
      </w:del>
    </w:p>
    <w:p w:rsidR="00274E2F" w:rsidRPr="008A2758" w:rsidDel="00977716" w:rsidRDefault="00274E2F" w:rsidP="00B93174">
      <w:pPr>
        <w:jc w:val="both"/>
        <w:rPr>
          <w:del w:id="184" w:author="Saswata Mishra" w:date="2013-09-06T14:18:00Z"/>
          <w:rFonts w:ascii="Courier New" w:hAnsi="Courier New" w:cs="Courier New"/>
          <w:b/>
          <w:sz w:val="20"/>
          <w:szCs w:val="20"/>
        </w:rPr>
      </w:pPr>
      <w:del w:id="185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 for(size_t i = 0; i &lt; n; ++i) {</w:delText>
        </w:r>
      </w:del>
    </w:p>
    <w:p w:rsidR="00274E2F" w:rsidRPr="008A2758" w:rsidDel="00977716" w:rsidRDefault="00274E2F" w:rsidP="00B93174">
      <w:pPr>
        <w:jc w:val="both"/>
        <w:rPr>
          <w:del w:id="186" w:author="Saswata Mishra" w:date="2013-09-06T14:18:00Z"/>
          <w:rFonts w:ascii="Courier New" w:hAnsi="Courier New" w:cs="Courier New"/>
          <w:b/>
          <w:sz w:val="20"/>
          <w:szCs w:val="20"/>
        </w:rPr>
      </w:pPr>
      <w:del w:id="187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   if(str1 == 0)</w:delText>
        </w:r>
      </w:del>
    </w:p>
    <w:p w:rsidR="00274E2F" w:rsidRPr="008A2758" w:rsidDel="00977716" w:rsidRDefault="00274E2F" w:rsidP="00B93174">
      <w:pPr>
        <w:jc w:val="both"/>
        <w:rPr>
          <w:del w:id="188" w:author="Saswata Mishra" w:date="2013-09-06T14:18:00Z"/>
          <w:rFonts w:ascii="Courier New" w:hAnsi="Courier New" w:cs="Courier New"/>
          <w:b/>
          <w:sz w:val="20"/>
          <w:szCs w:val="20"/>
        </w:rPr>
      </w:pPr>
      <w:del w:id="189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     return -1;</w:delText>
        </w:r>
      </w:del>
    </w:p>
    <w:p w:rsidR="00274E2F" w:rsidRPr="008A2758" w:rsidDel="00977716" w:rsidRDefault="00274E2F" w:rsidP="00B93174">
      <w:pPr>
        <w:jc w:val="both"/>
        <w:rPr>
          <w:del w:id="190" w:author="Saswata Mishra" w:date="2013-09-06T14:18:00Z"/>
          <w:rFonts w:ascii="Courier New" w:hAnsi="Courier New" w:cs="Courier New"/>
          <w:b/>
          <w:sz w:val="20"/>
          <w:szCs w:val="20"/>
        </w:rPr>
      </w:pPr>
      <w:del w:id="191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   else if(str2 == 0)</w:delText>
        </w:r>
      </w:del>
    </w:p>
    <w:p w:rsidR="00274E2F" w:rsidRPr="008A2758" w:rsidDel="00977716" w:rsidRDefault="00274E2F" w:rsidP="00B93174">
      <w:pPr>
        <w:jc w:val="both"/>
        <w:rPr>
          <w:del w:id="192" w:author="Saswata Mishra" w:date="2013-09-06T14:18:00Z"/>
          <w:rFonts w:ascii="Courier New" w:hAnsi="Courier New" w:cs="Courier New"/>
          <w:b/>
          <w:sz w:val="20"/>
          <w:szCs w:val="20"/>
        </w:rPr>
      </w:pPr>
      <w:del w:id="193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     return 1;</w:delText>
        </w:r>
      </w:del>
    </w:p>
    <w:p w:rsidR="00274E2F" w:rsidRPr="008A2758" w:rsidDel="00977716" w:rsidRDefault="00274E2F" w:rsidP="00B93174">
      <w:pPr>
        <w:jc w:val="both"/>
        <w:rPr>
          <w:del w:id="194" w:author="Saswata Mishra" w:date="2013-09-06T14:18:00Z"/>
          <w:rFonts w:ascii="Courier New" w:hAnsi="Courier New" w:cs="Courier New"/>
          <w:b/>
          <w:sz w:val="20"/>
          <w:szCs w:val="20"/>
        </w:rPr>
      </w:pPr>
      <w:del w:id="195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   else if(tolower(*str1) &lt; tolower(*str2))</w:delText>
        </w:r>
      </w:del>
    </w:p>
    <w:p w:rsidR="00274E2F" w:rsidRPr="008A2758" w:rsidDel="00977716" w:rsidRDefault="00274E2F" w:rsidP="00B93174">
      <w:pPr>
        <w:jc w:val="both"/>
        <w:rPr>
          <w:del w:id="196" w:author="Saswata Mishra" w:date="2013-09-06T14:18:00Z"/>
          <w:rFonts w:ascii="Courier New" w:hAnsi="Courier New" w:cs="Courier New"/>
          <w:b/>
          <w:sz w:val="20"/>
          <w:szCs w:val="20"/>
        </w:rPr>
      </w:pPr>
      <w:del w:id="197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     return -1;</w:delText>
        </w:r>
      </w:del>
    </w:p>
    <w:p w:rsidR="00274E2F" w:rsidRPr="008A2758" w:rsidDel="00977716" w:rsidRDefault="00274E2F" w:rsidP="00B93174">
      <w:pPr>
        <w:jc w:val="both"/>
        <w:rPr>
          <w:del w:id="198" w:author="Saswata Mishra" w:date="2013-09-06T14:18:00Z"/>
          <w:rFonts w:ascii="Courier New" w:hAnsi="Courier New" w:cs="Courier New"/>
          <w:b/>
          <w:sz w:val="20"/>
          <w:szCs w:val="20"/>
        </w:rPr>
      </w:pPr>
      <w:del w:id="199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     else if(tolower(*str1) &gt; tolower(*str2))</w:delText>
        </w:r>
      </w:del>
    </w:p>
    <w:p w:rsidR="00274E2F" w:rsidRPr="008A2758" w:rsidDel="00977716" w:rsidRDefault="00274E2F" w:rsidP="00B93174">
      <w:pPr>
        <w:jc w:val="both"/>
        <w:rPr>
          <w:del w:id="200" w:author="Saswata Mishra" w:date="2013-09-06T14:18:00Z"/>
          <w:rFonts w:ascii="Courier New" w:hAnsi="Courier New" w:cs="Courier New"/>
          <w:b/>
          <w:sz w:val="20"/>
          <w:szCs w:val="20"/>
        </w:rPr>
      </w:pPr>
      <w:del w:id="201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lastRenderedPageBreak/>
          <w:delText>        return 1;</w:delText>
        </w:r>
      </w:del>
    </w:p>
    <w:p w:rsidR="00274E2F" w:rsidRPr="008A2758" w:rsidDel="00977716" w:rsidRDefault="00274E2F" w:rsidP="00B93174">
      <w:pPr>
        <w:jc w:val="both"/>
        <w:rPr>
          <w:del w:id="202" w:author="Saswata Mishra" w:date="2013-09-06T14:18:00Z"/>
          <w:rFonts w:ascii="Courier New" w:hAnsi="Courier New" w:cs="Courier New"/>
          <w:b/>
          <w:sz w:val="20"/>
          <w:szCs w:val="20"/>
        </w:rPr>
      </w:pPr>
      <w:del w:id="203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   assert(tolower(*str1) == tolower(*str2));</w:delText>
        </w:r>
      </w:del>
    </w:p>
    <w:p w:rsidR="00274E2F" w:rsidRPr="008A2758" w:rsidDel="00977716" w:rsidRDefault="00274E2F" w:rsidP="00B93174">
      <w:pPr>
        <w:jc w:val="both"/>
        <w:rPr>
          <w:del w:id="204" w:author="Saswata Mishra" w:date="2013-09-06T14:18:00Z"/>
          <w:rFonts w:ascii="Courier New" w:hAnsi="Courier New" w:cs="Courier New"/>
          <w:b/>
          <w:sz w:val="20"/>
          <w:szCs w:val="20"/>
        </w:rPr>
      </w:pPr>
      <w:del w:id="205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   ++str1; ++str2; // Compare the other chars</w:delText>
        </w:r>
      </w:del>
    </w:p>
    <w:p w:rsidR="00274E2F" w:rsidRPr="008A2758" w:rsidDel="00977716" w:rsidRDefault="00274E2F" w:rsidP="00B93174">
      <w:pPr>
        <w:jc w:val="both"/>
        <w:rPr>
          <w:del w:id="206" w:author="Saswata Mishra" w:date="2013-09-06T14:18:00Z"/>
          <w:rFonts w:ascii="Courier New" w:hAnsi="Courier New" w:cs="Courier New"/>
          <w:b/>
          <w:sz w:val="20"/>
          <w:szCs w:val="20"/>
        </w:rPr>
      </w:pPr>
      <w:del w:id="207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 }</w:delText>
        </w:r>
      </w:del>
    </w:p>
    <w:p w:rsidR="00274E2F" w:rsidRPr="008A2758" w:rsidDel="00977716" w:rsidRDefault="00274E2F" w:rsidP="00B93174">
      <w:pPr>
        <w:jc w:val="both"/>
        <w:rPr>
          <w:del w:id="208" w:author="Saswata Mishra" w:date="2013-09-06T14:18:00Z"/>
          <w:rFonts w:ascii="Courier New" w:hAnsi="Courier New" w:cs="Courier New"/>
          <w:b/>
          <w:sz w:val="20"/>
          <w:szCs w:val="20"/>
        </w:rPr>
      </w:pPr>
      <w:del w:id="209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 return 0;</w:delText>
        </w:r>
      </w:del>
    </w:p>
    <w:p w:rsidR="00274E2F" w:rsidRPr="008A2758" w:rsidDel="00977716" w:rsidRDefault="00274E2F" w:rsidP="00B93174">
      <w:pPr>
        <w:jc w:val="both"/>
        <w:rPr>
          <w:del w:id="210" w:author="Saswata Mishra" w:date="2013-09-06T14:18:00Z"/>
          <w:rFonts w:ascii="Courier New" w:hAnsi="Courier New" w:cs="Courier New"/>
          <w:b/>
          <w:sz w:val="20"/>
          <w:szCs w:val="20"/>
        </w:rPr>
      </w:pPr>
      <w:del w:id="211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 }</w:delText>
        </w:r>
      </w:del>
    </w:p>
    <w:p w:rsidR="00274E2F" w:rsidRPr="008A2758" w:rsidDel="00977716" w:rsidRDefault="00274E2F" w:rsidP="00B93174">
      <w:pPr>
        <w:jc w:val="both"/>
        <w:rPr>
          <w:del w:id="212" w:author="Saswata Mishra" w:date="2013-09-06T14:18:00Z"/>
          <w:rFonts w:ascii="Courier New" w:hAnsi="Courier New" w:cs="Courier New"/>
          <w:b/>
          <w:sz w:val="20"/>
          <w:szCs w:val="20"/>
        </w:rPr>
      </w:pPr>
      <w:del w:id="213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 static const char*</w:delText>
        </w:r>
      </w:del>
    </w:p>
    <w:p w:rsidR="00274E2F" w:rsidRPr="008A2758" w:rsidDel="00977716" w:rsidRDefault="00274E2F" w:rsidP="00B93174">
      <w:pPr>
        <w:jc w:val="both"/>
        <w:rPr>
          <w:del w:id="214" w:author="Saswata Mishra" w:date="2013-09-06T14:18:00Z"/>
          <w:rFonts w:ascii="Courier New" w:hAnsi="Courier New" w:cs="Courier New"/>
          <w:b/>
          <w:sz w:val="20"/>
          <w:szCs w:val="20"/>
        </w:rPr>
      </w:pPr>
      <w:del w:id="215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 find(const char* s1, size_t n, char c) {</w:delText>
        </w:r>
      </w:del>
    </w:p>
    <w:p w:rsidR="00274E2F" w:rsidRPr="008A2758" w:rsidDel="00977716" w:rsidRDefault="00274E2F" w:rsidP="00B93174">
      <w:pPr>
        <w:jc w:val="both"/>
        <w:rPr>
          <w:del w:id="216" w:author="Saswata Mishra" w:date="2013-09-06T14:18:00Z"/>
          <w:rFonts w:ascii="Courier New" w:hAnsi="Courier New" w:cs="Courier New"/>
          <w:b/>
          <w:sz w:val="20"/>
          <w:szCs w:val="20"/>
        </w:rPr>
      </w:pPr>
      <w:del w:id="217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 while(n-- &gt; 0)</w:delText>
        </w:r>
      </w:del>
    </w:p>
    <w:p w:rsidR="00274E2F" w:rsidRPr="008A2758" w:rsidDel="00977716" w:rsidRDefault="00274E2F" w:rsidP="00B93174">
      <w:pPr>
        <w:jc w:val="both"/>
        <w:rPr>
          <w:del w:id="218" w:author="Saswata Mishra" w:date="2013-09-06T14:18:00Z"/>
          <w:rFonts w:ascii="Courier New" w:hAnsi="Courier New" w:cs="Courier New"/>
          <w:b/>
          <w:sz w:val="20"/>
          <w:szCs w:val="20"/>
        </w:rPr>
      </w:pPr>
      <w:del w:id="219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   if(toupper(*s1) == toupper(c))</w:delText>
        </w:r>
      </w:del>
    </w:p>
    <w:p w:rsidR="00274E2F" w:rsidRPr="008A2758" w:rsidDel="00977716" w:rsidRDefault="00274E2F" w:rsidP="00B93174">
      <w:pPr>
        <w:jc w:val="both"/>
        <w:rPr>
          <w:del w:id="220" w:author="Saswata Mishra" w:date="2013-09-06T14:18:00Z"/>
          <w:rFonts w:ascii="Courier New" w:hAnsi="Courier New" w:cs="Courier New"/>
          <w:b/>
          <w:sz w:val="20"/>
          <w:szCs w:val="20"/>
        </w:rPr>
      </w:pPr>
      <w:del w:id="221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     return s1;</w:delText>
        </w:r>
      </w:del>
    </w:p>
    <w:p w:rsidR="00274E2F" w:rsidRPr="008A2758" w:rsidDel="00977716" w:rsidRDefault="00274E2F" w:rsidP="00B93174">
      <w:pPr>
        <w:jc w:val="both"/>
        <w:rPr>
          <w:del w:id="222" w:author="Saswata Mishra" w:date="2013-09-06T14:18:00Z"/>
          <w:rFonts w:ascii="Courier New" w:hAnsi="Courier New" w:cs="Courier New"/>
          <w:b/>
          <w:sz w:val="20"/>
          <w:szCs w:val="20"/>
        </w:rPr>
      </w:pPr>
      <w:del w:id="223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   else</w:delText>
        </w:r>
        <w:r w:rsidR="001A598D" w:rsidDel="00977716">
          <w:rPr>
            <w:rFonts w:ascii="Arial" w:hAnsi="Arial" w:cs="Arial"/>
            <w:b/>
            <w:sz w:val="21"/>
            <w:szCs w:val="21"/>
          </w:rPr>
          <w:fldChar w:fldCharType="begin"/>
        </w:r>
        <w:r w:rsidR="001A598D" w:rsidDel="00977716">
          <w:delInstrText xml:space="preserve"> XE "</w:delInstrText>
        </w:r>
        <w:r w:rsidR="001A598D" w:rsidRPr="00914E6E" w:rsidDel="00977716">
          <w:rPr>
            <w:rFonts w:ascii="Arial" w:hAnsi="Arial" w:cs="Arial"/>
            <w:sz w:val="21"/>
            <w:szCs w:val="21"/>
          </w:rPr>
          <w:delInstrText>String processing</w:delInstrText>
        </w:r>
        <w:r w:rsidR="001A598D" w:rsidDel="00977716">
          <w:rPr>
            <w:rFonts w:ascii="Arial" w:hAnsi="Arial" w:cs="Arial"/>
            <w:sz w:val="21"/>
            <w:szCs w:val="21"/>
          </w:rPr>
          <w:delInstrText>:searches:string and character traits</w:delInstrText>
        </w:r>
        <w:r w:rsidR="001A598D" w:rsidDel="00977716">
          <w:delInstrText xml:space="preserve">" </w:delInstrText>
        </w:r>
        <w:r w:rsidR="001A598D" w:rsidDel="00977716">
          <w:rPr>
            <w:rFonts w:ascii="Arial" w:hAnsi="Arial" w:cs="Arial"/>
            <w:b/>
            <w:sz w:val="21"/>
            <w:szCs w:val="21"/>
          </w:rPr>
          <w:fldChar w:fldCharType="end"/>
        </w:r>
      </w:del>
    </w:p>
    <w:p w:rsidR="00274E2F" w:rsidRPr="008A2758" w:rsidDel="00977716" w:rsidRDefault="00274E2F" w:rsidP="00B93174">
      <w:pPr>
        <w:jc w:val="both"/>
        <w:rPr>
          <w:del w:id="224" w:author="Saswata Mishra" w:date="2013-09-06T14:18:00Z"/>
          <w:rFonts w:ascii="Courier New" w:hAnsi="Courier New" w:cs="Courier New"/>
          <w:b/>
          <w:sz w:val="20"/>
          <w:szCs w:val="20"/>
        </w:rPr>
      </w:pPr>
      <w:del w:id="225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     ++s1;</w:delText>
        </w:r>
      </w:del>
    </w:p>
    <w:p w:rsidR="00274E2F" w:rsidRPr="008A2758" w:rsidDel="00977716" w:rsidRDefault="00274E2F" w:rsidP="00B93174">
      <w:pPr>
        <w:jc w:val="both"/>
        <w:rPr>
          <w:del w:id="226" w:author="Saswata Mishra" w:date="2013-09-06T14:18:00Z"/>
          <w:rFonts w:ascii="Courier New" w:hAnsi="Courier New" w:cs="Courier New"/>
          <w:b/>
          <w:sz w:val="20"/>
          <w:szCs w:val="20"/>
        </w:rPr>
      </w:pPr>
      <w:del w:id="227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 return 0;</w:delText>
        </w:r>
      </w:del>
    </w:p>
    <w:p w:rsidR="00274E2F" w:rsidRPr="008A2758" w:rsidDel="00977716" w:rsidRDefault="00274E2F" w:rsidP="00B93174">
      <w:pPr>
        <w:jc w:val="both"/>
        <w:rPr>
          <w:del w:id="228" w:author="Saswata Mishra" w:date="2013-09-06T14:18:00Z"/>
          <w:rFonts w:ascii="Courier New" w:hAnsi="Courier New" w:cs="Courier New"/>
          <w:b/>
          <w:sz w:val="20"/>
          <w:szCs w:val="20"/>
        </w:rPr>
      </w:pPr>
      <w:del w:id="229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 }</w:delText>
        </w:r>
      </w:del>
    </w:p>
    <w:p w:rsidR="00274E2F" w:rsidRPr="008A2758" w:rsidDel="00977716" w:rsidRDefault="00274E2F" w:rsidP="00B93174">
      <w:pPr>
        <w:jc w:val="both"/>
        <w:rPr>
          <w:del w:id="230" w:author="Saswata Mishra" w:date="2013-09-06T14:18:00Z"/>
          <w:rFonts w:ascii="Courier New" w:hAnsi="Courier New" w:cs="Courier New"/>
          <w:b/>
          <w:sz w:val="20"/>
          <w:szCs w:val="20"/>
        </w:rPr>
      </w:pPr>
      <w:del w:id="231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};</w:delText>
        </w:r>
      </w:del>
    </w:p>
    <w:p w:rsidR="00274E2F" w:rsidRPr="008A2758" w:rsidDel="00977716" w:rsidRDefault="00274E2F" w:rsidP="00B93174">
      <w:pPr>
        <w:jc w:val="both"/>
        <w:rPr>
          <w:del w:id="232" w:author="Saswata Mishra" w:date="2013-09-06T14:18:00Z"/>
          <w:rFonts w:ascii="Courier New" w:hAnsi="Courier New" w:cs="Courier New"/>
          <w:b/>
          <w:sz w:val="20"/>
          <w:szCs w:val="20"/>
        </w:rPr>
      </w:pPr>
      <w:del w:id="233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typedef basic_string&lt;char, ichar_traits&gt; istring;</w:delText>
        </w:r>
      </w:del>
    </w:p>
    <w:p w:rsidR="00274E2F" w:rsidRPr="008A2758" w:rsidDel="00977716" w:rsidRDefault="00274E2F" w:rsidP="00B93174">
      <w:pPr>
        <w:jc w:val="both"/>
        <w:rPr>
          <w:del w:id="234" w:author="Saswata Mishra" w:date="2013-09-06T14:18:00Z"/>
          <w:rFonts w:ascii="Courier New" w:hAnsi="Courier New" w:cs="Courier New"/>
          <w:b/>
          <w:sz w:val="20"/>
          <w:szCs w:val="20"/>
        </w:rPr>
      </w:pPr>
      <w:del w:id="235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inline ostream&amp; operator&lt;&lt;(ostream&amp; os, const istring&amp; s) {</w:delText>
        </w:r>
      </w:del>
    </w:p>
    <w:p w:rsidR="00274E2F" w:rsidRPr="008A2758" w:rsidDel="00977716" w:rsidRDefault="00274E2F" w:rsidP="00B93174">
      <w:pPr>
        <w:jc w:val="both"/>
        <w:rPr>
          <w:del w:id="236" w:author="Saswata Mishra" w:date="2013-09-06T14:18:00Z"/>
          <w:rFonts w:ascii="Courier New" w:hAnsi="Courier New" w:cs="Courier New"/>
          <w:b/>
          <w:sz w:val="20"/>
          <w:szCs w:val="20"/>
        </w:rPr>
      </w:pPr>
      <w:del w:id="237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 return os &lt;&lt; string(s.c_str(), s.length());</w:delText>
        </w:r>
      </w:del>
    </w:p>
    <w:p w:rsidR="00274E2F" w:rsidRPr="008A2758" w:rsidDel="00977716" w:rsidRDefault="00274E2F" w:rsidP="00B93174">
      <w:pPr>
        <w:jc w:val="both"/>
        <w:rPr>
          <w:del w:id="238" w:author="Saswata Mishra" w:date="2013-09-06T14:18:00Z"/>
          <w:rFonts w:ascii="Courier New" w:hAnsi="Courier New" w:cs="Courier New"/>
          <w:b/>
          <w:sz w:val="20"/>
          <w:szCs w:val="20"/>
        </w:rPr>
      </w:pPr>
      <w:del w:id="239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}</w:delText>
        </w:r>
      </w:del>
    </w:p>
    <w:p w:rsidR="00274E2F" w:rsidRPr="008A2758" w:rsidDel="00977716" w:rsidRDefault="00274E2F" w:rsidP="00B93174">
      <w:pPr>
        <w:jc w:val="both"/>
        <w:rPr>
          <w:del w:id="240" w:author="Saswata Mishra" w:date="2013-09-06T14:18:00Z"/>
          <w:rFonts w:ascii="Courier New" w:hAnsi="Courier New" w:cs="Courier New"/>
          <w:b/>
          <w:sz w:val="20"/>
          <w:szCs w:val="20"/>
        </w:rPr>
      </w:pPr>
      <w:del w:id="241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#endif // ICHAR_TRAITS_H ///:~</w:delText>
        </w:r>
      </w:del>
    </w:p>
    <w:p w:rsidR="00016EF8" w:rsidRDefault="00EB5869">
      <w:pPr>
        <w:jc w:val="both"/>
        <w:rPr>
          <w:rFonts w:ascii="Arial" w:hAnsi="Arial" w:cs="Arial"/>
          <w:sz w:val="21"/>
          <w:szCs w:val="21"/>
        </w:rPr>
      </w:pPr>
      <w:proofErr w:type="gramStart"/>
      <w:r w:rsidRPr="008A2758">
        <w:rPr>
          <w:rFonts w:asciiTheme="majorHAnsi" w:hAnsiTheme="majorHAnsi" w:cs="Arial"/>
          <w:b/>
          <w:i/>
        </w:rPr>
        <w:t>Listing 18</w:t>
      </w:r>
      <w:r>
        <w:rPr>
          <w:rFonts w:asciiTheme="majorHAnsi" w:hAnsiTheme="majorHAnsi" w:cs="Arial"/>
          <w:b/>
          <w:i/>
        </w:rPr>
        <w:t>-28.</w:t>
      </w:r>
      <w:proofErr w:type="gramEnd"/>
      <w:r w:rsidR="000B0289">
        <w:rPr>
          <w:rFonts w:asciiTheme="majorHAnsi" w:hAnsiTheme="majorHAnsi" w:cs="Arial"/>
          <w:b/>
          <w:i/>
        </w:rPr>
        <w:t xml:space="preserve"> Implementing the header file in </w:t>
      </w:r>
      <w:proofErr w:type="gramStart"/>
      <w:r w:rsidR="000B0289">
        <w:rPr>
          <w:rFonts w:asciiTheme="majorHAnsi" w:hAnsiTheme="majorHAnsi" w:cs="Arial"/>
          <w:b/>
          <w:i/>
        </w:rPr>
        <w:t>Listing</w:t>
      </w:r>
      <w:proofErr w:type="gramEnd"/>
      <w:r w:rsidR="000B0289">
        <w:rPr>
          <w:rFonts w:asciiTheme="majorHAnsi" w:hAnsiTheme="majorHAnsi" w:cs="Arial"/>
          <w:b/>
          <w:i/>
        </w:rPr>
        <w:t xml:space="preserve"> 18-27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//: </w:t>
      </w:r>
      <w:r w:rsidR="00D1690C" w:rsidRPr="008A2758">
        <w:rPr>
          <w:rFonts w:ascii="Courier New" w:hAnsi="Courier New" w:cs="Courier New"/>
          <w:b/>
        </w:rPr>
        <w:t>C18</w:t>
      </w:r>
      <w:r w:rsidRPr="008A2758">
        <w:rPr>
          <w:rFonts w:ascii="Courier New" w:hAnsi="Courier New" w:cs="Courier New"/>
          <w:b/>
        </w:rPr>
        <w:t>:ICompare.cpp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lastRenderedPageBreak/>
        <w:t>#include</w:t>
      </w:r>
      <w:r w:rsidR="000B0289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</w:t>
      </w:r>
      <w:proofErr w:type="spellStart"/>
      <w:r w:rsidRPr="008A2758">
        <w:rPr>
          <w:rFonts w:ascii="Courier New" w:hAnsi="Courier New" w:cs="Courier New"/>
          <w:b/>
        </w:rPr>
        <w:t>cassert</w:t>
      </w:r>
      <w:proofErr w:type="spellEnd"/>
      <w:r w:rsidRPr="008A2758">
        <w:rPr>
          <w:rFonts w:ascii="Courier New" w:hAnsi="Courier New" w:cs="Courier New"/>
          <w:b/>
        </w:rPr>
        <w:t>&gt;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0B0289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</w:t>
      </w:r>
      <w:proofErr w:type="spellStart"/>
      <w:r w:rsidRPr="008A2758">
        <w:rPr>
          <w:rFonts w:ascii="Courier New" w:hAnsi="Courier New" w:cs="Courier New"/>
          <w:b/>
        </w:rPr>
        <w:t>iostream</w:t>
      </w:r>
      <w:proofErr w:type="spellEnd"/>
      <w:r w:rsidRPr="008A2758">
        <w:rPr>
          <w:rFonts w:ascii="Courier New" w:hAnsi="Courier New" w:cs="Courier New"/>
          <w:b/>
        </w:rPr>
        <w:t>&gt;</w:t>
      </w:r>
    </w:p>
    <w:p w:rsidR="0089313A" w:rsidRPr="008A2758" w:rsidRDefault="00274E2F" w:rsidP="00F2117E">
      <w:pPr>
        <w:ind w:left="3600" w:hanging="3600"/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 "</w:t>
      </w:r>
      <w:proofErr w:type="spellStart"/>
      <w:r w:rsidRPr="008A2758">
        <w:rPr>
          <w:rFonts w:ascii="Courier New" w:hAnsi="Courier New" w:cs="Courier New"/>
          <w:b/>
        </w:rPr>
        <w:t>ichar_traits.h</w:t>
      </w:r>
      <w:proofErr w:type="spellEnd"/>
      <w:r w:rsidRPr="008A2758">
        <w:rPr>
          <w:rFonts w:ascii="Courier New" w:hAnsi="Courier New" w:cs="Courier New"/>
          <w:b/>
        </w:rPr>
        <w:t>"</w:t>
      </w:r>
      <w:r w:rsidR="00F2117E" w:rsidRPr="008A2758">
        <w:rPr>
          <w:rFonts w:ascii="Courier New" w:hAnsi="Courier New" w:cs="Courier New"/>
          <w:b/>
        </w:rPr>
        <w:t xml:space="preserve">// </w:t>
      </w:r>
      <w:proofErr w:type="gramStart"/>
      <w:r w:rsidR="00F2117E" w:rsidRPr="008A2758">
        <w:rPr>
          <w:rFonts w:ascii="Courier New" w:hAnsi="Courier New" w:cs="Courier New"/>
          <w:b/>
        </w:rPr>
        <w:t>To</w:t>
      </w:r>
      <w:proofErr w:type="gramEnd"/>
      <w:r w:rsidR="00F2117E" w:rsidRPr="008A2758">
        <w:rPr>
          <w:rFonts w:ascii="Courier New" w:hAnsi="Courier New" w:cs="Courier New"/>
          <w:b/>
        </w:rPr>
        <w:t xml:space="preserve"> be INCLUDED from Header FILE</w:t>
      </w:r>
      <w:r w:rsidR="00603BC4" w:rsidRPr="008A2758">
        <w:rPr>
          <w:rFonts w:ascii="Courier New" w:hAnsi="Courier New" w:cs="Courier New"/>
          <w:b/>
        </w:rPr>
        <w:t xml:space="preserve">     // above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using</w:t>
      </w:r>
      <w:proofErr w:type="gramEnd"/>
      <w:r w:rsidRPr="008A2758">
        <w:rPr>
          <w:rFonts w:ascii="Courier New" w:hAnsi="Courier New" w:cs="Courier New"/>
          <w:b/>
        </w:rPr>
        <w:t xml:space="preserve"> namespace std;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int</w:t>
      </w:r>
      <w:proofErr w:type="gramEnd"/>
      <w:r w:rsidRPr="008A2758">
        <w:rPr>
          <w:rFonts w:ascii="Courier New" w:hAnsi="Courier New" w:cs="Courier New"/>
          <w:b/>
        </w:rPr>
        <w:t xml:space="preserve"> main() {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// </w:t>
      </w:r>
      <w:proofErr w:type="gramStart"/>
      <w:r w:rsidRPr="008A2758">
        <w:rPr>
          <w:rFonts w:ascii="Courier New" w:hAnsi="Courier New" w:cs="Courier New"/>
          <w:b/>
        </w:rPr>
        <w:t>The</w:t>
      </w:r>
      <w:proofErr w:type="gramEnd"/>
      <w:r w:rsidRPr="008A2758">
        <w:rPr>
          <w:rFonts w:ascii="Courier New" w:hAnsi="Courier New" w:cs="Courier New"/>
          <w:b/>
        </w:rPr>
        <w:t xml:space="preserve"> same letters except for case: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istring</w:t>
      </w:r>
      <w:proofErr w:type="spellEnd"/>
      <w:proofErr w:type="gramEnd"/>
      <w:r w:rsidRPr="008A2758">
        <w:rPr>
          <w:rFonts w:ascii="Courier New" w:hAnsi="Courier New" w:cs="Courier New"/>
          <w:b/>
        </w:rPr>
        <w:t xml:space="preserve"> first = "</w:t>
      </w:r>
      <w:proofErr w:type="spellStart"/>
      <w:r w:rsidRPr="008A2758">
        <w:rPr>
          <w:rFonts w:ascii="Courier New" w:hAnsi="Courier New" w:cs="Courier New"/>
          <w:b/>
        </w:rPr>
        <w:t>tHis</w:t>
      </w:r>
      <w:proofErr w:type="spellEnd"/>
      <w:r w:rsidRPr="008A2758">
        <w:rPr>
          <w:rFonts w:ascii="Courier New" w:hAnsi="Courier New" w:cs="Courier New"/>
          <w:b/>
        </w:rPr>
        <w:t>";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istring</w:t>
      </w:r>
      <w:proofErr w:type="spellEnd"/>
      <w:proofErr w:type="gramEnd"/>
      <w:r w:rsidRPr="008A2758">
        <w:rPr>
          <w:rFonts w:ascii="Courier New" w:hAnsi="Courier New" w:cs="Courier New"/>
          <w:b/>
        </w:rPr>
        <w:t xml:space="preserve"> second = "</w:t>
      </w:r>
      <w:proofErr w:type="spellStart"/>
      <w:r w:rsidRPr="008A2758">
        <w:rPr>
          <w:rFonts w:ascii="Courier New" w:hAnsi="Courier New" w:cs="Courier New"/>
          <w:b/>
        </w:rPr>
        <w:t>ThIS</w:t>
      </w:r>
      <w:proofErr w:type="spellEnd"/>
      <w:r w:rsidRPr="008A2758">
        <w:rPr>
          <w:rFonts w:ascii="Courier New" w:hAnsi="Courier New" w:cs="Courier New"/>
          <w:b/>
        </w:rPr>
        <w:t>";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="000B0289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&lt;&lt; first &lt;&lt; endl;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cout</w:t>
      </w:r>
      <w:proofErr w:type="gramEnd"/>
      <w:r w:rsidR="000B0289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&lt;&lt; second &lt;&lt; endl;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assert(</w:t>
      </w:r>
      <w:proofErr w:type="spellStart"/>
      <w:proofErr w:type="gramEnd"/>
      <w:r w:rsidRPr="008A2758">
        <w:rPr>
          <w:rFonts w:ascii="Courier New" w:hAnsi="Courier New" w:cs="Courier New"/>
          <w:b/>
        </w:rPr>
        <w:t>first.compare</w:t>
      </w:r>
      <w:proofErr w:type="spellEnd"/>
      <w:r w:rsidRPr="008A2758">
        <w:rPr>
          <w:rFonts w:ascii="Courier New" w:hAnsi="Courier New" w:cs="Courier New"/>
          <w:b/>
        </w:rPr>
        <w:t>(second) == 0);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assert(</w:t>
      </w:r>
      <w:proofErr w:type="spellStart"/>
      <w:proofErr w:type="gramEnd"/>
      <w:r w:rsidRPr="008A2758">
        <w:rPr>
          <w:rFonts w:ascii="Courier New" w:hAnsi="Courier New" w:cs="Courier New"/>
          <w:b/>
        </w:rPr>
        <w:t>first.find</w:t>
      </w:r>
      <w:proofErr w:type="spellEnd"/>
      <w:r w:rsidRPr="008A2758">
        <w:rPr>
          <w:rFonts w:ascii="Courier New" w:hAnsi="Courier New" w:cs="Courier New"/>
          <w:b/>
        </w:rPr>
        <w:t>('h') == 1);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assert(</w:t>
      </w:r>
      <w:proofErr w:type="spellStart"/>
      <w:proofErr w:type="gramEnd"/>
      <w:r w:rsidRPr="008A2758">
        <w:rPr>
          <w:rFonts w:ascii="Courier New" w:hAnsi="Courier New" w:cs="Courier New"/>
          <w:b/>
        </w:rPr>
        <w:t>first.find</w:t>
      </w:r>
      <w:proofErr w:type="spellEnd"/>
      <w:r w:rsidRPr="008A2758">
        <w:rPr>
          <w:rFonts w:ascii="Courier New" w:hAnsi="Courier New" w:cs="Courier New"/>
          <w:b/>
        </w:rPr>
        <w:t>('I') == 2);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assert(</w:t>
      </w:r>
      <w:proofErr w:type="spellStart"/>
      <w:proofErr w:type="gramEnd"/>
      <w:r w:rsidRPr="008A2758">
        <w:rPr>
          <w:rFonts w:ascii="Courier New" w:hAnsi="Courier New" w:cs="Courier New"/>
          <w:b/>
        </w:rPr>
        <w:t>first.find</w:t>
      </w:r>
      <w:proofErr w:type="spellEnd"/>
      <w:r w:rsidRPr="008A2758">
        <w:rPr>
          <w:rFonts w:ascii="Courier New" w:hAnsi="Courier New" w:cs="Courier New"/>
          <w:b/>
        </w:rPr>
        <w:t>('x') == string::</w:t>
      </w:r>
      <w:proofErr w:type="spellStart"/>
      <w:r w:rsidRPr="008A2758">
        <w:rPr>
          <w:rFonts w:ascii="Courier New" w:hAnsi="Courier New" w:cs="Courier New"/>
          <w:b/>
        </w:rPr>
        <w:t>npos</w:t>
      </w:r>
      <w:proofErr w:type="spellEnd"/>
      <w:r w:rsidRPr="008A2758">
        <w:rPr>
          <w:rFonts w:ascii="Courier New" w:hAnsi="Courier New" w:cs="Courier New"/>
          <w:b/>
        </w:rPr>
        <w:t>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 ///:~</w:t>
      </w:r>
    </w:p>
    <w:p w:rsidR="00016EF8" w:rsidRDefault="00EB5869">
      <w:pPr>
        <w:jc w:val="both"/>
        <w:rPr>
          <w:rFonts w:ascii="Arial" w:hAnsi="Arial" w:cs="Arial"/>
          <w:sz w:val="21"/>
          <w:szCs w:val="21"/>
        </w:rPr>
      </w:pPr>
      <w:proofErr w:type="gramStart"/>
      <w:r w:rsidRPr="008A2758">
        <w:rPr>
          <w:rFonts w:asciiTheme="majorHAnsi" w:hAnsiTheme="majorHAnsi" w:cs="Arial"/>
          <w:b/>
          <w:i/>
        </w:rPr>
        <w:t>Listing 18</w:t>
      </w:r>
      <w:r>
        <w:rPr>
          <w:rFonts w:asciiTheme="majorHAnsi" w:hAnsiTheme="majorHAnsi" w:cs="Arial"/>
          <w:b/>
          <w:i/>
        </w:rPr>
        <w:t>-29.</w:t>
      </w:r>
      <w:proofErr w:type="gramEnd"/>
      <w:r w:rsidR="00B2514A">
        <w:rPr>
          <w:rFonts w:asciiTheme="majorHAnsi" w:hAnsiTheme="majorHAnsi" w:cs="Arial"/>
          <w:b/>
          <w:i/>
        </w:rPr>
        <w:t xml:space="preserve"> </w:t>
      </w:r>
      <w:r w:rsidR="000B0289">
        <w:rPr>
          <w:rFonts w:asciiTheme="majorHAnsi" w:hAnsiTheme="majorHAnsi" w:cs="Arial"/>
          <w:b/>
          <w:i/>
        </w:rPr>
        <w:t xml:space="preserve">Developing </w:t>
      </w:r>
      <w:r w:rsidR="00B2514A">
        <w:rPr>
          <w:rFonts w:asciiTheme="majorHAnsi" w:hAnsiTheme="majorHAnsi" w:cs="Arial"/>
          <w:b/>
          <w:i/>
        </w:rPr>
        <w:t>Wide</w:t>
      </w:r>
      <w:r w:rsidR="000B0289">
        <w:rPr>
          <w:rFonts w:asciiTheme="majorHAnsi" w:hAnsiTheme="majorHAnsi" w:cs="Arial"/>
          <w:b/>
          <w:i/>
        </w:rPr>
        <w:t>-</w:t>
      </w:r>
      <w:r w:rsidR="00B4713C">
        <w:rPr>
          <w:rFonts w:asciiTheme="majorHAnsi" w:hAnsiTheme="majorHAnsi" w:cs="Arial"/>
          <w:b/>
          <w:i/>
        </w:rPr>
        <w:t xml:space="preserve">Character </w:t>
      </w:r>
      <w:r w:rsidR="000B0289">
        <w:rPr>
          <w:rFonts w:asciiTheme="majorHAnsi" w:hAnsiTheme="majorHAnsi" w:cs="Arial"/>
          <w:b/>
          <w:i/>
        </w:rPr>
        <w:t xml:space="preserve">Version of </w:t>
      </w:r>
      <w:proofErr w:type="spellStart"/>
      <w:r w:rsidR="000B0289">
        <w:rPr>
          <w:rFonts w:asciiTheme="majorHAnsi" w:hAnsiTheme="majorHAnsi" w:cs="Arial"/>
          <w:b/>
          <w:i/>
        </w:rPr>
        <w:t>ichar_t</w:t>
      </w:r>
      <w:r w:rsidR="00B4713C">
        <w:rPr>
          <w:rFonts w:asciiTheme="majorHAnsi" w:hAnsiTheme="majorHAnsi" w:cs="Arial"/>
          <w:b/>
          <w:i/>
        </w:rPr>
        <w:t>raits</w:t>
      </w:r>
      <w:proofErr w:type="spellEnd"/>
    </w:p>
    <w:p w:rsidR="00274E2F" w:rsidRPr="008A2758" w:rsidRDefault="00274E2F" w:rsidP="00B93174">
      <w:pPr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8A2758">
        <w:rPr>
          <w:rFonts w:ascii="Courier New" w:hAnsi="Courier New" w:cs="Courier New"/>
          <w:b/>
          <w:sz w:val="20"/>
          <w:szCs w:val="20"/>
          <w:lang w:val="fr-FR"/>
        </w:rPr>
        <w:t xml:space="preserve">//: </w:t>
      </w:r>
      <w:r w:rsidR="00D1690C" w:rsidRPr="008A2758">
        <w:rPr>
          <w:rFonts w:ascii="Courier New" w:hAnsi="Courier New" w:cs="Courier New"/>
          <w:b/>
          <w:sz w:val="20"/>
          <w:szCs w:val="20"/>
          <w:lang w:val="fr-FR"/>
        </w:rPr>
        <w:t>C18</w:t>
      </w:r>
      <w:r w:rsidRPr="008A2758">
        <w:rPr>
          <w:rFonts w:ascii="Courier New" w:hAnsi="Courier New" w:cs="Courier New"/>
          <w:b/>
          <w:sz w:val="20"/>
          <w:szCs w:val="20"/>
          <w:lang w:val="fr-FR"/>
        </w:rPr>
        <w:t>:iwchar_traits.h {-g++}</w:t>
      </w:r>
    </w:p>
    <w:p w:rsidR="00977716" w:rsidRPr="00977716" w:rsidRDefault="00977716" w:rsidP="00977716">
      <w:pPr>
        <w:jc w:val="both"/>
        <w:rPr>
          <w:ins w:id="242" w:author="Saswata Mishra" w:date="2013-09-06T14:18:00Z"/>
          <w:rFonts w:ascii="Courier New" w:hAnsi="Courier New" w:cs="Courier New"/>
          <w:b/>
          <w:sz w:val="20"/>
          <w:szCs w:val="20"/>
        </w:rPr>
      </w:pPr>
      <w:ins w:id="243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//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Creating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your own wide-character traits.</w:t>
        </w:r>
      </w:ins>
    </w:p>
    <w:p w:rsidR="00977716" w:rsidRPr="00977716" w:rsidRDefault="00977716" w:rsidP="00977716">
      <w:pPr>
        <w:jc w:val="both"/>
        <w:rPr>
          <w:ins w:id="244" w:author="Saswata Mishra" w:date="2013-09-06T14:18:00Z"/>
          <w:rFonts w:ascii="Courier New" w:hAnsi="Courier New" w:cs="Courier New"/>
          <w:b/>
          <w:sz w:val="20"/>
          <w:szCs w:val="20"/>
        </w:rPr>
      </w:pPr>
      <w:ins w:id="245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#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ifndef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IWCHAR_TRAITS_H</w:t>
        </w:r>
      </w:ins>
    </w:p>
    <w:p w:rsidR="00977716" w:rsidRPr="00977716" w:rsidRDefault="00977716" w:rsidP="00977716">
      <w:pPr>
        <w:jc w:val="both"/>
        <w:rPr>
          <w:ins w:id="246" w:author="Saswata Mishra" w:date="2013-09-06T14:18:00Z"/>
          <w:rFonts w:ascii="Courier New" w:hAnsi="Courier New" w:cs="Courier New"/>
          <w:b/>
          <w:sz w:val="20"/>
          <w:szCs w:val="20"/>
        </w:rPr>
      </w:pPr>
      <w:ins w:id="247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#define IWCHAR_TRAITS_H</w:t>
        </w:r>
      </w:ins>
    </w:p>
    <w:p w:rsidR="00977716" w:rsidRPr="00977716" w:rsidRDefault="00977716" w:rsidP="00977716">
      <w:pPr>
        <w:jc w:val="both"/>
        <w:rPr>
          <w:ins w:id="248" w:author="Saswata Mishra" w:date="2013-09-06T14:18:00Z"/>
          <w:rFonts w:ascii="Courier New" w:hAnsi="Courier New" w:cs="Courier New"/>
          <w:b/>
          <w:sz w:val="20"/>
          <w:szCs w:val="20"/>
        </w:rPr>
      </w:pPr>
      <w:ins w:id="249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#include &lt;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cassert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&gt;</w:t>
        </w:r>
      </w:ins>
    </w:p>
    <w:p w:rsidR="00977716" w:rsidRPr="00977716" w:rsidRDefault="00977716" w:rsidP="00977716">
      <w:pPr>
        <w:jc w:val="both"/>
        <w:rPr>
          <w:ins w:id="250" w:author="Saswata Mishra" w:date="2013-09-06T14:18:00Z"/>
          <w:rFonts w:ascii="Courier New" w:hAnsi="Courier New" w:cs="Courier New"/>
          <w:b/>
          <w:sz w:val="20"/>
          <w:szCs w:val="20"/>
        </w:rPr>
      </w:pPr>
      <w:ins w:id="251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#include &lt;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cmath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&gt;</w:t>
        </w:r>
      </w:ins>
    </w:p>
    <w:p w:rsidR="00977716" w:rsidRPr="00977716" w:rsidRDefault="00977716" w:rsidP="00977716">
      <w:pPr>
        <w:jc w:val="both"/>
        <w:rPr>
          <w:ins w:id="252" w:author="Saswata Mishra" w:date="2013-09-06T14:18:00Z"/>
          <w:rFonts w:ascii="Courier New" w:hAnsi="Courier New" w:cs="Courier New"/>
          <w:b/>
          <w:sz w:val="20"/>
          <w:szCs w:val="20"/>
        </w:rPr>
      </w:pPr>
      <w:ins w:id="253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lastRenderedPageBreak/>
          <w:t>#include &lt;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cstddef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&gt;</w:t>
        </w:r>
      </w:ins>
    </w:p>
    <w:p w:rsidR="00977716" w:rsidRPr="00977716" w:rsidRDefault="00977716" w:rsidP="00977716">
      <w:pPr>
        <w:jc w:val="both"/>
        <w:rPr>
          <w:ins w:id="254" w:author="Saswata Mishra" w:date="2013-09-06T14:18:00Z"/>
          <w:rFonts w:ascii="Courier New" w:hAnsi="Courier New" w:cs="Courier New"/>
          <w:b/>
          <w:sz w:val="20"/>
          <w:szCs w:val="20"/>
        </w:rPr>
      </w:pPr>
      <w:ins w:id="255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#include &lt;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cwctype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&gt;</w:t>
        </w:r>
      </w:ins>
    </w:p>
    <w:p w:rsidR="00977716" w:rsidRPr="00977716" w:rsidRDefault="00977716" w:rsidP="00977716">
      <w:pPr>
        <w:jc w:val="both"/>
        <w:rPr>
          <w:ins w:id="256" w:author="Saswata Mishra" w:date="2013-09-06T14:18:00Z"/>
          <w:rFonts w:ascii="Courier New" w:hAnsi="Courier New" w:cs="Courier New"/>
          <w:b/>
          <w:sz w:val="20"/>
          <w:szCs w:val="20"/>
        </w:rPr>
      </w:pPr>
      <w:ins w:id="257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#include &lt;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ostream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&gt;</w:t>
        </w:r>
      </w:ins>
    </w:p>
    <w:p w:rsidR="00977716" w:rsidRPr="00977716" w:rsidRDefault="00977716" w:rsidP="00977716">
      <w:pPr>
        <w:jc w:val="both"/>
        <w:rPr>
          <w:ins w:id="258" w:author="Saswata Mishra" w:date="2013-09-06T14:18:00Z"/>
          <w:rFonts w:ascii="Courier New" w:hAnsi="Courier New" w:cs="Courier New"/>
          <w:b/>
          <w:sz w:val="20"/>
          <w:szCs w:val="20"/>
        </w:rPr>
      </w:pPr>
      <w:ins w:id="259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#include &lt;string&gt;</w:t>
        </w:r>
      </w:ins>
    </w:p>
    <w:p w:rsidR="00977716" w:rsidRPr="00977716" w:rsidRDefault="00977716" w:rsidP="00977716">
      <w:pPr>
        <w:jc w:val="both"/>
        <w:rPr>
          <w:ins w:id="260" w:author="Saswata Mishra" w:date="2013-09-06T14:18:00Z"/>
          <w:rFonts w:ascii="Courier New" w:hAnsi="Courier New" w:cs="Courier New"/>
          <w:b/>
          <w:sz w:val="20"/>
          <w:szCs w:val="20"/>
        </w:rPr>
      </w:pPr>
      <w:proofErr w:type="gramStart"/>
      <w:ins w:id="261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using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std::allocator;</w:t>
        </w:r>
      </w:ins>
    </w:p>
    <w:p w:rsidR="00977716" w:rsidRPr="00977716" w:rsidRDefault="00977716" w:rsidP="00977716">
      <w:pPr>
        <w:jc w:val="both"/>
        <w:rPr>
          <w:ins w:id="262" w:author="Saswata Mishra" w:date="2013-09-06T14:18:00Z"/>
          <w:rFonts w:ascii="Courier New" w:hAnsi="Courier New" w:cs="Courier New"/>
          <w:b/>
          <w:sz w:val="20"/>
          <w:szCs w:val="20"/>
        </w:rPr>
      </w:pPr>
      <w:proofErr w:type="gramStart"/>
      <w:ins w:id="263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using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std::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basic_string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;</w:t>
        </w:r>
      </w:ins>
    </w:p>
    <w:p w:rsidR="00977716" w:rsidRPr="00977716" w:rsidRDefault="00977716" w:rsidP="00977716">
      <w:pPr>
        <w:jc w:val="both"/>
        <w:rPr>
          <w:ins w:id="264" w:author="Saswata Mishra" w:date="2013-09-06T14:18:00Z"/>
          <w:rFonts w:ascii="Courier New" w:hAnsi="Courier New" w:cs="Courier New"/>
          <w:b/>
          <w:sz w:val="20"/>
          <w:szCs w:val="20"/>
        </w:rPr>
      </w:pPr>
      <w:proofErr w:type="gramStart"/>
      <w:ins w:id="265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using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std::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char_traits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;</w:t>
        </w:r>
      </w:ins>
    </w:p>
    <w:p w:rsidR="00977716" w:rsidRPr="00977716" w:rsidRDefault="00977716" w:rsidP="00977716">
      <w:pPr>
        <w:jc w:val="both"/>
        <w:rPr>
          <w:ins w:id="266" w:author="Saswata Mishra" w:date="2013-09-06T14:18:00Z"/>
          <w:rFonts w:ascii="Courier New" w:hAnsi="Courier New" w:cs="Courier New"/>
          <w:b/>
          <w:sz w:val="20"/>
          <w:szCs w:val="20"/>
        </w:rPr>
      </w:pPr>
      <w:proofErr w:type="gramStart"/>
      <w:ins w:id="267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using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std::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size_t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;</w:t>
        </w:r>
      </w:ins>
    </w:p>
    <w:p w:rsidR="00977716" w:rsidRPr="00977716" w:rsidRDefault="00977716" w:rsidP="00977716">
      <w:pPr>
        <w:jc w:val="both"/>
        <w:rPr>
          <w:ins w:id="268" w:author="Saswata Mishra" w:date="2013-09-06T14:18:00Z"/>
          <w:rFonts w:ascii="Courier New" w:hAnsi="Courier New" w:cs="Courier New"/>
          <w:b/>
          <w:sz w:val="20"/>
          <w:szCs w:val="20"/>
        </w:rPr>
      </w:pPr>
      <w:proofErr w:type="gramStart"/>
      <w:ins w:id="269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using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std::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towlower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;</w:t>
        </w:r>
      </w:ins>
    </w:p>
    <w:p w:rsidR="00977716" w:rsidRPr="00977716" w:rsidRDefault="00977716" w:rsidP="00977716">
      <w:pPr>
        <w:jc w:val="both"/>
        <w:rPr>
          <w:ins w:id="270" w:author="Saswata Mishra" w:date="2013-09-06T14:18:00Z"/>
          <w:rFonts w:ascii="Courier New" w:hAnsi="Courier New" w:cs="Courier New"/>
          <w:b/>
          <w:sz w:val="20"/>
          <w:szCs w:val="20"/>
        </w:rPr>
      </w:pPr>
      <w:proofErr w:type="gramStart"/>
      <w:ins w:id="271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using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std::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towupper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;</w:t>
        </w:r>
      </w:ins>
    </w:p>
    <w:p w:rsidR="00977716" w:rsidRPr="00977716" w:rsidRDefault="00977716" w:rsidP="00977716">
      <w:pPr>
        <w:jc w:val="both"/>
        <w:rPr>
          <w:ins w:id="272" w:author="Saswata Mishra" w:date="2013-09-06T14:18:00Z"/>
          <w:rFonts w:ascii="Courier New" w:hAnsi="Courier New" w:cs="Courier New"/>
          <w:b/>
          <w:sz w:val="20"/>
          <w:szCs w:val="20"/>
        </w:rPr>
      </w:pPr>
      <w:proofErr w:type="gramStart"/>
      <w:ins w:id="273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using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std::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wostream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;</w:t>
        </w:r>
      </w:ins>
    </w:p>
    <w:p w:rsidR="00977716" w:rsidRPr="00977716" w:rsidRDefault="00977716" w:rsidP="00977716">
      <w:pPr>
        <w:jc w:val="both"/>
        <w:rPr>
          <w:ins w:id="274" w:author="Saswata Mishra" w:date="2013-09-06T14:18:00Z"/>
          <w:rFonts w:ascii="Courier New" w:hAnsi="Courier New" w:cs="Courier New"/>
          <w:b/>
          <w:sz w:val="20"/>
          <w:szCs w:val="20"/>
        </w:rPr>
      </w:pPr>
      <w:proofErr w:type="gramStart"/>
      <w:ins w:id="275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using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std::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wstring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;</w:t>
        </w:r>
      </w:ins>
    </w:p>
    <w:p w:rsidR="00977716" w:rsidRPr="00977716" w:rsidRDefault="00977716" w:rsidP="00977716">
      <w:pPr>
        <w:jc w:val="both"/>
        <w:rPr>
          <w:ins w:id="276" w:author="Saswata Mishra" w:date="2013-09-06T14:18:00Z"/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ins w:id="277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struct</w:t>
        </w:r>
        <w:proofErr w:type="spellEnd"/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iwchar_traits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: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char_traits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&lt;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wchar_t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&gt; {</w:t>
        </w:r>
      </w:ins>
    </w:p>
    <w:p w:rsidR="00977716" w:rsidRPr="00977716" w:rsidRDefault="00977716" w:rsidP="00977716">
      <w:pPr>
        <w:jc w:val="both"/>
        <w:rPr>
          <w:ins w:id="278" w:author="Saswata Mishra" w:date="2013-09-06T14:18:00Z"/>
          <w:rFonts w:ascii="Courier New" w:hAnsi="Courier New" w:cs="Courier New"/>
          <w:b/>
          <w:sz w:val="20"/>
          <w:szCs w:val="20"/>
        </w:rPr>
      </w:pPr>
      <w:ins w:id="279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 //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We'll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only change character-by-</w:t>
        </w:r>
      </w:ins>
    </w:p>
    <w:p w:rsidR="00977716" w:rsidRPr="00977716" w:rsidRDefault="00977716" w:rsidP="00977716">
      <w:pPr>
        <w:jc w:val="both"/>
        <w:rPr>
          <w:ins w:id="280" w:author="Saswata Mishra" w:date="2013-09-06T14:18:00Z"/>
          <w:rFonts w:ascii="Courier New" w:hAnsi="Courier New" w:cs="Courier New"/>
          <w:b/>
          <w:sz w:val="20"/>
          <w:szCs w:val="20"/>
        </w:rPr>
      </w:pPr>
      <w:ins w:id="281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  // character comparison functions</w:t>
        </w:r>
      </w:ins>
    </w:p>
    <w:p w:rsidR="00977716" w:rsidRPr="00977716" w:rsidRDefault="00977716" w:rsidP="00977716">
      <w:pPr>
        <w:jc w:val="both"/>
        <w:rPr>
          <w:ins w:id="282" w:author="Saswata Mishra" w:date="2013-09-06T14:18:00Z"/>
          <w:rFonts w:ascii="Courier New" w:hAnsi="Courier New" w:cs="Courier New"/>
          <w:b/>
          <w:sz w:val="20"/>
          <w:szCs w:val="20"/>
        </w:rPr>
      </w:pPr>
      <w:ins w:id="283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static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bool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eq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(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wchar_t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c1st,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wchar_t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c2nd) {</w:t>
        </w:r>
      </w:ins>
    </w:p>
    <w:p w:rsidR="00977716" w:rsidRPr="00977716" w:rsidRDefault="00977716" w:rsidP="00977716">
      <w:pPr>
        <w:jc w:val="both"/>
        <w:rPr>
          <w:ins w:id="284" w:author="Saswata Mishra" w:date="2013-09-06T14:18:00Z"/>
          <w:rFonts w:ascii="Courier New" w:hAnsi="Courier New" w:cs="Courier New"/>
          <w:b/>
          <w:sz w:val="20"/>
          <w:szCs w:val="20"/>
        </w:rPr>
      </w:pPr>
      <w:ins w:id="285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return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towupper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(c1st) ==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towupper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(c2nd);</w:t>
        </w:r>
      </w:ins>
    </w:p>
    <w:p w:rsidR="00977716" w:rsidRPr="00977716" w:rsidRDefault="00977716" w:rsidP="00977716">
      <w:pPr>
        <w:jc w:val="both"/>
        <w:rPr>
          <w:ins w:id="286" w:author="Saswata Mishra" w:date="2013-09-06T14:18:00Z"/>
          <w:rFonts w:ascii="Courier New" w:hAnsi="Courier New" w:cs="Courier New"/>
          <w:b/>
          <w:sz w:val="20"/>
          <w:szCs w:val="20"/>
        </w:rPr>
      </w:pPr>
      <w:ins w:id="287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  }</w:t>
        </w:r>
      </w:ins>
    </w:p>
    <w:p w:rsidR="00977716" w:rsidRPr="00977716" w:rsidRDefault="00977716" w:rsidP="00977716">
      <w:pPr>
        <w:jc w:val="both"/>
        <w:rPr>
          <w:ins w:id="288" w:author="Saswata Mishra" w:date="2013-09-06T14:18:00Z"/>
          <w:rFonts w:ascii="Courier New" w:hAnsi="Courier New" w:cs="Courier New"/>
          <w:b/>
          <w:sz w:val="20"/>
          <w:szCs w:val="20"/>
        </w:rPr>
      </w:pPr>
      <w:ins w:id="289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static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bool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ne(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wchar_t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c1st,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wchar_t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c2nd) {</w:t>
        </w:r>
      </w:ins>
    </w:p>
    <w:p w:rsidR="00977716" w:rsidRPr="00977716" w:rsidRDefault="00977716" w:rsidP="00977716">
      <w:pPr>
        <w:jc w:val="both"/>
        <w:rPr>
          <w:ins w:id="290" w:author="Saswata Mishra" w:date="2013-09-06T14:18:00Z"/>
          <w:rFonts w:ascii="Courier New" w:hAnsi="Courier New" w:cs="Courier New"/>
          <w:b/>
          <w:sz w:val="20"/>
          <w:szCs w:val="20"/>
        </w:rPr>
      </w:pPr>
      <w:ins w:id="291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return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towupper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(c1st) !=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towupper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(c2nd);</w:t>
        </w:r>
      </w:ins>
    </w:p>
    <w:p w:rsidR="00977716" w:rsidRPr="00977716" w:rsidRDefault="00977716" w:rsidP="00977716">
      <w:pPr>
        <w:jc w:val="both"/>
        <w:rPr>
          <w:ins w:id="292" w:author="Saswata Mishra" w:date="2013-09-06T14:18:00Z"/>
          <w:rFonts w:ascii="Courier New" w:hAnsi="Courier New" w:cs="Courier New"/>
          <w:b/>
          <w:sz w:val="20"/>
          <w:szCs w:val="20"/>
        </w:rPr>
      </w:pPr>
      <w:ins w:id="293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  }</w:t>
        </w:r>
      </w:ins>
    </w:p>
    <w:p w:rsidR="00977716" w:rsidRPr="00977716" w:rsidRDefault="00977716" w:rsidP="00977716">
      <w:pPr>
        <w:jc w:val="both"/>
        <w:rPr>
          <w:ins w:id="294" w:author="Saswata Mishra" w:date="2013-09-06T14:18:00Z"/>
          <w:rFonts w:ascii="Courier New" w:hAnsi="Courier New" w:cs="Courier New"/>
          <w:b/>
          <w:sz w:val="20"/>
          <w:szCs w:val="20"/>
        </w:rPr>
      </w:pPr>
      <w:ins w:id="295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static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bool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lt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(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wchar_t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c1st,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wchar_t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c2nd) {</w:t>
        </w:r>
      </w:ins>
    </w:p>
    <w:p w:rsidR="00977716" w:rsidRPr="00977716" w:rsidRDefault="00977716" w:rsidP="00977716">
      <w:pPr>
        <w:jc w:val="both"/>
        <w:rPr>
          <w:ins w:id="296" w:author="Saswata Mishra" w:date="2013-09-06T14:18:00Z"/>
          <w:rFonts w:ascii="Courier New" w:hAnsi="Courier New" w:cs="Courier New"/>
          <w:b/>
          <w:sz w:val="20"/>
          <w:szCs w:val="20"/>
        </w:rPr>
      </w:pPr>
      <w:ins w:id="297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return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towupper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(c1st) &lt;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towupper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(c2nd);</w:t>
        </w:r>
      </w:ins>
    </w:p>
    <w:p w:rsidR="00977716" w:rsidRPr="00977716" w:rsidRDefault="00977716" w:rsidP="00977716">
      <w:pPr>
        <w:jc w:val="both"/>
        <w:rPr>
          <w:ins w:id="298" w:author="Saswata Mishra" w:date="2013-09-06T14:18:00Z"/>
          <w:rFonts w:ascii="Courier New" w:hAnsi="Courier New" w:cs="Courier New"/>
          <w:b/>
          <w:sz w:val="20"/>
          <w:szCs w:val="20"/>
        </w:rPr>
      </w:pPr>
      <w:ins w:id="299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  }</w:t>
        </w:r>
      </w:ins>
    </w:p>
    <w:p w:rsidR="00977716" w:rsidRPr="00977716" w:rsidRDefault="00977716" w:rsidP="00977716">
      <w:pPr>
        <w:jc w:val="both"/>
        <w:rPr>
          <w:ins w:id="300" w:author="Saswata Mishra" w:date="2013-09-06T14:18:00Z"/>
          <w:rFonts w:ascii="Courier New" w:hAnsi="Courier New" w:cs="Courier New"/>
          <w:b/>
          <w:sz w:val="20"/>
          <w:szCs w:val="20"/>
        </w:rPr>
      </w:pPr>
      <w:ins w:id="301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lastRenderedPageBreak/>
          <w:t xml:space="preserve">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static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int compare(</w:t>
        </w:r>
      </w:ins>
    </w:p>
    <w:p w:rsidR="00977716" w:rsidRPr="00977716" w:rsidRDefault="00977716" w:rsidP="00977716">
      <w:pPr>
        <w:jc w:val="both"/>
        <w:rPr>
          <w:ins w:id="302" w:author="Saswata Mishra" w:date="2013-09-06T14:18:00Z"/>
          <w:rFonts w:ascii="Courier New" w:hAnsi="Courier New" w:cs="Courier New"/>
          <w:b/>
          <w:sz w:val="20"/>
          <w:szCs w:val="20"/>
        </w:rPr>
      </w:pPr>
      <w:ins w:id="303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 </w:t>
        </w:r>
        <w:proofErr w:type="spellStart"/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const</w:t>
        </w:r>
        <w:proofErr w:type="spellEnd"/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wchar_t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* str1,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const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wchar_t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* str2,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size_t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n) {</w:t>
        </w:r>
      </w:ins>
    </w:p>
    <w:p w:rsidR="00977716" w:rsidRPr="00977716" w:rsidRDefault="00977716" w:rsidP="00977716">
      <w:pPr>
        <w:jc w:val="both"/>
        <w:rPr>
          <w:ins w:id="304" w:author="Saswata Mishra" w:date="2013-09-06T14:18:00Z"/>
          <w:rFonts w:ascii="Courier New" w:hAnsi="Courier New" w:cs="Courier New"/>
          <w:b/>
          <w:sz w:val="20"/>
          <w:szCs w:val="20"/>
        </w:rPr>
      </w:pPr>
      <w:ins w:id="305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for(</w:t>
        </w:r>
        <w:proofErr w:type="spellStart"/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>size_t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i = 0; i &lt; n; i++) {</w:t>
        </w:r>
      </w:ins>
    </w:p>
    <w:p w:rsidR="00977716" w:rsidRPr="00977716" w:rsidRDefault="00977716" w:rsidP="00977716">
      <w:pPr>
        <w:jc w:val="both"/>
        <w:rPr>
          <w:ins w:id="306" w:author="Saswata Mishra" w:date="2013-09-06T14:18:00Z"/>
          <w:rFonts w:ascii="Courier New" w:hAnsi="Courier New" w:cs="Courier New"/>
          <w:b/>
          <w:sz w:val="20"/>
          <w:szCs w:val="20"/>
        </w:rPr>
      </w:pPr>
      <w:ins w:id="307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if(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>str1 == 0)</w:t>
        </w:r>
      </w:ins>
    </w:p>
    <w:p w:rsidR="00977716" w:rsidRPr="00977716" w:rsidRDefault="00977716" w:rsidP="00977716">
      <w:pPr>
        <w:jc w:val="both"/>
        <w:rPr>
          <w:ins w:id="308" w:author="Saswata Mishra" w:date="2013-09-06T14:18:00Z"/>
          <w:rFonts w:ascii="Courier New" w:hAnsi="Courier New" w:cs="Courier New"/>
          <w:b/>
          <w:sz w:val="20"/>
          <w:szCs w:val="20"/>
        </w:rPr>
      </w:pPr>
      <w:ins w:id="309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 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return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-1;</w:t>
        </w:r>
      </w:ins>
    </w:p>
    <w:p w:rsidR="00977716" w:rsidRPr="00977716" w:rsidRDefault="00977716" w:rsidP="00977716">
      <w:pPr>
        <w:jc w:val="both"/>
        <w:rPr>
          <w:ins w:id="310" w:author="Saswata Mishra" w:date="2013-09-06T14:18:00Z"/>
          <w:rFonts w:ascii="Courier New" w:hAnsi="Courier New" w:cs="Courier New"/>
          <w:b/>
          <w:sz w:val="20"/>
          <w:szCs w:val="20"/>
        </w:rPr>
      </w:pPr>
      <w:ins w:id="311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else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if(str2 == 0)</w:t>
        </w:r>
      </w:ins>
    </w:p>
    <w:p w:rsidR="00977716" w:rsidRPr="00977716" w:rsidRDefault="00977716" w:rsidP="00977716">
      <w:pPr>
        <w:jc w:val="both"/>
        <w:rPr>
          <w:ins w:id="312" w:author="Saswata Mishra" w:date="2013-09-06T14:18:00Z"/>
          <w:rFonts w:ascii="Courier New" w:hAnsi="Courier New" w:cs="Courier New"/>
          <w:b/>
          <w:sz w:val="20"/>
          <w:szCs w:val="20"/>
        </w:rPr>
      </w:pPr>
      <w:ins w:id="313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 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return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1;</w:t>
        </w:r>
      </w:ins>
    </w:p>
    <w:p w:rsidR="00977716" w:rsidRPr="00977716" w:rsidRDefault="00977716" w:rsidP="00977716">
      <w:pPr>
        <w:jc w:val="both"/>
        <w:rPr>
          <w:ins w:id="314" w:author="Saswata Mishra" w:date="2013-09-06T14:18:00Z"/>
          <w:rFonts w:ascii="Courier New" w:hAnsi="Courier New" w:cs="Courier New"/>
          <w:b/>
          <w:sz w:val="20"/>
          <w:szCs w:val="20"/>
        </w:rPr>
      </w:pPr>
      <w:ins w:id="315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else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if(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towlower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(*str1) &lt;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towlower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(*str2))</w:t>
        </w:r>
      </w:ins>
    </w:p>
    <w:p w:rsidR="00977716" w:rsidRPr="00977716" w:rsidRDefault="00977716" w:rsidP="00977716">
      <w:pPr>
        <w:jc w:val="both"/>
        <w:rPr>
          <w:ins w:id="316" w:author="Saswata Mishra" w:date="2013-09-06T14:18:00Z"/>
          <w:rFonts w:ascii="Courier New" w:hAnsi="Courier New" w:cs="Courier New"/>
          <w:b/>
          <w:sz w:val="20"/>
          <w:szCs w:val="20"/>
        </w:rPr>
      </w:pPr>
      <w:ins w:id="317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 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return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-1;</w:t>
        </w:r>
      </w:ins>
    </w:p>
    <w:p w:rsidR="00977716" w:rsidRPr="00977716" w:rsidRDefault="00977716" w:rsidP="00977716">
      <w:pPr>
        <w:jc w:val="both"/>
        <w:rPr>
          <w:ins w:id="318" w:author="Saswata Mishra" w:date="2013-09-06T14:18:00Z"/>
          <w:rFonts w:ascii="Courier New" w:hAnsi="Courier New" w:cs="Courier New"/>
          <w:b/>
          <w:sz w:val="20"/>
          <w:szCs w:val="20"/>
        </w:rPr>
      </w:pPr>
      <w:ins w:id="319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else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if(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towlower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(*str1) &gt;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towlower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(*str2))</w:t>
        </w:r>
      </w:ins>
    </w:p>
    <w:p w:rsidR="00977716" w:rsidRPr="00977716" w:rsidRDefault="00977716" w:rsidP="00977716">
      <w:pPr>
        <w:jc w:val="both"/>
        <w:rPr>
          <w:ins w:id="320" w:author="Saswata Mishra" w:date="2013-09-06T14:18:00Z"/>
          <w:rFonts w:ascii="Courier New" w:hAnsi="Courier New" w:cs="Courier New"/>
          <w:b/>
          <w:sz w:val="20"/>
          <w:szCs w:val="20"/>
        </w:rPr>
      </w:pPr>
      <w:ins w:id="321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 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return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1;</w:t>
        </w:r>
      </w:ins>
    </w:p>
    <w:p w:rsidR="00977716" w:rsidRPr="00977716" w:rsidRDefault="00977716" w:rsidP="00977716">
      <w:pPr>
        <w:jc w:val="both"/>
        <w:rPr>
          <w:ins w:id="322" w:author="Saswata Mishra" w:date="2013-09-06T14:18:00Z"/>
          <w:rFonts w:ascii="Courier New" w:hAnsi="Courier New" w:cs="Courier New"/>
          <w:b/>
          <w:sz w:val="20"/>
          <w:szCs w:val="20"/>
        </w:rPr>
      </w:pPr>
      <w:ins w:id="323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assert(</w:t>
        </w:r>
        <w:proofErr w:type="spellStart"/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>towlower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(*str1) ==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towlower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(*str2));</w:t>
        </w:r>
      </w:ins>
    </w:p>
    <w:p w:rsidR="00977716" w:rsidRPr="00977716" w:rsidRDefault="00977716" w:rsidP="00977716">
      <w:pPr>
        <w:jc w:val="both"/>
        <w:rPr>
          <w:ins w:id="324" w:author="Saswata Mishra" w:date="2013-09-06T14:18:00Z"/>
          <w:rFonts w:ascii="Courier New" w:hAnsi="Courier New" w:cs="Courier New"/>
          <w:b/>
          <w:sz w:val="20"/>
          <w:szCs w:val="20"/>
        </w:rPr>
      </w:pPr>
      <w:ins w:id="325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   ++str1; ++str2; // Compare the other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wchar_ts</w:t>
        </w:r>
        <w:proofErr w:type="spellEnd"/>
      </w:ins>
    </w:p>
    <w:p w:rsidR="00977716" w:rsidRPr="00977716" w:rsidRDefault="00977716" w:rsidP="00977716">
      <w:pPr>
        <w:jc w:val="both"/>
        <w:rPr>
          <w:ins w:id="326" w:author="Saswata Mishra" w:date="2013-09-06T14:18:00Z"/>
          <w:rFonts w:ascii="Courier New" w:hAnsi="Courier New" w:cs="Courier New"/>
          <w:b/>
          <w:sz w:val="20"/>
          <w:szCs w:val="20"/>
        </w:rPr>
      </w:pPr>
      <w:ins w:id="327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    }</w:t>
        </w:r>
      </w:ins>
    </w:p>
    <w:p w:rsidR="00977716" w:rsidRPr="00977716" w:rsidRDefault="00977716" w:rsidP="00977716">
      <w:pPr>
        <w:jc w:val="both"/>
        <w:rPr>
          <w:ins w:id="328" w:author="Saswata Mishra" w:date="2013-09-06T14:18:00Z"/>
          <w:rFonts w:ascii="Courier New" w:hAnsi="Courier New" w:cs="Courier New"/>
          <w:b/>
          <w:sz w:val="20"/>
          <w:szCs w:val="20"/>
        </w:rPr>
      </w:pPr>
      <w:ins w:id="329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return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0;</w:t>
        </w:r>
      </w:ins>
    </w:p>
    <w:p w:rsidR="00977716" w:rsidRPr="00977716" w:rsidRDefault="00977716" w:rsidP="00977716">
      <w:pPr>
        <w:jc w:val="both"/>
        <w:rPr>
          <w:ins w:id="330" w:author="Saswata Mishra" w:date="2013-09-06T14:18:00Z"/>
          <w:rFonts w:ascii="Courier New" w:hAnsi="Courier New" w:cs="Courier New"/>
          <w:b/>
          <w:sz w:val="20"/>
          <w:szCs w:val="20"/>
        </w:rPr>
      </w:pPr>
      <w:ins w:id="331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  }</w:t>
        </w:r>
      </w:ins>
    </w:p>
    <w:p w:rsidR="00977716" w:rsidRPr="00977716" w:rsidRDefault="00977716" w:rsidP="00977716">
      <w:pPr>
        <w:jc w:val="both"/>
        <w:rPr>
          <w:ins w:id="332" w:author="Saswata Mishra" w:date="2013-09-06T14:18:00Z"/>
          <w:rFonts w:ascii="Courier New" w:hAnsi="Courier New" w:cs="Courier New"/>
          <w:b/>
          <w:sz w:val="20"/>
          <w:szCs w:val="20"/>
        </w:rPr>
      </w:pPr>
      <w:ins w:id="333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static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const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wchar_t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*</w:t>
        </w:r>
      </w:ins>
    </w:p>
    <w:p w:rsidR="00977716" w:rsidRPr="00977716" w:rsidRDefault="00977716" w:rsidP="00977716">
      <w:pPr>
        <w:jc w:val="both"/>
        <w:rPr>
          <w:ins w:id="334" w:author="Saswata Mishra" w:date="2013-09-06T14:18:00Z"/>
          <w:rFonts w:ascii="Courier New" w:hAnsi="Courier New" w:cs="Courier New"/>
          <w:b/>
          <w:sz w:val="20"/>
          <w:szCs w:val="20"/>
        </w:rPr>
      </w:pPr>
      <w:ins w:id="335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find(</w:t>
        </w:r>
        <w:proofErr w:type="spellStart"/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>const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wchar_t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* s1,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size_t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n,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wchar_t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c) {</w:t>
        </w:r>
      </w:ins>
    </w:p>
    <w:p w:rsidR="00977716" w:rsidRPr="00977716" w:rsidRDefault="00977716" w:rsidP="00977716">
      <w:pPr>
        <w:jc w:val="both"/>
        <w:rPr>
          <w:ins w:id="336" w:author="Saswata Mishra" w:date="2013-09-06T14:18:00Z"/>
          <w:rFonts w:ascii="Courier New" w:hAnsi="Courier New" w:cs="Courier New"/>
          <w:b/>
          <w:sz w:val="20"/>
          <w:szCs w:val="20"/>
        </w:rPr>
      </w:pPr>
      <w:ins w:id="337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while(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>n-- &gt; 0)</w:t>
        </w:r>
      </w:ins>
    </w:p>
    <w:p w:rsidR="00977716" w:rsidRPr="00977716" w:rsidRDefault="00977716" w:rsidP="00977716">
      <w:pPr>
        <w:jc w:val="both"/>
        <w:rPr>
          <w:ins w:id="338" w:author="Saswata Mishra" w:date="2013-09-06T14:18:00Z"/>
          <w:rFonts w:ascii="Courier New" w:hAnsi="Courier New" w:cs="Courier New"/>
          <w:b/>
          <w:sz w:val="20"/>
          <w:szCs w:val="20"/>
        </w:rPr>
      </w:pPr>
      <w:ins w:id="339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if(</w:t>
        </w:r>
        <w:proofErr w:type="spellStart"/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>towupper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(*s1) ==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towupper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(c))</w:t>
        </w:r>
      </w:ins>
    </w:p>
    <w:p w:rsidR="00977716" w:rsidRPr="00977716" w:rsidRDefault="00977716" w:rsidP="00977716">
      <w:pPr>
        <w:jc w:val="both"/>
        <w:rPr>
          <w:ins w:id="340" w:author="Saswata Mishra" w:date="2013-09-06T14:18:00Z"/>
          <w:rFonts w:ascii="Courier New" w:hAnsi="Courier New" w:cs="Courier New"/>
          <w:b/>
          <w:sz w:val="20"/>
          <w:szCs w:val="20"/>
        </w:rPr>
      </w:pPr>
      <w:ins w:id="341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 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return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s1;</w:t>
        </w:r>
      </w:ins>
    </w:p>
    <w:p w:rsidR="00977716" w:rsidRPr="00977716" w:rsidRDefault="00977716" w:rsidP="00977716">
      <w:pPr>
        <w:jc w:val="both"/>
        <w:rPr>
          <w:ins w:id="342" w:author="Saswata Mishra" w:date="2013-09-06T14:18:00Z"/>
          <w:rFonts w:ascii="Courier New" w:hAnsi="Courier New" w:cs="Courier New"/>
          <w:b/>
          <w:sz w:val="20"/>
          <w:szCs w:val="20"/>
        </w:rPr>
      </w:pPr>
      <w:ins w:id="343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else</w:t>
        </w:r>
        <w:proofErr w:type="gramEnd"/>
      </w:ins>
    </w:p>
    <w:p w:rsidR="00977716" w:rsidRPr="00977716" w:rsidRDefault="00977716" w:rsidP="00977716">
      <w:pPr>
        <w:jc w:val="both"/>
        <w:rPr>
          <w:ins w:id="344" w:author="Saswata Mishra" w:date="2013-09-06T14:18:00Z"/>
          <w:rFonts w:ascii="Courier New" w:hAnsi="Courier New" w:cs="Courier New"/>
          <w:b/>
          <w:sz w:val="20"/>
          <w:szCs w:val="20"/>
        </w:rPr>
      </w:pPr>
      <w:ins w:id="345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        ++s1;</w:t>
        </w:r>
      </w:ins>
    </w:p>
    <w:p w:rsidR="00977716" w:rsidRPr="00977716" w:rsidRDefault="00977716" w:rsidP="00977716">
      <w:pPr>
        <w:jc w:val="both"/>
        <w:rPr>
          <w:ins w:id="346" w:author="Saswata Mishra" w:date="2013-09-06T14:18:00Z"/>
          <w:rFonts w:ascii="Courier New" w:hAnsi="Courier New" w:cs="Courier New"/>
          <w:b/>
          <w:sz w:val="20"/>
          <w:szCs w:val="20"/>
        </w:rPr>
      </w:pPr>
      <w:ins w:id="347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 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return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0;</w:t>
        </w:r>
      </w:ins>
    </w:p>
    <w:p w:rsidR="00977716" w:rsidRPr="00977716" w:rsidRDefault="00977716" w:rsidP="00977716">
      <w:pPr>
        <w:jc w:val="both"/>
        <w:rPr>
          <w:ins w:id="348" w:author="Saswata Mishra" w:date="2013-09-06T14:18:00Z"/>
          <w:rFonts w:ascii="Courier New" w:hAnsi="Courier New" w:cs="Courier New"/>
          <w:b/>
          <w:sz w:val="20"/>
          <w:szCs w:val="20"/>
        </w:rPr>
      </w:pPr>
      <w:ins w:id="349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lastRenderedPageBreak/>
          <w:t>  }</w:t>
        </w:r>
      </w:ins>
    </w:p>
    <w:p w:rsidR="00977716" w:rsidRPr="00977716" w:rsidRDefault="00977716" w:rsidP="00977716">
      <w:pPr>
        <w:jc w:val="both"/>
        <w:rPr>
          <w:ins w:id="350" w:author="Saswata Mishra" w:date="2013-09-06T14:18:00Z"/>
          <w:rFonts w:ascii="Courier New" w:hAnsi="Courier New" w:cs="Courier New"/>
          <w:b/>
          <w:sz w:val="20"/>
          <w:szCs w:val="20"/>
        </w:rPr>
      </w:pPr>
      <w:ins w:id="351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};</w:t>
        </w:r>
      </w:ins>
    </w:p>
    <w:p w:rsidR="00977716" w:rsidRPr="00977716" w:rsidRDefault="00977716" w:rsidP="00977716">
      <w:pPr>
        <w:jc w:val="both"/>
        <w:rPr>
          <w:ins w:id="352" w:author="Saswata Mishra" w:date="2013-09-06T14:18:00Z"/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ins w:id="353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typedef</w:t>
        </w:r>
        <w:proofErr w:type="spellEnd"/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basic_string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&lt;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wchar_t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,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iwchar_traits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&gt;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iwstring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;</w:t>
        </w:r>
      </w:ins>
    </w:p>
    <w:p w:rsidR="00977716" w:rsidRPr="00977716" w:rsidRDefault="00977716" w:rsidP="00977716">
      <w:pPr>
        <w:jc w:val="both"/>
        <w:rPr>
          <w:ins w:id="354" w:author="Saswata Mishra" w:date="2013-09-06T14:18:00Z"/>
          <w:rFonts w:ascii="Courier New" w:hAnsi="Courier New" w:cs="Courier New"/>
          <w:b/>
          <w:sz w:val="20"/>
          <w:szCs w:val="20"/>
        </w:rPr>
      </w:pPr>
      <w:proofErr w:type="gramStart"/>
      <w:ins w:id="355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inline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wostream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&amp; operator&lt;&lt;(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wostream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&amp;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os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,</w:t>
        </w:r>
      </w:ins>
    </w:p>
    <w:p w:rsidR="00977716" w:rsidRPr="00977716" w:rsidRDefault="00977716" w:rsidP="00977716">
      <w:pPr>
        <w:jc w:val="both"/>
        <w:rPr>
          <w:ins w:id="356" w:author="Saswata Mishra" w:date="2013-09-06T14:18:00Z"/>
          <w:rFonts w:ascii="Courier New" w:hAnsi="Courier New" w:cs="Courier New"/>
          <w:b/>
          <w:sz w:val="20"/>
          <w:szCs w:val="20"/>
        </w:rPr>
      </w:pPr>
      <w:ins w:id="357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 </w:t>
        </w:r>
        <w:proofErr w:type="spellStart"/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const</w:t>
        </w:r>
        <w:proofErr w:type="spellEnd"/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iwstring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&amp; s) {</w:t>
        </w:r>
      </w:ins>
    </w:p>
    <w:p w:rsidR="00977716" w:rsidRPr="00977716" w:rsidRDefault="00977716" w:rsidP="00977716">
      <w:pPr>
        <w:jc w:val="both"/>
        <w:rPr>
          <w:ins w:id="358" w:author="Saswata Mishra" w:date="2013-09-06T14:18:00Z"/>
          <w:rFonts w:ascii="Courier New" w:hAnsi="Courier New" w:cs="Courier New"/>
          <w:b/>
          <w:sz w:val="20"/>
          <w:szCs w:val="20"/>
        </w:rPr>
      </w:pPr>
      <w:ins w:id="359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  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return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os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&lt;&lt;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wstring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(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s.c_str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(), 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s.length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>());</w:t>
        </w:r>
      </w:ins>
    </w:p>
    <w:p w:rsidR="00977716" w:rsidRPr="00977716" w:rsidRDefault="00977716" w:rsidP="00977716">
      <w:pPr>
        <w:jc w:val="both"/>
        <w:rPr>
          <w:ins w:id="360" w:author="Saswata Mishra" w:date="2013-09-06T14:18:00Z"/>
          <w:rFonts w:ascii="Courier New" w:hAnsi="Courier New" w:cs="Courier New"/>
          <w:b/>
          <w:sz w:val="20"/>
          <w:szCs w:val="20"/>
        </w:rPr>
      </w:pPr>
      <w:ins w:id="361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}</w:t>
        </w:r>
      </w:ins>
    </w:p>
    <w:p w:rsidR="00274E2F" w:rsidRPr="008A2758" w:rsidDel="00977716" w:rsidRDefault="00977716" w:rsidP="00977716">
      <w:pPr>
        <w:jc w:val="both"/>
        <w:rPr>
          <w:del w:id="362" w:author="Saswata Mishra" w:date="2013-09-06T14:18:00Z"/>
          <w:rFonts w:ascii="Courier New" w:hAnsi="Courier New" w:cs="Courier New"/>
          <w:b/>
          <w:sz w:val="20"/>
          <w:szCs w:val="20"/>
        </w:rPr>
      </w:pPr>
      <w:ins w:id="363" w:author="Saswata Mishra" w:date="2013-09-06T14:18:00Z">
        <w:r w:rsidRPr="00977716">
          <w:rPr>
            <w:rFonts w:ascii="Courier New" w:hAnsi="Courier New" w:cs="Courier New"/>
            <w:b/>
            <w:sz w:val="20"/>
            <w:szCs w:val="20"/>
          </w:rPr>
          <w:t>#</w:t>
        </w:r>
        <w:proofErr w:type="spellStart"/>
        <w:r w:rsidRPr="00977716">
          <w:rPr>
            <w:rFonts w:ascii="Courier New" w:hAnsi="Courier New" w:cs="Courier New"/>
            <w:b/>
            <w:sz w:val="20"/>
            <w:szCs w:val="20"/>
          </w:rPr>
          <w:t>endif</w:t>
        </w:r>
        <w:proofErr w:type="spellEnd"/>
        <w:r w:rsidRPr="00977716">
          <w:rPr>
            <w:rFonts w:ascii="Courier New" w:hAnsi="Courier New" w:cs="Courier New"/>
            <w:b/>
            <w:sz w:val="20"/>
            <w:szCs w:val="20"/>
          </w:rPr>
          <w:t xml:space="preserve"> // IWCHAR_TRAITS_H</w:t>
        </w:r>
        <w:proofErr w:type="gramStart"/>
        <w:r w:rsidRPr="00977716">
          <w:rPr>
            <w:rFonts w:ascii="Courier New" w:hAnsi="Courier New" w:cs="Courier New"/>
            <w:b/>
            <w:sz w:val="20"/>
            <w:szCs w:val="20"/>
          </w:rPr>
          <w:t>  /</w:t>
        </w:r>
        <w:proofErr w:type="gramEnd"/>
        <w:r w:rsidRPr="00977716">
          <w:rPr>
            <w:rFonts w:ascii="Courier New" w:hAnsi="Courier New" w:cs="Courier New"/>
            <w:b/>
            <w:sz w:val="20"/>
            <w:szCs w:val="20"/>
          </w:rPr>
          <w:t>//:~</w:t>
        </w:r>
      </w:ins>
      <w:bookmarkStart w:id="364" w:name="_GoBack"/>
      <w:bookmarkEnd w:id="364"/>
      <w:del w:id="365" w:author="Saswata Mishra" w:date="2013-09-06T14:18:00Z">
        <w:r w:rsidR="00274E2F" w:rsidRPr="008A2758" w:rsidDel="00977716">
          <w:rPr>
            <w:rFonts w:ascii="Courier New" w:hAnsi="Courier New" w:cs="Courier New"/>
            <w:b/>
            <w:sz w:val="20"/>
            <w:szCs w:val="20"/>
          </w:rPr>
          <w:delText>// Creating your own wide-character traits.</w:delText>
        </w:r>
      </w:del>
    </w:p>
    <w:p w:rsidR="00274E2F" w:rsidRPr="008A2758" w:rsidDel="00977716" w:rsidRDefault="00274E2F" w:rsidP="00B93174">
      <w:pPr>
        <w:jc w:val="both"/>
        <w:rPr>
          <w:del w:id="366" w:author="Saswata Mishra" w:date="2013-09-06T14:18:00Z"/>
          <w:rFonts w:ascii="Courier New" w:hAnsi="Courier New" w:cs="Courier New"/>
          <w:b/>
          <w:sz w:val="20"/>
          <w:szCs w:val="20"/>
        </w:rPr>
      </w:pPr>
      <w:del w:id="367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#ifndef IWCHAR_TRAITS_H</w:delText>
        </w:r>
      </w:del>
    </w:p>
    <w:p w:rsidR="00274E2F" w:rsidRPr="008A2758" w:rsidDel="00977716" w:rsidRDefault="00274E2F" w:rsidP="00B93174">
      <w:pPr>
        <w:jc w:val="both"/>
        <w:rPr>
          <w:del w:id="368" w:author="Saswata Mishra" w:date="2013-09-06T14:18:00Z"/>
          <w:rFonts w:ascii="Courier New" w:hAnsi="Courier New" w:cs="Courier New"/>
          <w:b/>
          <w:sz w:val="20"/>
          <w:szCs w:val="20"/>
        </w:rPr>
      </w:pPr>
      <w:del w:id="369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#define IWCHAR_TRAITS_H</w:delText>
        </w:r>
      </w:del>
    </w:p>
    <w:p w:rsidR="00274E2F" w:rsidRPr="008A2758" w:rsidDel="00977716" w:rsidRDefault="00274E2F" w:rsidP="00B93174">
      <w:pPr>
        <w:jc w:val="both"/>
        <w:rPr>
          <w:del w:id="370" w:author="Saswata Mishra" w:date="2013-09-06T14:18:00Z"/>
          <w:rFonts w:ascii="Courier New" w:hAnsi="Courier New" w:cs="Courier New"/>
          <w:b/>
          <w:sz w:val="20"/>
          <w:szCs w:val="20"/>
        </w:rPr>
      </w:pPr>
      <w:del w:id="371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#include</w:delText>
        </w:r>
        <w:r w:rsidR="000B0289" w:rsidDel="00977716">
          <w:rPr>
            <w:rFonts w:ascii="Courier New" w:hAnsi="Courier New" w:cs="Courier New"/>
            <w:b/>
            <w:sz w:val="20"/>
            <w:szCs w:val="20"/>
          </w:rPr>
          <w:delText xml:space="preserve"> </w:delText>
        </w:r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&lt;cassert&gt;</w:delText>
        </w:r>
      </w:del>
    </w:p>
    <w:p w:rsidR="00274E2F" w:rsidRPr="008A2758" w:rsidDel="00977716" w:rsidRDefault="00274E2F" w:rsidP="00B93174">
      <w:pPr>
        <w:jc w:val="both"/>
        <w:rPr>
          <w:del w:id="372" w:author="Saswata Mishra" w:date="2013-09-06T14:18:00Z"/>
          <w:rFonts w:ascii="Courier New" w:hAnsi="Courier New" w:cs="Courier New"/>
          <w:b/>
          <w:sz w:val="20"/>
          <w:szCs w:val="20"/>
        </w:rPr>
      </w:pPr>
      <w:del w:id="373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#include</w:delText>
        </w:r>
        <w:r w:rsidR="000B0289" w:rsidDel="00977716">
          <w:rPr>
            <w:rFonts w:ascii="Courier New" w:hAnsi="Courier New" w:cs="Courier New"/>
            <w:b/>
            <w:sz w:val="20"/>
            <w:szCs w:val="20"/>
          </w:rPr>
          <w:delText xml:space="preserve"> </w:delText>
        </w:r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&lt;cmath&gt;</w:delText>
        </w:r>
      </w:del>
    </w:p>
    <w:p w:rsidR="00274E2F" w:rsidRPr="008A2758" w:rsidDel="00977716" w:rsidRDefault="00274E2F" w:rsidP="00B93174">
      <w:pPr>
        <w:jc w:val="both"/>
        <w:rPr>
          <w:del w:id="374" w:author="Saswata Mishra" w:date="2013-09-06T14:18:00Z"/>
          <w:rFonts w:ascii="Courier New" w:hAnsi="Courier New" w:cs="Courier New"/>
          <w:b/>
          <w:sz w:val="20"/>
          <w:szCs w:val="20"/>
        </w:rPr>
      </w:pPr>
      <w:del w:id="375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#include</w:delText>
        </w:r>
        <w:r w:rsidR="000B0289" w:rsidDel="00977716">
          <w:rPr>
            <w:rFonts w:ascii="Courier New" w:hAnsi="Courier New" w:cs="Courier New"/>
            <w:b/>
            <w:sz w:val="20"/>
            <w:szCs w:val="20"/>
          </w:rPr>
          <w:delText xml:space="preserve"> </w:delText>
        </w:r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&lt;cstddef&gt;</w:delText>
        </w:r>
      </w:del>
    </w:p>
    <w:p w:rsidR="00274E2F" w:rsidRPr="008A2758" w:rsidDel="00977716" w:rsidRDefault="00274E2F" w:rsidP="00B93174">
      <w:pPr>
        <w:jc w:val="both"/>
        <w:rPr>
          <w:del w:id="376" w:author="Saswata Mishra" w:date="2013-09-06T14:18:00Z"/>
          <w:rFonts w:ascii="Courier New" w:hAnsi="Courier New" w:cs="Courier New"/>
          <w:b/>
          <w:sz w:val="20"/>
          <w:szCs w:val="20"/>
        </w:rPr>
      </w:pPr>
      <w:del w:id="377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#include</w:delText>
        </w:r>
        <w:r w:rsidR="000B0289" w:rsidDel="00977716">
          <w:rPr>
            <w:rFonts w:ascii="Courier New" w:hAnsi="Courier New" w:cs="Courier New"/>
            <w:b/>
            <w:sz w:val="20"/>
            <w:szCs w:val="20"/>
          </w:rPr>
          <w:delText xml:space="preserve"> </w:delText>
        </w:r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&lt;cwctype&gt;</w:delText>
        </w:r>
      </w:del>
    </w:p>
    <w:p w:rsidR="00274E2F" w:rsidRPr="008A2758" w:rsidDel="00977716" w:rsidRDefault="00274E2F" w:rsidP="00B93174">
      <w:pPr>
        <w:jc w:val="both"/>
        <w:rPr>
          <w:del w:id="378" w:author="Saswata Mishra" w:date="2013-09-06T14:18:00Z"/>
          <w:rFonts w:ascii="Courier New" w:hAnsi="Courier New" w:cs="Courier New"/>
          <w:b/>
          <w:sz w:val="20"/>
          <w:szCs w:val="20"/>
        </w:rPr>
      </w:pPr>
      <w:del w:id="379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#include</w:delText>
        </w:r>
        <w:r w:rsidR="000B0289" w:rsidDel="00977716">
          <w:rPr>
            <w:rFonts w:ascii="Courier New" w:hAnsi="Courier New" w:cs="Courier New"/>
            <w:b/>
            <w:sz w:val="20"/>
            <w:szCs w:val="20"/>
          </w:rPr>
          <w:delText xml:space="preserve"> </w:delText>
        </w:r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&lt;ostream&gt;</w:delText>
        </w:r>
      </w:del>
    </w:p>
    <w:p w:rsidR="00274E2F" w:rsidRPr="008A2758" w:rsidDel="00977716" w:rsidRDefault="00274E2F" w:rsidP="00B93174">
      <w:pPr>
        <w:jc w:val="both"/>
        <w:rPr>
          <w:del w:id="380" w:author="Saswata Mishra" w:date="2013-09-06T14:18:00Z"/>
          <w:rFonts w:ascii="Courier New" w:hAnsi="Courier New" w:cs="Courier New"/>
          <w:b/>
          <w:sz w:val="20"/>
          <w:szCs w:val="20"/>
        </w:rPr>
      </w:pPr>
      <w:del w:id="381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#include</w:delText>
        </w:r>
        <w:r w:rsidR="000B0289" w:rsidDel="00977716">
          <w:rPr>
            <w:rFonts w:ascii="Courier New" w:hAnsi="Courier New" w:cs="Courier New"/>
            <w:b/>
            <w:sz w:val="20"/>
            <w:szCs w:val="20"/>
          </w:rPr>
          <w:delText xml:space="preserve"> </w:delText>
        </w:r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&lt;string&gt;</w:delText>
        </w:r>
      </w:del>
    </w:p>
    <w:p w:rsidR="00274E2F" w:rsidRPr="008A2758" w:rsidDel="00977716" w:rsidRDefault="00274E2F" w:rsidP="00B93174">
      <w:pPr>
        <w:jc w:val="both"/>
        <w:rPr>
          <w:del w:id="382" w:author="Saswata Mishra" w:date="2013-09-06T14:18:00Z"/>
          <w:rFonts w:ascii="Courier New" w:hAnsi="Courier New" w:cs="Courier New"/>
          <w:b/>
          <w:sz w:val="20"/>
          <w:szCs w:val="20"/>
        </w:rPr>
      </w:pPr>
      <w:del w:id="383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using std::allocator;</w:delText>
        </w:r>
      </w:del>
    </w:p>
    <w:p w:rsidR="00274E2F" w:rsidRPr="008A2758" w:rsidDel="00977716" w:rsidRDefault="00274E2F" w:rsidP="00B93174">
      <w:pPr>
        <w:jc w:val="both"/>
        <w:rPr>
          <w:del w:id="384" w:author="Saswata Mishra" w:date="2013-09-06T14:18:00Z"/>
          <w:rFonts w:ascii="Courier New" w:hAnsi="Courier New" w:cs="Courier New"/>
          <w:b/>
          <w:sz w:val="20"/>
          <w:szCs w:val="20"/>
        </w:rPr>
      </w:pPr>
      <w:del w:id="385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using std::basic_string;</w:delText>
        </w:r>
      </w:del>
    </w:p>
    <w:p w:rsidR="00274E2F" w:rsidRPr="008A2758" w:rsidDel="00977716" w:rsidRDefault="00274E2F" w:rsidP="00B93174">
      <w:pPr>
        <w:jc w:val="both"/>
        <w:rPr>
          <w:del w:id="386" w:author="Saswata Mishra" w:date="2013-09-06T14:18:00Z"/>
          <w:rFonts w:ascii="Courier New" w:hAnsi="Courier New" w:cs="Courier New"/>
          <w:b/>
          <w:sz w:val="20"/>
          <w:szCs w:val="20"/>
        </w:rPr>
      </w:pPr>
      <w:del w:id="387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using std::char_traits;</w:delText>
        </w:r>
      </w:del>
    </w:p>
    <w:p w:rsidR="00274E2F" w:rsidRPr="008A2758" w:rsidDel="00977716" w:rsidRDefault="00274E2F" w:rsidP="00B93174">
      <w:pPr>
        <w:jc w:val="both"/>
        <w:rPr>
          <w:del w:id="388" w:author="Saswata Mishra" w:date="2013-09-06T14:18:00Z"/>
          <w:rFonts w:ascii="Courier New" w:hAnsi="Courier New" w:cs="Courier New"/>
          <w:b/>
          <w:sz w:val="20"/>
          <w:szCs w:val="20"/>
        </w:rPr>
      </w:pPr>
      <w:del w:id="389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using std::size_t;</w:delText>
        </w:r>
      </w:del>
    </w:p>
    <w:p w:rsidR="00274E2F" w:rsidRPr="008A2758" w:rsidDel="00977716" w:rsidRDefault="00274E2F" w:rsidP="00B93174">
      <w:pPr>
        <w:jc w:val="both"/>
        <w:rPr>
          <w:del w:id="390" w:author="Saswata Mishra" w:date="2013-09-06T14:18:00Z"/>
          <w:rFonts w:ascii="Courier New" w:hAnsi="Courier New" w:cs="Courier New"/>
          <w:b/>
          <w:sz w:val="20"/>
          <w:szCs w:val="20"/>
        </w:rPr>
      </w:pPr>
      <w:del w:id="391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using std::towlower;</w:delText>
        </w:r>
      </w:del>
    </w:p>
    <w:p w:rsidR="00274E2F" w:rsidRPr="008A2758" w:rsidDel="00977716" w:rsidRDefault="00274E2F" w:rsidP="00B93174">
      <w:pPr>
        <w:jc w:val="both"/>
        <w:rPr>
          <w:del w:id="392" w:author="Saswata Mishra" w:date="2013-09-06T14:18:00Z"/>
          <w:rFonts w:ascii="Courier New" w:hAnsi="Courier New" w:cs="Courier New"/>
          <w:b/>
          <w:sz w:val="20"/>
          <w:szCs w:val="20"/>
        </w:rPr>
      </w:pPr>
      <w:del w:id="393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using std::towupper;</w:delText>
        </w:r>
      </w:del>
    </w:p>
    <w:p w:rsidR="00274E2F" w:rsidRPr="008A2758" w:rsidDel="00977716" w:rsidRDefault="00274E2F" w:rsidP="00B93174">
      <w:pPr>
        <w:jc w:val="both"/>
        <w:rPr>
          <w:del w:id="394" w:author="Saswata Mishra" w:date="2013-09-06T14:18:00Z"/>
          <w:rFonts w:ascii="Courier New" w:hAnsi="Courier New" w:cs="Courier New"/>
          <w:b/>
          <w:sz w:val="20"/>
          <w:szCs w:val="20"/>
        </w:rPr>
      </w:pPr>
      <w:del w:id="395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using std::wostream;</w:delText>
        </w:r>
      </w:del>
    </w:p>
    <w:p w:rsidR="00274E2F" w:rsidRPr="008A2758" w:rsidDel="00977716" w:rsidRDefault="00274E2F" w:rsidP="00B93174">
      <w:pPr>
        <w:jc w:val="both"/>
        <w:rPr>
          <w:del w:id="396" w:author="Saswata Mishra" w:date="2013-09-06T14:18:00Z"/>
          <w:rFonts w:ascii="Courier New" w:hAnsi="Courier New" w:cs="Courier New"/>
          <w:b/>
          <w:sz w:val="20"/>
          <w:szCs w:val="20"/>
        </w:rPr>
      </w:pPr>
      <w:del w:id="397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lastRenderedPageBreak/>
          <w:delText>using std::wstring;</w:delText>
        </w:r>
      </w:del>
    </w:p>
    <w:p w:rsidR="00274E2F" w:rsidRPr="008A2758" w:rsidDel="00977716" w:rsidRDefault="00274E2F" w:rsidP="00B93174">
      <w:pPr>
        <w:jc w:val="both"/>
        <w:rPr>
          <w:del w:id="398" w:author="Saswata Mishra" w:date="2013-09-06T14:18:00Z"/>
          <w:rFonts w:ascii="Courier New" w:hAnsi="Courier New" w:cs="Courier New"/>
          <w:b/>
          <w:sz w:val="20"/>
          <w:szCs w:val="20"/>
          <w:lang w:val="fr-FR"/>
        </w:rPr>
      </w:pPr>
      <w:del w:id="399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  <w:lang w:val="fr-FR"/>
          </w:rPr>
          <w:delText>struct iwchar_traits : char_traits&lt;wchar_t&gt; {</w:delText>
        </w:r>
      </w:del>
    </w:p>
    <w:p w:rsidR="00274E2F" w:rsidRPr="008A2758" w:rsidDel="00977716" w:rsidRDefault="00274E2F" w:rsidP="00B93174">
      <w:pPr>
        <w:jc w:val="both"/>
        <w:rPr>
          <w:del w:id="400" w:author="Saswata Mishra" w:date="2013-09-06T14:18:00Z"/>
          <w:rFonts w:ascii="Courier New" w:hAnsi="Courier New" w:cs="Courier New"/>
          <w:b/>
          <w:sz w:val="20"/>
          <w:szCs w:val="20"/>
        </w:rPr>
      </w:pPr>
      <w:del w:id="401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  <w:lang w:val="fr-FR"/>
          </w:rPr>
          <w:delText xml:space="preserve">  </w:delText>
        </w:r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// We'll only change character-by-</w:delText>
        </w:r>
      </w:del>
    </w:p>
    <w:p w:rsidR="00274E2F" w:rsidRPr="008A2758" w:rsidDel="00977716" w:rsidRDefault="00274E2F" w:rsidP="00B93174">
      <w:pPr>
        <w:jc w:val="both"/>
        <w:rPr>
          <w:del w:id="402" w:author="Saswata Mishra" w:date="2013-09-06T14:18:00Z"/>
          <w:rFonts w:ascii="Courier New" w:hAnsi="Courier New" w:cs="Courier New"/>
          <w:b/>
          <w:sz w:val="20"/>
          <w:szCs w:val="20"/>
        </w:rPr>
      </w:pPr>
      <w:del w:id="403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 // character comparison functions</w:delText>
        </w:r>
      </w:del>
    </w:p>
    <w:p w:rsidR="00274E2F" w:rsidRPr="008A2758" w:rsidDel="00977716" w:rsidRDefault="00274E2F" w:rsidP="00B93174">
      <w:pPr>
        <w:jc w:val="both"/>
        <w:rPr>
          <w:del w:id="404" w:author="Saswata Mishra" w:date="2013-09-06T14:18:00Z"/>
          <w:rFonts w:ascii="Courier New" w:hAnsi="Courier New" w:cs="Courier New"/>
          <w:b/>
          <w:sz w:val="20"/>
          <w:szCs w:val="20"/>
        </w:rPr>
      </w:pPr>
      <w:del w:id="405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 static bool eq(wchar_t c1st, wchar_t c2nd) {</w:delText>
        </w:r>
      </w:del>
    </w:p>
    <w:p w:rsidR="00274E2F" w:rsidRPr="008A2758" w:rsidDel="00977716" w:rsidRDefault="00274E2F" w:rsidP="00B93174">
      <w:pPr>
        <w:jc w:val="both"/>
        <w:rPr>
          <w:del w:id="406" w:author="Saswata Mishra" w:date="2013-09-06T14:18:00Z"/>
          <w:rFonts w:ascii="Courier New" w:hAnsi="Courier New" w:cs="Courier New"/>
          <w:b/>
          <w:sz w:val="20"/>
          <w:szCs w:val="20"/>
        </w:rPr>
      </w:pPr>
      <w:del w:id="407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 return towupper(c1st) == towupper(c2nd);</w:delText>
        </w:r>
      </w:del>
    </w:p>
    <w:p w:rsidR="00274E2F" w:rsidRPr="008A2758" w:rsidDel="00977716" w:rsidRDefault="00274E2F" w:rsidP="00B93174">
      <w:pPr>
        <w:jc w:val="both"/>
        <w:rPr>
          <w:del w:id="408" w:author="Saswata Mishra" w:date="2013-09-06T14:18:00Z"/>
          <w:rFonts w:ascii="Courier New" w:hAnsi="Courier New" w:cs="Courier New"/>
          <w:b/>
          <w:sz w:val="20"/>
          <w:szCs w:val="20"/>
        </w:rPr>
      </w:pPr>
      <w:del w:id="409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 }</w:delText>
        </w:r>
      </w:del>
    </w:p>
    <w:p w:rsidR="00274E2F" w:rsidRPr="008A2758" w:rsidDel="00977716" w:rsidRDefault="00274E2F" w:rsidP="00B93174">
      <w:pPr>
        <w:jc w:val="both"/>
        <w:rPr>
          <w:del w:id="410" w:author="Saswata Mishra" w:date="2013-09-06T14:18:00Z"/>
          <w:rFonts w:ascii="Courier New" w:hAnsi="Courier New" w:cs="Courier New"/>
          <w:b/>
          <w:sz w:val="20"/>
          <w:szCs w:val="20"/>
        </w:rPr>
      </w:pPr>
      <w:del w:id="411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 static bool ne(wchar_t c1st, wchar_t c2nd) {</w:delText>
        </w:r>
      </w:del>
    </w:p>
    <w:p w:rsidR="00274E2F" w:rsidRPr="008A2758" w:rsidDel="00977716" w:rsidRDefault="00274E2F" w:rsidP="00B93174">
      <w:pPr>
        <w:jc w:val="both"/>
        <w:rPr>
          <w:del w:id="412" w:author="Saswata Mishra" w:date="2013-09-06T14:18:00Z"/>
          <w:rFonts w:ascii="Courier New" w:hAnsi="Courier New" w:cs="Courier New"/>
          <w:b/>
          <w:sz w:val="20"/>
          <w:szCs w:val="20"/>
        </w:rPr>
      </w:pPr>
      <w:del w:id="413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 return towupper(c1st) != towupper(c2nd);</w:delText>
        </w:r>
      </w:del>
    </w:p>
    <w:p w:rsidR="00274E2F" w:rsidRPr="008A2758" w:rsidDel="00977716" w:rsidRDefault="00274E2F" w:rsidP="00B93174">
      <w:pPr>
        <w:jc w:val="both"/>
        <w:rPr>
          <w:del w:id="414" w:author="Saswata Mishra" w:date="2013-09-06T14:18:00Z"/>
          <w:rFonts w:ascii="Courier New" w:hAnsi="Courier New" w:cs="Courier New"/>
          <w:b/>
          <w:sz w:val="20"/>
          <w:szCs w:val="20"/>
        </w:rPr>
      </w:pPr>
      <w:del w:id="415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 }</w:delText>
        </w:r>
        <w:r w:rsidR="001A598D" w:rsidDel="00977716">
          <w:rPr>
            <w:rFonts w:ascii="Arial" w:hAnsi="Arial" w:cs="Arial"/>
            <w:b/>
            <w:sz w:val="21"/>
            <w:szCs w:val="21"/>
          </w:rPr>
          <w:fldChar w:fldCharType="begin"/>
        </w:r>
        <w:r w:rsidR="001A598D" w:rsidDel="00977716">
          <w:delInstrText xml:space="preserve"> XE "</w:delInstrText>
        </w:r>
        <w:r w:rsidR="001A598D" w:rsidRPr="00914E6E" w:rsidDel="00977716">
          <w:rPr>
            <w:rFonts w:ascii="Arial" w:hAnsi="Arial" w:cs="Arial"/>
            <w:sz w:val="21"/>
            <w:szCs w:val="21"/>
          </w:rPr>
          <w:delInstrText>String processing</w:delInstrText>
        </w:r>
        <w:r w:rsidR="001A598D" w:rsidDel="00977716">
          <w:rPr>
            <w:rFonts w:ascii="Arial" w:hAnsi="Arial" w:cs="Arial"/>
            <w:sz w:val="21"/>
            <w:szCs w:val="21"/>
          </w:rPr>
          <w:delInstrText>:searches:string and character traits</w:delInstrText>
        </w:r>
        <w:r w:rsidR="001A598D" w:rsidDel="00977716">
          <w:delInstrText xml:space="preserve">" </w:delInstrText>
        </w:r>
        <w:r w:rsidR="001A598D" w:rsidDel="00977716">
          <w:rPr>
            <w:rFonts w:ascii="Arial" w:hAnsi="Arial" w:cs="Arial"/>
            <w:b/>
            <w:sz w:val="21"/>
            <w:szCs w:val="21"/>
          </w:rPr>
          <w:fldChar w:fldCharType="end"/>
        </w:r>
      </w:del>
    </w:p>
    <w:p w:rsidR="00274E2F" w:rsidRPr="008A2758" w:rsidDel="00977716" w:rsidRDefault="00274E2F" w:rsidP="00B93174">
      <w:pPr>
        <w:jc w:val="both"/>
        <w:rPr>
          <w:del w:id="416" w:author="Saswata Mishra" w:date="2013-09-06T14:18:00Z"/>
          <w:rFonts w:ascii="Courier New" w:hAnsi="Courier New" w:cs="Courier New"/>
          <w:b/>
          <w:sz w:val="20"/>
          <w:szCs w:val="20"/>
        </w:rPr>
      </w:pPr>
      <w:del w:id="417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 static bool lt(wchar_t c1st, wchar_t c2nd) {</w:delText>
        </w:r>
      </w:del>
    </w:p>
    <w:p w:rsidR="00274E2F" w:rsidRPr="008A2758" w:rsidDel="00977716" w:rsidRDefault="00274E2F" w:rsidP="00B93174">
      <w:pPr>
        <w:jc w:val="both"/>
        <w:rPr>
          <w:del w:id="418" w:author="Saswata Mishra" w:date="2013-09-06T14:18:00Z"/>
          <w:rFonts w:ascii="Courier New" w:hAnsi="Courier New" w:cs="Courier New"/>
          <w:b/>
          <w:sz w:val="20"/>
          <w:szCs w:val="20"/>
        </w:rPr>
      </w:pPr>
      <w:del w:id="419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 return towupper(c1st) &lt; towupper(c2nd);</w:delText>
        </w:r>
      </w:del>
    </w:p>
    <w:p w:rsidR="00274E2F" w:rsidRPr="008A2758" w:rsidDel="00977716" w:rsidRDefault="00274E2F" w:rsidP="00B93174">
      <w:pPr>
        <w:jc w:val="both"/>
        <w:rPr>
          <w:del w:id="420" w:author="Saswata Mishra" w:date="2013-09-06T14:18:00Z"/>
          <w:rFonts w:ascii="Courier New" w:hAnsi="Courier New" w:cs="Courier New"/>
          <w:b/>
          <w:sz w:val="20"/>
          <w:szCs w:val="20"/>
        </w:rPr>
      </w:pPr>
      <w:del w:id="421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 }</w:delText>
        </w:r>
      </w:del>
    </w:p>
    <w:p w:rsidR="00274E2F" w:rsidRPr="008A2758" w:rsidDel="00977716" w:rsidRDefault="00274E2F" w:rsidP="00B93174">
      <w:pPr>
        <w:jc w:val="both"/>
        <w:rPr>
          <w:del w:id="422" w:author="Saswata Mishra" w:date="2013-09-06T14:18:00Z"/>
          <w:rFonts w:ascii="Courier New" w:hAnsi="Courier New" w:cs="Courier New"/>
          <w:b/>
          <w:sz w:val="20"/>
          <w:szCs w:val="20"/>
        </w:rPr>
      </w:pPr>
      <w:del w:id="423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 static int compare(</w:delText>
        </w:r>
      </w:del>
    </w:p>
    <w:p w:rsidR="00274E2F" w:rsidRPr="008A2758" w:rsidDel="00977716" w:rsidRDefault="00274E2F" w:rsidP="00B93174">
      <w:pPr>
        <w:jc w:val="both"/>
        <w:rPr>
          <w:del w:id="424" w:author="Saswata Mishra" w:date="2013-09-06T14:18:00Z"/>
          <w:rFonts w:ascii="Courier New" w:hAnsi="Courier New" w:cs="Courier New"/>
          <w:b/>
          <w:sz w:val="20"/>
          <w:szCs w:val="20"/>
        </w:rPr>
      </w:pPr>
      <w:del w:id="425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 const wchar_t* str1, const wchar_t* str2, size_t n) {</w:delText>
        </w:r>
      </w:del>
    </w:p>
    <w:p w:rsidR="00274E2F" w:rsidRPr="008A2758" w:rsidDel="00977716" w:rsidRDefault="00274E2F" w:rsidP="00B93174">
      <w:pPr>
        <w:jc w:val="both"/>
        <w:rPr>
          <w:del w:id="426" w:author="Saswata Mishra" w:date="2013-09-06T14:18:00Z"/>
          <w:rFonts w:ascii="Courier New" w:hAnsi="Courier New" w:cs="Courier New"/>
          <w:b/>
          <w:sz w:val="20"/>
          <w:szCs w:val="20"/>
        </w:rPr>
      </w:pPr>
      <w:del w:id="427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 for(size_t i = 0; i &lt; n; i++) {</w:delText>
        </w:r>
      </w:del>
    </w:p>
    <w:p w:rsidR="00274E2F" w:rsidRPr="008A2758" w:rsidDel="00977716" w:rsidRDefault="00274E2F" w:rsidP="00B93174">
      <w:pPr>
        <w:jc w:val="both"/>
        <w:rPr>
          <w:del w:id="428" w:author="Saswata Mishra" w:date="2013-09-06T14:18:00Z"/>
          <w:rFonts w:ascii="Courier New" w:hAnsi="Courier New" w:cs="Courier New"/>
          <w:b/>
          <w:sz w:val="20"/>
          <w:szCs w:val="20"/>
        </w:rPr>
      </w:pPr>
      <w:del w:id="429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   if(str1 == 0)</w:delText>
        </w:r>
      </w:del>
    </w:p>
    <w:p w:rsidR="00274E2F" w:rsidRPr="008A2758" w:rsidDel="00977716" w:rsidRDefault="00274E2F" w:rsidP="00B93174">
      <w:pPr>
        <w:jc w:val="both"/>
        <w:rPr>
          <w:del w:id="430" w:author="Saswata Mishra" w:date="2013-09-06T14:18:00Z"/>
          <w:rFonts w:ascii="Courier New" w:hAnsi="Courier New" w:cs="Courier New"/>
          <w:b/>
          <w:sz w:val="20"/>
          <w:szCs w:val="20"/>
        </w:rPr>
      </w:pPr>
      <w:del w:id="431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     return -1;</w:delText>
        </w:r>
      </w:del>
    </w:p>
    <w:p w:rsidR="00274E2F" w:rsidRPr="008A2758" w:rsidDel="00977716" w:rsidRDefault="00274E2F" w:rsidP="00B93174">
      <w:pPr>
        <w:jc w:val="both"/>
        <w:rPr>
          <w:del w:id="432" w:author="Saswata Mishra" w:date="2013-09-06T14:18:00Z"/>
          <w:rFonts w:ascii="Courier New" w:hAnsi="Courier New" w:cs="Courier New"/>
          <w:b/>
          <w:sz w:val="20"/>
          <w:szCs w:val="20"/>
        </w:rPr>
      </w:pPr>
      <w:del w:id="433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   else if(str2 == 0)</w:delText>
        </w:r>
      </w:del>
    </w:p>
    <w:p w:rsidR="00274E2F" w:rsidRPr="008A2758" w:rsidDel="00977716" w:rsidRDefault="00274E2F" w:rsidP="00B93174">
      <w:pPr>
        <w:jc w:val="both"/>
        <w:rPr>
          <w:del w:id="434" w:author="Saswata Mishra" w:date="2013-09-06T14:18:00Z"/>
          <w:rFonts w:ascii="Courier New" w:hAnsi="Courier New" w:cs="Courier New"/>
          <w:b/>
          <w:sz w:val="20"/>
          <w:szCs w:val="20"/>
        </w:rPr>
      </w:pPr>
      <w:del w:id="435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     return 1;</w:delText>
        </w:r>
      </w:del>
    </w:p>
    <w:p w:rsidR="00274E2F" w:rsidRPr="008A2758" w:rsidDel="00977716" w:rsidRDefault="00274E2F" w:rsidP="00B93174">
      <w:pPr>
        <w:jc w:val="both"/>
        <w:rPr>
          <w:del w:id="436" w:author="Saswata Mishra" w:date="2013-09-06T14:18:00Z"/>
          <w:rFonts w:ascii="Courier New" w:hAnsi="Courier New" w:cs="Courier New"/>
          <w:b/>
          <w:sz w:val="20"/>
          <w:szCs w:val="20"/>
        </w:rPr>
      </w:pPr>
      <w:del w:id="437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   else if(towlower(*str1) &lt; towlower(*str2))</w:delText>
        </w:r>
      </w:del>
    </w:p>
    <w:p w:rsidR="00274E2F" w:rsidRPr="008A2758" w:rsidDel="00977716" w:rsidRDefault="00274E2F" w:rsidP="00B93174">
      <w:pPr>
        <w:jc w:val="both"/>
        <w:rPr>
          <w:del w:id="438" w:author="Saswata Mishra" w:date="2013-09-06T14:18:00Z"/>
          <w:rFonts w:ascii="Courier New" w:hAnsi="Courier New" w:cs="Courier New"/>
          <w:b/>
          <w:sz w:val="20"/>
          <w:szCs w:val="20"/>
        </w:rPr>
      </w:pPr>
      <w:del w:id="439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     return -1;</w:delText>
        </w:r>
      </w:del>
    </w:p>
    <w:p w:rsidR="00274E2F" w:rsidRPr="008A2758" w:rsidDel="00977716" w:rsidRDefault="00274E2F" w:rsidP="00B93174">
      <w:pPr>
        <w:jc w:val="both"/>
        <w:rPr>
          <w:del w:id="440" w:author="Saswata Mishra" w:date="2013-09-06T14:18:00Z"/>
          <w:rFonts w:ascii="Courier New" w:hAnsi="Courier New" w:cs="Courier New"/>
          <w:b/>
          <w:sz w:val="20"/>
          <w:szCs w:val="20"/>
        </w:rPr>
      </w:pPr>
      <w:del w:id="441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   else if(towlower(*str1) &gt; towlower(*str2))</w:delText>
        </w:r>
      </w:del>
    </w:p>
    <w:p w:rsidR="00274E2F" w:rsidRPr="008A2758" w:rsidDel="00977716" w:rsidRDefault="00274E2F" w:rsidP="00B93174">
      <w:pPr>
        <w:jc w:val="both"/>
        <w:rPr>
          <w:del w:id="442" w:author="Saswata Mishra" w:date="2013-09-06T14:18:00Z"/>
          <w:rFonts w:ascii="Courier New" w:hAnsi="Courier New" w:cs="Courier New"/>
          <w:b/>
          <w:sz w:val="20"/>
          <w:szCs w:val="20"/>
        </w:rPr>
      </w:pPr>
      <w:del w:id="443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     return 1;</w:delText>
        </w:r>
      </w:del>
    </w:p>
    <w:p w:rsidR="00274E2F" w:rsidRPr="008A2758" w:rsidDel="00977716" w:rsidRDefault="00274E2F" w:rsidP="00B93174">
      <w:pPr>
        <w:jc w:val="both"/>
        <w:rPr>
          <w:del w:id="444" w:author="Saswata Mishra" w:date="2013-09-06T14:18:00Z"/>
          <w:rFonts w:ascii="Courier New" w:hAnsi="Courier New" w:cs="Courier New"/>
          <w:b/>
          <w:sz w:val="20"/>
          <w:szCs w:val="20"/>
        </w:rPr>
      </w:pPr>
      <w:del w:id="445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lastRenderedPageBreak/>
          <w:delText>      assert(towlower(*str1) == towlower(*str2));</w:delText>
        </w:r>
      </w:del>
    </w:p>
    <w:p w:rsidR="00274E2F" w:rsidRPr="008A2758" w:rsidDel="00977716" w:rsidRDefault="00274E2F" w:rsidP="00B93174">
      <w:pPr>
        <w:jc w:val="both"/>
        <w:rPr>
          <w:del w:id="446" w:author="Saswata Mishra" w:date="2013-09-06T14:18:00Z"/>
          <w:rFonts w:ascii="Courier New" w:hAnsi="Courier New" w:cs="Courier New"/>
          <w:b/>
          <w:sz w:val="20"/>
          <w:szCs w:val="20"/>
        </w:rPr>
      </w:pPr>
      <w:del w:id="447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   ++str1; ++str2; // Compare the other wchar_ts</w:delText>
        </w:r>
      </w:del>
    </w:p>
    <w:p w:rsidR="00274E2F" w:rsidRPr="008A2758" w:rsidDel="00977716" w:rsidRDefault="00274E2F" w:rsidP="00B93174">
      <w:pPr>
        <w:jc w:val="both"/>
        <w:rPr>
          <w:del w:id="448" w:author="Saswata Mishra" w:date="2013-09-06T14:18:00Z"/>
          <w:rFonts w:ascii="Courier New" w:hAnsi="Courier New" w:cs="Courier New"/>
          <w:b/>
          <w:sz w:val="20"/>
          <w:szCs w:val="20"/>
        </w:rPr>
      </w:pPr>
      <w:del w:id="449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 }</w:delText>
        </w:r>
        <w:r w:rsidR="001A598D" w:rsidDel="00977716">
          <w:rPr>
            <w:rFonts w:ascii="Arial" w:hAnsi="Arial" w:cs="Arial"/>
            <w:b/>
            <w:sz w:val="21"/>
            <w:szCs w:val="21"/>
          </w:rPr>
          <w:fldChar w:fldCharType="begin"/>
        </w:r>
        <w:r w:rsidR="001A598D" w:rsidDel="00977716">
          <w:delInstrText xml:space="preserve"> XE "</w:delInstrText>
        </w:r>
        <w:r w:rsidR="001A598D" w:rsidRPr="00914E6E" w:rsidDel="00977716">
          <w:rPr>
            <w:rFonts w:ascii="Arial" w:hAnsi="Arial" w:cs="Arial"/>
            <w:sz w:val="21"/>
            <w:szCs w:val="21"/>
          </w:rPr>
          <w:delInstrText>String processing</w:delInstrText>
        </w:r>
        <w:r w:rsidR="001A598D" w:rsidDel="00977716">
          <w:rPr>
            <w:rFonts w:ascii="Arial" w:hAnsi="Arial" w:cs="Arial"/>
            <w:sz w:val="21"/>
            <w:szCs w:val="21"/>
          </w:rPr>
          <w:delInstrText>:searches:string and character traits</w:delInstrText>
        </w:r>
        <w:r w:rsidR="001A598D" w:rsidDel="00977716">
          <w:delInstrText xml:space="preserve">" </w:delInstrText>
        </w:r>
        <w:r w:rsidR="001A598D" w:rsidDel="00977716">
          <w:rPr>
            <w:rFonts w:ascii="Arial" w:hAnsi="Arial" w:cs="Arial"/>
            <w:b/>
            <w:sz w:val="21"/>
            <w:szCs w:val="21"/>
          </w:rPr>
          <w:fldChar w:fldCharType="end"/>
        </w:r>
      </w:del>
    </w:p>
    <w:p w:rsidR="00274E2F" w:rsidRPr="008A2758" w:rsidDel="00977716" w:rsidRDefault="00274E2F" w:rsidP="00B93174">
      <w:pPr>
        <w:jc w:val="both"/>
        <w:rPr>
          <w:del w:id="450" w:author="Saswata Mishra" w:date="2013-09-06T14:18:00Z"/>
          <w:rFonts w:ascii="Courier New" w:hAnsi="Courier New" w:cs="Courier New"/>
          <w:b/>
          <w:sz w:val="20"/>
          <w:szCs w:val="20"/>
        </w:rPr>
      </w:pPr>
      <w:del w:id="451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 return 0;</w:delText>
        </w:r>
      </w:del>
    </w:p>
    <w:p w:rsidR="00274E2F" w:rsidRPr="008A2758" w:rsidDel="00977716" w:rsidRDefault="00274E2F" w:rsidP="00B93174">
      <w:pPr>
        <w:jc w:val="both"/>
        <w:rPr>
          <w:del w:id="452" w:author="Saswata Mishra" w:date="2013-09-06T14:18:00Z"/>
          <w:rFonts w:ascii="Courier New" w:hAnsi="Courier New" w:cs="Courier New"/>
          <w:b/>
          <w:sz w:val="20"/>
          <w:szCs w:val="20"/>
        </w:rPr>
      </w:pPr>
      <w:del w:id="453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 }</w:delText>
        </w:r>
      </w:del>
    </w:p>
    <w:p w:rsidR="00274E2F" w:rsidRPr="008A2758" w:rsidDel="00977716" w:rsidRDefault="00274E2F" w:rsidP="00B93174">
      <w:pPr>
        <w:jc w:val="both"/>
        <w:rPr>
          <w:del w:id="454" w:author="Saswata Mishra" w:date="2013-09-06T14:18:00Z"/>
          <w:rFonts w:ascii="Courier New" w:hAnsi="Courier New" w:cs="Courier New"/>
          <w:b/>
          <w:sz w:val="20"/>
          <w:szCs w:val="20"/>
        </w:rPr>
      </w:pPr>
      <w:del w:id="455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 static const wchar_t*</w:delText>
        </w:r>
      </w:del>
    </w:p>
    <w:p w:rsidR="00274E2F" w:rsidRPr="008A2758" w:rsidDel="00977716" w:rsidRDefault="00274E2F" w:rsidP="00B93174">
      <w:pPr>
        <w:jc w:val="both"/>
        <w:rPr>
          <w:del w:id="456" w:author="Saswata Mishra" w:date="2013-09-06T14:18:00Z"/>
          <w:rFonts w:ascii="Courier New" w:hAnsi="Courier New" w:cs="Courier New"/>
          <w:b/>
          <w:sz w:val="20"/>
          <w:szCs w:val="20"/>
        </w:rPr>
      </w:pPr>
      <w:del w:id="457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 find(const wchar_t* s1, size_t n, wchar_t c) {</w:delText>
        </w:r>
      </w:del>
    </w:p>
    <w:p w:rsidR="00274E2F" w:rsidRPr="008A2758" w:rsidDel="00977716" w:rsidRDefault="00274E2F" w:rsidP="00B93174">
      <w:pPr>
        <w:jc w:val="both"/>
        <w:rPr>
          <w:del w:id="458" w:author="Saswata Mishra" w:date="2013-09-06T14:18:00Z"/>
          <w:rFonts w:ascii="Courier New" w:hAnsi="Courier New" w:cs="Courier New"/>
          <w:b/>
          <w:sz w:val="20"/>
          <w:szCs w:val="20"/>
        </w:rPr>
      </w:pPr>
      <w:del w:id="459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 while(n-- &gt; 0)</w:delText>
        </w:r>
      </w:del>
    </w:p>
    <w:p w:rsidR="00274E2F" w:rsidRPr="008A2758" w:rsidDel="00977716" w:rsidRDefault="00274E2F" w:rsidP="00B93174">
      <w:pPr>
        <w:jc w:val="both"/>
        <w:rPr>
          <w:del w:id="460" w:author="Saswata Mishra" w:date="2013-09-06T14:18:00Z"/>
          <w:rFonts w:ascii="Courier New" w:hAnsi="Courier New" w:cs="Courier New"/>
          <w:b/>
          <w:sz w:val="20"/>
          <w:szCs w:val="20"/>
        </w:rPr>
      </w:pPr>
      <w:del w:id="461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   if(towupper(*s1) == towupper(c))</w:delText>
        </w:r>
      </w:del>
    </w:p>
    <w:p w:rsidR="00274E2F" w:rsidRPr="008A2758" w:rsidDel="00977716" w:rsidRDefault="00274E2F" w:rsidP="00B93174">
      <w:pPr>
        <w:jc w:val="both"/>
        <w:rPr>
          <w:del w:id="462" w:author="Saswata Mishra" w:date="2013-09-06T14:18:00Z"/>
          <w:rFonts w:ascii="Courier New" w:hAnsi="Courier New" w:cs="Courier New"/>
          <w:b/>
          <w:sz w:val="20"/>
          <w:szCs w:val="20"/>
        </w:rPr>
      </w:pPr>
      <w:del w:id="463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     return s1;</w:delText>
        </w:r>
      </w:del>
    </w:p>
    <w:p w:rsidR="00274E2F" w:rsidRPr="008A2758" w:rsidDel="00977716" w:rsidRDefault="00274E2F" w:rsidP="00B93174">
      <w:pPr>
        <w:jc w:val="both"/>
        <w:rPr>
          <w:del w:id="464" w:author="Saswata Mishra" w:date="2013-09-06T14:18:00Z"/>
          <w:rFonts w:ascii="Courier New" w:hAnsi="Courier New" w:cs="Courier New"/>
          <w:b/>
          <w:sz w:val="20"/>
          <w:szCs w:val="20"/>
        </w:rPr>
      </w:pPr>
      <w:del w:id="465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   else</w:delText>
        </w:r>
      </w:del>
    </w:p>
    <w:p w:rsidR="00274E2F" w:rsidRPr="008A2758" w:rsidDel="00977716" w:rsidRDefault="00274E2F" w:rsidP="00B93174">
      <w:pPr>
        <w:jc w:val="both"/>
        <w:rPr>
          <w:del w:id="466" w:author="Saswata Mishra" w:date="2013-09-06T14:18:00Z"/>
          <w:rFonts w:ascii="Courier New" w:hAnsi="Courier New" w:cs="Courier New"/>
          <w:b/>
          <w:sz w:val="20"/>
          <w:szCs w:val="20"/>
        </w:rPr>
      </w:pPr>
      <w:del w:id="467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     ++s1;</w:delText>
        </w:r>
      </w:del>
    </w:p>
    <w:p w:rsidR="00274E2F" w:rsidRPr="008A2758" w:rsidDel="00977716" w:rsidRDefault="00274E2F" w:rsidP="00B93174">
      <w:pPr>
        <w:jc w:val="both"/>
        <w:rPr>
          <w:del w:id="468" w:author="Saswata Mishra" w:date="2013-09-06T14:18:00Z"/>
          <w:rFonts w:ascii="Courier New" w:hAnsi="Courier New" w:cs="Courier New"/>
          <w:b/>
          <w:sz w:val="20"/>
          <w:szCs w:val="20"/>
        </w:rPr>
      </w:pPr>
      <w:del w:id="469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   return 0;</w:delText>
        </w:r>
      </w:del>
    </w:p>
    <w:p w:rsidR="00274E2F" w:rsidRPr="008A2758" w:rsidDel="00977716" w:rsidRDefault="00274E2F" w:rsidP="00B93174">
      <w:pPr>
        <w:jc w:val="both"/>
        <w:rPr>
          <w:del w:id="470" w:author="Saswata Mishra" w:date="2013-09-06T14:18:00Z"/>
          <w:rFonts w:ascii="Courier New" w:hAnsi="Courier New" w:cs="Courier New"/>
          <w:b/>
          <w:sz w:val="20"/>
          <w:szCs w:val="20"/>
        </w:rPr>
      </w:pPr>
      <w:del w:id="471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 }</w:delText>
        </w:r>
      </w:del>
    </w:p>
    <w:p w:rsidR="00274E2F" w:rsidRPr="008A2758" w:rsidDel="00977716" w:rsidRDefault="00274E2F" w:rsidP="00B93174">
      <w:pPr>
        <w:jc w:val="both"/>
        <w:rPr>
          <w:del w:id="472" w:author="Saswata Mishra" w:date="2013-09-06T14:18:00Z"/>
          <w:rFonts w:ascii="Courier New" w:hAnsi="Courier New" w:cs="Courier New"/>
          <w:b/>
          <w:sz w:val="20"/>
          <w:szCs w:val="20"/>
        </w:rPr>
      </w:pPr>
      <w:del w:id="473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};</w:delText>
        </w:r>
      </w:del>
    </w:p>
    <w:p w:rsidR="00274E2F" w:rsidRPr="008A2758" w:rsidDel="00977716" w:rsidRDefault="00274E2F" w:rsidP="00B93174">
      <w:pPr>
        <w:jc w:val="both"/>
        <w:rPr>
          <w:del w:id="474" w:author="Saswata Mishra" w:date="2013-09-06T14:18:00Z"/>
          <w:rFonts w:ascii="Courier New" w:hAnsi="Courier New" w:cs="Courier New"/>
          <w:b/>
          <w:sz w:val="20"/>
          <w:szCs w:val="20"/>
        </w:rPr>
      </w:pPr>
      <w:del w:id="475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typedef basic_string&lt;wchar_t, iwchar_traits&gt; iwstring;</w:delText>
        </w:r>
      </w:del>
    </w:p>
    <w:p w:rsidR="00274E2F" w:rsidRPr="008A2758" w:rsidDel="00977716" w:rsidRDefault="00274E2F" w:rsidP="00B93174">
      <w:pPr>
        <w:jc w:val="both"/>
        <w:rPr>
          <w:del w:id="476" w:author="Saswata Mishra" w:date="2013-09-06T14:18:00Z"/>
          <w:rFonts w:ascii="Courier New" w:hAnsi="Courier New" w:cs="Courier New"/>
          <w:b/>
          <w:sz w:val="20"/>
          <w:szCs w:val="20"/>
        </w:rPr>
      </w:pPr>
      <w:del w:id="477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inline wostream&amp; operator&lt;&lt;(wostream&amp; os,</w:delText>
        </w:r>
      </w:del>
    </w:p>
    <w:p w:rsidR="00274E2F" w:rsidRPr="008A2758" w:rsidDel="00977716" w:rsidRDefault="00274E2F" w:rsidP="00B93174">
      <w:pPr>
        <w:jc w:val="both"/>
        <w:rPr>
          <w:del w:id="478" w:author="Saswata Mishra" w:date="2013-09-06T14:18:00Z"/>
          <w:rFonts w:ascii="Courier New" w:hAnsi="Courier New" w:cs="Courier New"/>
          <w:b/>
          <w:sz w:val="20"/>
          <w:szCs w:val="20"/>
        </w:rPr>
      </w:pPr>
      <w:del w:id="479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 const iwstring&amp; s) {</w:delText>
        </w:r>
      </w:del>
    </w:p>
    <w:p w:rsidR="00274E2F" w:rsidRPr="008A2758" w:rsidDel="00977716" w:rsidRDefault="00274E2F" w:rsidP="00B93174">
      <w:pPr>
        <w:jc w:val="both"/>
        <w:rPr>
          <w:del w:id="480" w:author="Saswata Mishra" w:date="2013-09-06T14:18:00Z"/>
          <w:rFonts w:ascii="Courier New" w:hAnsi="Courier New" w:cs="Courier New"/>
          <w:b/>
          <w:sz w:val="20"/>
          <w:szCs w:val="20"/>
        </w:rPr>
      </w:pPr>
      <w:del w:id="481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  return os &lt;&lt; wstring(s.c_str(), s.length());</w:delText>
        </w:r>
      </w:del>
    </w:p>
    <w:p w:rsidR="00274E2F" w:rsidRPr="008A2758" w:rsidDel="00977716" w:rsidRDefault="00274E2F" w:rsidP="00B93174">
      <w:pPr>
        <w:jc w:val="both"/>
        <w:rPr>
          <w:del w:id="482" w:author="Saswata Mishra" w:date="2013-09-06T14:18:00Z"/>
          <w:rFonts w:ascii="Courier New" w:hAnsi="Courier New" w:cs="Courier New"/>
          <w:b/>
          <w:sz w:val="20"/>
          <w:szCs w:val="20"/>
        </w:rPr>
      </w:pPr>
      <w:del w:id="483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}</w:delText>
        </w:r>
      </w:del>
    </w:p>
    <w:p w:rsidR="00274E2F" w:rsidRPr="008A2758" w:rsidDel="00977716" w:rsidRDefault="00274E2F" w:rsidP="00B93174">
      <w:pPr>
        <w:jc w:val="both"/>
        <w:rPr>
          <w:del w:id="484" w:author="Saswata Mishra" w:date="2013-09-06T14:18:00Z"/>
          <w:rFonts w:ascii="Courier New" w:hAnsi="Courier New" w:cs="Courier New"/>
          <w:b/>
          <w:sz w:val="20"/>
          <w:szCs w:val="20"/>
        </w:rPr>
      </w:pPr>
      <w:del w:id="485" w:author="Saswata Mishra" w:date="2013-09-06T14:18:00Z">
        <w:r w:rsidRPr="008A2758" w:rsidDel="00977716">
          <w:rPr>
            <w:rFonts w:ascii="Courier New" w:hAnsi="Courier New" w:cs="Courier New"/>
            <w:b/>
            <w:sz w:val="20"/>
            <w:szCs w:val="20"/>
          </w:rPr>
          <w:delText>#endif // IWCHAR_TRAITS_H  ///:~</w:delText>
        </w:r>
      </w:del>
    </w:p>
    <w:p w:rsidR="00016EF8" w:rsidRDefault="00EB5869">
      <w:pPr>
        <w:jc w:val="both"/>
        <w:rPr>
          <w:rFonts w:ascii="Arial" w:hAnsi="Arial" w:cs="Arial"/>
          <w:sz w:val="21"/>
          <w:szCs w:val="21"/>
        </w:rPr>
      </w:pPr>
      <w:proofErr w:type="gramStart"/>
      <w:r w:rsidRPr="008A2758">
        <w:rPr>
          <w:rFonts w:asciiTheme="majorHAnsi" w:hAnsiTheme="majorHAnsi" w:cs="Arial"/>
          <w:b/>
          <w:i/>
        </w:rPr>
        <w:t>Listing 18</w:t>
      </w:r>
      <w:r>
        <w:rPr>
          <w:rFonts w:asciiTheme="majorHAnsi" w:hAnsiTheme="majorHAnsi" w:cs="Arial"/>
          <w:b/>
          <w:i/>
        </w:rPr>
        <w:t>-30.</w:t>
      </w:r>
      <w:proofErr w:type="gramEnd"/>
      <w:r w:rsidR="00B4713C">
        <w:rPr>
          <w:rFonts w:asciiTheme="majorHAnsi" w:hAnsiTheme="majorHAnsi" w:cs="Arial"/>
          <w:b/>
          <w:i/>
        </w:rPr>
        <w:t xml:space="preserve"> Test</w:t>
      </w:r>
      <w:r w:rsidR="000B0289">
        <w:rPr>
          <w:rFonts w:asciiTheme="majorHAnsi" w:hAnsiTheme="majorHAnsi" w:cs="Arial"/>
          <w:b/>
          <w:i/>
        </w:rPr>
        <w:t xml:space="preserve">ing Out the header file Developed in </w:t>
      </w:r>
      <w:proofErr w:type="gramStart"/>
      <w:r w:rsidR="000B0289">
        <w:rPr>
          <w:rFonts w:asciiTheme="majorHAnsi" w:hAnsiTheme="majorHAnsi" w:cs="Arial"/>
          <w:b/>
          <w:i/>
        </w:rPr>
        <w:t>Listing</w:t>
      </w:r>
      <w:proofErr w:type="gramEnd"/>
      <w:r w:rsidR="000B0289">
        <w:rPr>
          <w:rFonts w:asciiTheme="majorHAnsi" w:hAnsiTheme="majorHAnsi" w:cs="Arial"/>
          <w:b/>
          <w:i/>
        </w:rPr>
        <w:t xml:space="preserve"> 18-29</w:t>
      </w:r>
    </w:p>
    <w:p w:rsidR="00274E2F" w:rsidRPr="00682649" w:rsidRDefault="00274E2F" w:rsidP="00B93174">
      <w:pPr>
        <w:jc w:val="both"/>
        <w:rPr>
          <w:rFonts w:ascii="Courier New" w:hAnsi="Courier New" w:cs="Courier New"/>
          <w:b/>
          <w:lang w:val="it-IT"/>
        </w:rPr>
      </w:pPr>
      <w:r w:rsidRPr="00682649">
        <w:rPr>
          <w:rFonts w:ascii="Courier New" w:hAnsi="Courier New" w:cs="Courier New"/>
          <w:b/>
          <w:lang w:val="it-IT"/>
        </w:rPr>
        <w:t xml:space="preserve">//: </w:t>
      </w:r>
      <w:r w:rsidR="00D1690C" w:rsidRPr="00682649">
        <w:rPr>
          <w:rFonts w:ascii="Courier New" w:hAnsi="Courier New" w:cs="Courier New"/>
          <w:b/>
          <w:lang w:val="it-IT"/>
        </w:rPr>
        <w:t>C18</w:t>
      </w:r>
      <w:r w:rsidRPr="00682649">
        <w:rPr>
          <w:rFonts w:ascii="Courier New" w:hAnsi="Courier New" w:cs="Courier New"/>
          <w:b/>
          <w:lang w:val="it-IT"/>
        </w:rPr>
        <w:t>:IWCompare.cpp {-g++}</w:t>
      </w:r>
    </w:p>
    <w:p w:rsidR="00274E2F" w:rsidRPr="00682649" w:rsidRDefault="00274E2F" w:rsidP="00B93174">
      <w:pPr>
        <w:jc w:val="both"/>
        <w:rPr>
          <w:rFonts w:ascii="Courier New" w:hAnsi="Courier New" w:cs="Courier New"/>
          <w:b/>
          <w:lang w:val="it-IT"/>
        </w:rPr>
      </w:pPr>
      <w:r w:rsidRPr="00682649">
        <w:rPr>
          <w:rFonts w:ascii="Courier New" w:hAnsi="Courier New" w:cs="Courier New"/>
          <w:b/>
          <w:lang w:val="it-IT"/>
        </w:rPr>
        <w:lastRenderedPageBreak/>
        <w:t>#include</w:t>
      </w:r>
      <w:r w:rsidR="000B0289" w:rsidRPr="00682649">
        <w:rPr>
          <w:rFonts w:ascii="Courier New" w:hAnsi="Courier New" w:cs="Courier New"/>
          <w:b/>
          <w:lang w:val="it-IT"/>
        </w:rPr>
        <w:t xml:space="preserve"> </w:t>
      </w:r>
      <w:r w:rsidRPr="00682649">
        <w:rPr>
          <w:rFonts w:ascii="Courier New" w:hAnsi="Courier New" w:cs="Courier New"/>
          <w:b/>
          <w:lang w:val="it-IT"/>
        </w:rPr>
        <w:t>&lt;cassert&gt;</w:t>
      </w:r>
      <w:r w:rsidR="001A598D">
        <w:rPr>
          <w:rFonts w:ascii="Arial" w:hAnsi="Arial" w:cs="Arial"/>
          <w:b/>
          <w:sz w:val="21"/>
          <w:szCs w:val="21"/>
        </w:rPr>
        <w:fldChar w:fldCharType="begin"/>
      </w:r>
      <w:r w:rsidR="001A598D">
        <w:instrText xml:space="preserve"> XE "</w:instrText>
      </w:r>
      <w:r w:rsidR="001A598D" w:rsidRPr="00914E6E">
        <w:rPr>
          <w:rFonts w:ascii="Arial" w:hAnsi="Arial" w:cs="Arial"/>
          <w:sz w:val="21"/>
          <w:szCs w:val="21"/>
        </w:rPr>
        <w:instrText>String processing</w:instrText>
      </w:r>
      <w:r w:rsidR="001A598D">
        <w:rPr>
          <w:rFonts w:ascii="Arial" w:hAnsi="Arial" w:cs="Arial"/>
          <w:sz w:val="21"/>
          <w:szCs w:val="21"/>
        </w:rPr>
        <w:instrText>:searches:string and character traits</w:instrText>
      </w:r>
      <w:r w:rsidR="001A598D">
        <w:instrText xml:space="preserve">" </w:instrText>
      </w:r>
      <w:r w:rsidR="001A598D">
        <w:rPr>
          <w:rFonts w:ascii="Arial" w:hAnsi="Arial" w:cs="Arial"/>
          <w:b/>
          <w:sz w:val="21"/>
          <w:szCs w:val="21"/>
        </w:rPr>
        <w:fldChar w:fldCharType="end"/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</w:t>
      </w:r>
      <w:r w:rsidR="000B0289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>&lt;</w:t>
      </w:r>
      <w:proofErr w:type="spellStart"/>
      <w:r w:rsidRPr="008A2758">
        <w:rPr>
          <w:rFonts w:ascii="Courier New" w:hAnsi="Courier New" w:cs="Courier New"/>
          <w:b/>
        </w:rPr>
        <w:t>iostream</w:t>
      </w:r>
      <w:proofErr w:type="spellEnd"/>
      <w:r w:rsidRPr="008A2758">
        <w:rPr>
          <w:rFonts w:ascii="Courier New" w:hAnsi="Courier New" w:cs="Courier New"/>
          <w:b/>
        </w:rPr>
        <w:t>&gt;</w:t>
      </w:r>
    </w:p>
    <w:p w:rsidR="0089313A" w:rsidRPr="008A2758" w:rsidRDefault="00274E2F" w:rsidP="0089313A">
      <w:pPr>
        <w:ind w:left="3600" w:hanging="3600"/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#include "</w:t>
      </w:r>
      <w:proofErr w:type="spellStart"/>
      <w:r w:rsidRPr="008A2758">
        <w:rPr>
          <w:rFonts w:ascii="Courier New" w:hAnsi="Courier New" w:cs="Courier New"/>
          <w:b/>
        </w:rPr>
        <w:t>iwchar_traits.h</w:t>
      </w:r>
      <w:proofErr w:type="spellEnd"/>
      <w:r w:rsidRPr="008A2758">
        <w:rPr>
          <w:rFonts w:ascii="Courier New" w:hAnsi="Courier New" w:cs="Courier New"/>
          <w:b/>
        </w:rPr>
        <w:t>"</w:t>
      </w:r>
      <w:r w:rsidR="0089313A" w:rsidRPr="008A2758">
        <w:rPr>
          <w:rFonts w:ascii="Courier New" w:hAnsi="Courier New" w:cs="Courier New"/>
          <w:b/>
        </w:rPr>
        <w:tab/>
        <w:t xml:space="preserve">// </w:t>
      </w:r>
      <w:proofErr w:type="gramStart"/>
      <w:r w:rsidR="0089313A" w:rsidRPr="008A2758">
        <w:rPr>
          <w:rFonts w:ascii="Courier New" w:hAnsi="Courier New" w:cs="Courier New"/>
          <w:b/>
        </w:rPr>
        <w:t>To</w:t>
      </w:r>
      <w:proofErr w:type="gramEnd"/>
      <w:r w:rsidR="0089313A" w:rsidRPr="008A2758">
        <w:rPr>
          <w:rFonts w:ascii="Courier New" w:hAnsi="Courier New" w:cs="Courier New"/>
          <w:b/>
        </w:rPr>
        <w:t xml:space="preserve"> be INCLUDED from Header FILE </w:t>
      </w:r>
    </w:p>
    <w:p w:rsidR="00274E2F" w:rsidRPr="008A2758" w:rsidRDefault="0089313A" w:rsidP="0089313A">
      <w:pPr>
        <w:ind w:left="2880" w:firstLine="720"/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// above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using</w:t>
      </w:r>
      <w:proofErr w:type="gramEnd"/>
      <w:r w:rsidRPr="008A2758">
        <w:rPr>
          <w:rFonts w:ascii="Courier New" w:hAnsi="Courier New" w:cs="Courier New"/>
          <w:b/>
        </w:rPr>
        <w:t xml:space="preserve"> namespace std;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proofErr w:type="gramStart"/>
      <w:r w:rsidRPr="008A2758">
        <w:rPr>
          <w:rFonts w:ascii="Courier New" w:hAnsi="Courier New" w:cs="Courier New"/>
          <w:b/>
        </w:rPr>
        <w:t>int</w:t>
      </w:r>
      <w:proofErr w:type="gramEnd"/>
      <w:r w:rsidRPr="008A2758">
        <w:rPr>
          <w:rFonts w:ascii="Courier New" w:hAnsi="Courier New" w:cs="Courier New"/>
          <w:b/>
        </w:rPr>
        <w:t xml:space="preserve"> main() {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// </w:t>
      </w:r>
      <w:proofErr w:type="gramStart"/>
      <w:r w:rsidRPr="008A2758">
        <w:rPr>
          <w:rFonts w:ascii="Courier New" w:hAnsi="Courier New" w:cs="Courier New"/>
          <w:b/>
        </w:rPr>
        <w:t>The</w:t>
      </w:r>
      <w:proofErr w:type="gramEnd"/>
      <w:r w:rsidRPr="008A2758">
        <w:rPr>
          <w:rFonts w:ascii="Courier New" w:hAnsi="Courier New" w:cs="Courier New"/>
          <w:b/>
        </w:rPr>
        <w:t xml:space="preserve"> same letters except for case: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iwstring</w:t>
      </w:r>
      <w:proofErr w:type="spellEnd"/>
      <w:proofErr w:type="gramEnd"/>
      <w:r w:rsidRPr="008A2758">
        <w:rPr>
          <w:rFonts w:ascii="Courier New" w:hAnsi="Courier New" w:cs="Courier New"/>
          <w:b/>
        </w:rPr>
        <w:t xml:space="preserve"> </w:t>
      </w:r>
      <w:proofErr w:type="spellStart"/>
      <w:r w:rsidRPr="008A2758">
        <w:rPr>
          <w:rFonts w:ascii="Courier New" w:hAnsi="Courier New" w:cs="Courier New"/>
          <w:b/>
        </w:rPr>
        <w:t>wfirst</w:t>
      </w:r>
      <w:proofErr w:type="spellEnd"/>
      <w:r w:rsidRPr="008A2758">
        <w:rPr>
          <w:rFonts w:ascii="Courier New" w:hAnsi="Courier New" w:cs="Courier New"/>
          <w:b/>
        </w:rPr>
        <w:t xml:space="preserve"> = </w:t>
      </w:r>
      <w:proofErr w:type="spellStart"/>
      <w:r w:rsidRPr="008A2758">
        <w:rPr>
          <w:rFonts w:ascii="Courier New" w:hAnsi="Courier New" w:cs="Courier New"/>
          <w:b/>
        </w:rPr>
        <w:t>L"tHis</w:t>
      </w:r>
      <w:proofErr w:type="spellEnd"/>
      <w:r w:rsidRPr="008A2758">
        <w:rPr>
          <w:rFonts w:ascii="Courier New" w:hAnsi="Courier New" w:cs="Courier New"/>
          <w:b/>
        </w:rPr>
        <w:t>";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iwstring</w:t>
      </w:r>
      <w:proofErr w:type="spellEnd"/>
      <w:proofErr w:type="gramEnd"/>
      <w:r w:rsidRPr="008A2758">
        <w:rPr>
          <w:rFonts w:ascii="Courier New" w:hAnsi="Courier New" w:cs="Courier New"/>
          <w:b/>
        </w:rPr>
        <w:t xml:space="preserve"> </w:t>
      </w:r>
      <w:proofErr w:type="spellStart"/>
      <w:r w:rsidRPr="008A2758">
        <w:rPr>
          <w:rFonts w:ascii="Courier New" w:hAnsi="Courier New" w:cs="Courier New"/>
          <w:b/>
        </w:rPr>
        <w:t>wsecond</w:t>
      </w:r>
      <w:proofErr w:type="spellEnd"/>
      <w:r w:rsidRPr="008A2758">
        <w:rPr>
          <w:rFonts w:ascii="Courier New" w:hAnsi="Courier New" w:cs="Courier New"/>
          <w:b/>
        </w:rPr>
        <w:t xml:space="preserve"> = </w:t>
      </w:r>
      <w:proofErr w:type="spellStart"/>
      <w:r w:rsidRPr="008A2758">
        <w:rPr>
          <w:rFonts w:ascii="Courier New" w:hAnsi="Courier New" w:cs="Courier New"/>
          <w:b/>
        </w:rPr>
        <w:t>L"ThIS</w:t>
      </w:r>
      <w:proofErr w:type="spellEnd"/>
      <w:r w:rsidRPr="008A2758">
        <w:rPr>
          <w:rFonts w:ascii="Courier New" w:hAnsi="Courier New" w:cs="Courier New"/>
          <w:b/>
        </w:rPr>
        <w:t>";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wcout</w:t>
      </w:r>
      <w:proofErr w:type="spellEnd"/>
      <w:proofErr w:type="gramEnd"/>
      <w:r w:rsidR="000B0289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 xml:space="preserve">&lt;&lt; </w:t>
      </w:r>
      <w:proofErr w:type="spellStart"/>
      <w:r w:rsidRPr="008A2758">
        <w:rPr>
          <w:rFonts w:ascii="Courier New" w:hAnsi="Courier New" w:cs="Courier New"/>
          <w:b/>
        </w:rPr>
        <w:t>wfirst</w:t>
      </w:r>
      <w:proofErr w:type="spellEnd"/>
      <w:r w:rsidRPr="008A2758">
        <w:rPr>
          <w:rFonts w:ascii="Courier New" w:hAnsi="Courier New" w:cs="Courier New"/>
          <w:b/>
        </w:rPr>
        <w:t xml:space="preserve"> &lt;&lt; endl;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spellStart"/>
      <w:proofErr w:type="gramStart"/>
      <w:r w:rsidRPr="008A2758">
        <w:rPr>
          <w:rFonts w:ascii="Courier New" w:hAnsi="Courier New" w:cs="Courier New"/>
          <w:b/>
        </w:rPr>
        <w:t>wcout</w:t>
      </w:r>
      <w:proofErr w:type="spellEnd"/>
      <w:proofErr w:type="gramEnd"/>
      <w:r w:rsidR="000B0289">
        <w:rPr>
          <w:rFonts w:ascii="Courier New" w:hAnsi="Courier New" w:cs="Courier New"/>
          <w:b/>
        </w:rPr>
        <w:t xml:space="preserve"> </w:t>
      </w:r>
      <w:r w:rsidRPr="008A2758">
        <w:rPr>
          <w:rFonts w:ascii="Courier New" w:hAnsi="Courier New" w:cs="Courier New"/>
          <w:b/>
        </w:rPr>
        <w:t xml:space="preserve">&lt;&lt; </w:t>
      </w:r>
      <w:proofErr w:type="spellStart"/>
      <w:r w:rsidRPr="008A2758">
        <w:rPr>
          <w:rFonts w:ascii="Courier New" w:hAnsi="Courier New" w:cs="Courier New"/>
          <w:b/>
        </w:rPr>
        <w:t>wsecond</w:t>
      </w:r>
      <w:proofErr w:type="spellEnd"/>
      <w:r w:rsidRPr="008A2758">
        <w:rPr>
          <w:rFonts w:ascii="Courier New" w:hAnsi="Courier New" w:cs="Courier New"/>
          <w:b/>
        </w:rPr>
        <w:t xml:space="preserve"> &lt;&lt; endl;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assert(</w:t>
      </w:r>
      <w:proofErr w:type="spellStart"/>
      <w:proofErr w:type="gramEnd"/>
      <w:r w:rsidRPr="008A2758">
        <w:rPr>
          <w:rFonts w:ascii="Courier New" w:hAnsi="Courier New" w:cs="Courier New"/>
          <w:b/>
        </w:rPr>
        <w:t>wfirst.compare</w:t>
      </w:r>
      <w:proofErr w:type="spellEnd"/>
      <w:r w:rsidRPr="008A2758">
        <w:rPr>
          <w:rFonts w:ascii="Courier New" w:hAnsi="Courier New" w:cs="Courier New"/>
          <w:b/>
        </w:rPr>
        <w:t>(</w:t>
      </w:r>
      <w:proofErr w:type="spellStart"/>
      <w:r w:rsidRPr="008A2758">
        <w:rPr>
          <w:rFonts w:ascii="Courier New" w:hAnsi="Courier New" w:cs="Courier New"/>
          <w:b/>
        </w:rPr>
        <w:t>wsecond</w:t>
      </w:r>
      <w:proofErr w:type="spellEnd"/>
      <w:r w:rsidRPr="008A2758">
        <w:rPr>
          <w:rFonts w:ascii="Courier New" w:hAnsi="Courier New" w:cs="Courier New"/>
          <w:b/>
        </w:rPr>
        <w:t>) == 0);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assert(</w:t>
      </w:r>
      <w:proofErr w:type="spellStart"/>
      <w:proofErr w:type="gramEnd"/>
      <w:r w:rsidRPr="008A2758">
        <w:rPr>
          <w:rFonts w:ascii="Courier New" w:hAnsi="Courier New" w:cs="Courier New"/>
          <w:b/>
        </w:rPr>
        <w:t>wfirst.find</w:t>
      </w:r>
      <w:proofErr w:type="spellEnd"/>
      <w:r w:rsidRPr="008A2758">
        <w:rPr>
          <w:rFonts w:ascii="Courier New" w:hAnsi="Courier New" w:cs="Courier New"/>
          <w:b/>
        </w:rPr>
        <w:t>('h') == 1);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assert(</w:t>
      </w:r>
      <w:proofErr w:type="spellStart"/>
      <w:proofErr w:type="gramEnd"/>
      <w:r w:rsidRPr="008A2758">
        <w:rPr>
          <w:rFonts w:ascii="Courier New" w:hAnsi="Courier New" w:cs="Courier New"/>
          <w:b/>
        </w:rPr>
        <w:t>wfirst.find</w:t>
      </w:r>
      <w:proofErr w:type="spellEnd"/>
      <w:r w:rsidRPr="008A2758">
        <w:rPr>
          <w:rFonts w:ascii="Courier New" w:hAnsi="Courier New" w:cs="Courier New"/>
          <w:b/>
        </w:rPr>
        <w:t>('I') == 2);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  </w:t>
      </w:r>
      <w:proofErr w:type="gramStart"/>
      <w:r w:rsidRPr="008A2758">
        <w:rPr>
          <w:rFonts w:ascii="Courier New" w:hAnsi="Courier New" w:cs="Courier New"/>
          <w:b/>
        </w:rPr>
        <w:t>assert(</w:t>
      </w:r>
      <w:proofErr w:type="spellStart"/>
      <w:proofErr w:type="gramEnd"/>
      <w:r w:rsidRPr="008A2758">
        <w:rPr>
          <w:rFonts w:ascii="Courier New" w:hAnsi="Courier New" w:cs="Courier New"/>
          <w:b/>
        </w:rPr>
        <w:t>wfirst.find</w:t>
      </w:r>
      <w:proofErr w:type="spellEnd"/>
      <w:r w:rsidRPr="008A2758">
        <w:rPr>
          <w:rFonts w:ascii="Courier New" w:hAnsi="Courier New" w:cs="Courier New"/>
          <w:b/>
        </w:rPr>
        <w:t xml:space="preserve">('x') == </w:t>
      </w:r>
      <w:proofErr w:type="spellStart"/>
      <w:r w:rsidRPr="008A2758">
        <w:rPr>
          <w:rFonts w:ascii="Courier New" w:hAnsi="Courier New" w:cs="Courier New"/>
          <w:b/>
        </w:rPr>
        <w:t>wstring</w:t>
      </w:r>
      <w:proofErr w:type="spellEnd"/>
      <w:r w:rsidRPr="008A2758">
        <w:rPr>
          <w:rFonts w:ascii="Courier New" w:hAnsi="Courier New" w:cs="Courier New"/>
          <w:b/>
        </w:rPr>
        <w:t>::</w:t>
      </w:r>
      <w:proofErr w:type="spellStart"/>
      <w:r w:rsidRPr="008A2758">
        <w:rPr>
          <w:rFonts w:ascii="Courier New" w:hAnsi="Courier New" w:cs="Courier New"/>
          <w:b/>
        </w:rPr>
        <w:t>npos</w:t>
      </w:r>
      <w:proofErr w:type="spellEnd"/>
      <w:r w:rsidRPr="008A2758">
        <w:rPr>
          <w:rFonts w:ascii="Courier New" w:hAnsi="Courier New" w:cs="Courier New"/>
          <w:b/>
        </w:rPr>
        <w:t>);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>} ///:~</w:t>
      </w:r>
    </w:p>
    <w:p w:rsidR="00274E2F" w:rsidRPr="008A2758" w:rsidRDefault="00274E2F" w:rsidP="00B95987">
      <w:pPr>
        <w:jc w:val="both"/>
        <w:rPr>
          <w:rFonts w:ascii="Arial" w:hAnsi="Arial" w:cs="Arial"/>
          <w:sz w:val="21"/>
          <w:szCs w:val="21"/>
        </w:rPr>
      </w:pPr>
      <w:r w:rsidRPr="008A2758">
        <w:rPr>
          <w:rFonts w:ascii="Arial" w:hAnsi="Arial" w:cs="Arial"/>
          <w:sz w:val="21"/>
          <w:szCs w:val="21"/>
        </w:rPr>
        <w:t> </w:t>
      </w:r>
      <w:r w:rsidR="00B95987" w:rsidRPr="008A2758">
        <w:rPr>
          <w:rFonts w:ascii="Arial" w:hAnsi="Arial" w:cs="Arial"/>
          <w:sz w:val="21"/>
          <w:szCs w:val="21"/>
        </w:rPr>
        <w:t>U</w:t>
      </w:r>
      <w:r w:rsidRPr="008A2758">
        <w:rPr>
          <w:rFonts w:ascii="Arial" w:hAnsi="Arial" w:cs="Arial"/>
          <w:sz w:val="21"/>
          <w:szCs w:val="21"/>
        </w:rPr>
        <w:t>nfortunately, some compilers still do not provide robust support for wide characters.</w:t>
      </w:r>
    </w:p>
    <w:bookmarkStart w:id="486" w:name="_Toc15743863"/>
    <w:p w:rsidR="00016EF8" w:rsidRDefault="00E153DA">
      <w:pPr>
        <w:pStyle w:val="Heading1"/>
      </w:pPr>
      <w:r w:rsidRPr="00B4713C">
        <w:fldChar w:fldCharType="begin"/>
      </w:r>
      <w:r w:rsidR="00274E2F" w:rsidRPr="00B4713C">
        <w:instrText xml:space="preserve"> HYPERLINK "file:///C:\\Documents%20and%20Settings\\cair9582848603\\Local%20Settings\\Temp\\Rar$EXa0.698\\html\\TicV2.html" \l "_TocRef15743863" </w:instrText>
      </w:r>
      <w:r w:rsidRPr="00B4713C">
        <w:fldChar w:fldCharType="separate"/>
      </w:r>
      <w:r w:rsidR="008C0070" w:rsidRPr="008C0070">
        <w:rPr>
          <w:rStyle w:val="Hyperlink"/>
          <w:color w:val="auto"/>
        </w:rPr>
        <w:t xml:space="preserve">A </w:t>
      </w:r>
      <w:r w:rsidR="00B4713C">
        <w:rPr>
          <w:rStyle w:val="Hyperlink"/>
          <w:color w:val="auto"/>
        </w:rPr>
        <w:t>S</w:t>
      </w:r>
      <w:r w:rsidR="008C0070" w:rsidRPr="008C0070">
        <w:rPr>
          <w:rStyle w:val="Hyperlink"/>
          <w:color w:val="auto"/>
        </w:rPr>
        <w:t xml:space="preserve">tring </w:t>
      </w:r>
      <w:r w:rsidR="00B4713C">
        <w:rPr>
          <w:rStyle w:val="Hyperlink"/>
          <w:color w:val="auto"/>
        </w:rPr>
        <w:t>A</w:t>
      </w:r>
      <w:r w:rsidR="008C0070" w:rsidRPr="008C0070">
        <w:rPr>
          <w:rStyle w:val="Hyperlink"/>
          <w:color w:val="auto"/>
        </w:rPr>
        <w:t>pplication</w:t>
      </w:r>
      <w:r w:rsidRPr="00B4713C">
        <w:fldChar w:fldCharType="end"/>
      </w:r>
      <w:bookmarkEnd w:id="486"/>
    </w:p>
    <w:p w:rsidR="00274E2F" w:rsidRPr="008A2758" w:rsidRDefault="00274E2F" w:rsidP="001F691E">
      <w:pPr>
        <w:spacing w:before="100" w:beforeAutospacing="1" w:after="100" w:afterAutospacing="1"/>
        <w:jc w:val="both"/>
        <w:rPr>
          <w:rFonts w:ascii="Arial" w:hAnsi="Arial" w:cs="Arial"/>
          <w:sz w:val="21"/>
          <w:szCs w:val="21"/>
        </w:rPr>
      </w:pPr>
      <w:r w:rsidRPr="008A2758">
        <w:rPr>
          <w:rFonts w:ascii="Arial" w:hAnsi="Arial" w:cs="Arial"/>
          <w:sz w:val="21"/>
          <w:szCs w:val="21"/>
        </w:rPr>
        <w:t xml:space="preserve">If you’ve looked at the sample code in this book closely, you’ve noticed that certain tokens in the comments surround the code. These are used by a </w:t>
      </w:r>
      <w:r w:rsidR="008C0070" w:rsidRPr="008C0070">
        <w:rPr>
          <w:rFonts w:ascii="Arial" w:hAnsi="Arial" w:cs="Arial"/>
          <w:sz w:val="21"/>
          <w:szCs w:val="21"/>
        </w:rPr>
        <w:t>Python</w:t>
      </w:r>
      <w:r w:rsidR="00D04D3E" w:rsidRPr="008A2758">
        <w:rPr>
          <w:rFonts w:ascii="Arial" w:hAnsi="Arial" w:cs="Arial"/>
          <w:sz w:val="21"/>
          <w:szCs w:val="21"/>
        </w:rPr>
        <w:t xml:space="preserve"> program that was written</w:t>
      </w:r>
      <w:r w:rsidRPr="008A2758">
        <w:rPr>
          <w:rFonts w:ascii="Arial" w:hAnsi="Arial" w:cs="Arial"/>
          <w:sz w:val="21"/>
          <w:szCs w:val="21"/>
        </w:rPr>
        <w:t xml:space="preserve"> to extract the code into files and set up </w:t>
      </w:r>
      <w:proofErr w:type="spellStart"/>
      <w:r w:rsidR="008C0070" w:rsidRPr="008C0070">
        <w:rPr>
          <w:rFonts w:ascii="Arial" w:hAnsi="Arial" w:cs="Arial"/>
          <w:sz w:val="21"/>
          <w:szCs w:val="21"/>
        </w:rPr>
        <w:t>makefiles</w:t>
      </w:r>
      <w:proofErr w:type="spellEnd"/>
      <w:r w:rsidRPr="008A2758">
        <w:rPr>
          <w:rFonts w:ascii="Arial" w:hAnsi="Arial" w:cs="Arial"/>
          <w:sz w:val="21"/>
          <w:szCs w:val="21"/>
        </w:rPr>
        <w:t xml:space="preserve"> for building the code. For example, a </w:t>
      </w:r>
      <w:r w:rsidR="00016EF8" w:rsidRPr="008A2758">
        <w:rPr>
          <w:rFonts w:ascii="Arial" w:hAnsi="Arial" w:cs="Arial"/>
          <w:sz w:val="21"/>
          <w:szCs w:val="21"/>
        </w:rPr>
        <w:t>double slash</w:t>
      </w:r>
      <w:r w:rsidRPr="008A2758">
        <w:rPr>
          <w:rFonts w:ascii="Arial" w:hAnsi="Arial" w:cs="Arial"/>
          <w:sz w:val="21"/>
          <w:szCs w:val="21"/>
        </w:rPr>
        <w:t xml:space="preserve"> followed by a colon at the beginning of a line denotes the first line of a source file. The rest of the line contains information describing the file’s name and location and whether it should be only compiled rather than </w:t>
      </w:r>
    </w:p>
    <w:p w:rsidR="00274E2F" w:rsidRPr="008A2758" w:rsidRDefault="00EB5869" w:rsidP="00FB7B90">
      <w:pPr>
        <w:spacing w:before="100" w:beforeAutospacing="1" w:after="100" w:afterAutospacing="1"/>
        <w:jc w:val="both"/>
        <w:rPr>
          <w:rFonts w:ascii="Arial" w:hAnsi="Arial" w:cs="Arial"/>
          <w:sz w:val="21"/>
          <w:szCs w:val="21"/>
        </w:rPr>
      </w:pPr>
      <w:proofErr w:type="gramStart"/>
      <w:r w:rsidRPr="008A2758">
        <w:rPr>
          <w:rFonts w:asciiTheme="majorHAnsi" w:hAnsiTheme="majorHAnsi" w:cs="Arial"/>
          <w:b/>
          <w:i/>
        </w:rPr>
        <w:lastRenderedPageBreak/>
        <w:t>Listing 18</w:t>
      </w:r>
      <w:r>
        <w:rPr>
          <w:rFonts w:asciiTheme="majorHAnsi" w:hAnsiTheme="majorHAnsi" w:cs="Arial"/>
          <w:b/>
          <w:i/>
        </w:rPr>
        <w:t>-31.</w:t>
      </w:r>
      <w:proofErr w:type="gramEnd"/>
      <w:r w:rsidR="00FB7B90">
        <w:rPr>
          <w:rFonts w:asciiTheme="majorHAnsi" w:hAnsiTheme="majorHAnsi" w:cs="Arial"/>
          <w:b/>
          <w:i/>
        </w:rPr>
        <w:t xml:space="preserve"> </w:t>
      </w:r>
      <w:r w:rsidR="0034743F">
        <w:rPr>
          <w:rFonts w:asciiTheme="majorHAnsi" w:hAnsiTheme="majorHAnsi" w:cs="Arial"/>
          <w:b/>
          <w:i/>
        </w:rPr>
        <w:t xml:space="preserve">Illustrating </w:t>
      </w:r>
      <w:r w:rsidR="00FB7B90">
        <w:rPr>
          <w:rFonts w:asciiTheme="majorHAnsi" w:hAnsiTheme="majorHAnsi" w:cs="Arial"/>
          <w:b/>
          <w:i/>
        </w:rPr>
        <w:t>Extracti</w:t>
      </w:r>
      <w:r w:rsidR="0034743F">
        <w:rPr>
          <w:rFonts w:asciiTheme="majorHAnsi" w:hAnsiTheme="majorHAnsi" w:cs="Arial"/>
          <w:b/>
          <w:i/>
        </w:rPr>
        <w:t>o</w:t>
      </w:r>
      <w:r w:rsidR="00FB7B90">
        <w:rPr>
          <w:rFonts w:asciiTheme="majorHAnsi" w:hAnsiTheme="majorHAnsi" w:cs="Arial"/>
          <w:b/>
          <w:i/>
        </w:rPr>
        <w:t xml:space="preserve">n </w:t>
      </w:r>
      <w:r w:rsidR="0034743F">
        <w:rPr>
          <w:rFonts w:asciiTheme="majorHAnsi" w:hAnsiTheme="majorHAnsi" w:cs="Arial"/>
          <w:b/>
          <w:i/>
        </w:rPr>
        <w:t xml:space="preserve">of </w:t>
      </w:r>
      <w:r w:rsidR="00337AAB">
        <w:rPr>
          <w:rFonts w:asciiTheme="majorHAnsi" w:hAnsiTheme="majorHAnsi" w:cs="Arial"/>
          <w:b/>
          <w:i/>
        </w:rPr>
        <w:t xml:space="preserve">All the Source </w:t>
      </w:r>
      <w:r w:rsidR="00FB7B90">
        <w:rPr>
          <w:rFonts w:asciiTheme="majorHAnsi" w:hAnsiTheme="majorHAnsi" w:cs="Arial"/>
          <w:b/>
          <w:i/>
        </w:rPr>
        <w:t>Code</w:t>
      </w:r>
      <w:r w:rsidR="00337AAB">
        <w:rPr>
          <w:rFonts w:asciiTheme="majorHAnsi" w:hAnsiTheme="majorHAnsi" w:cs="Arial"/>
          <w:b/>
          <w:i/>
        </w:rPr>
        <w:t xml:space="preserve"> in the Book</w:t>
      </w:r>
    </w:p>
    <w:p w:rsidR="00274E2F" w:rsidRPr="008A2758" w:rsidRDefault="00274E2F" w:rsidP="00B93174">
      <w:pPr>
        <w:jc w:val="both"/>
        <w:rPr>
          <w:rFonts w:ascii="Courier New" w:hAnsi="Courier New" w:cs="Courier New"/>
          <w:b/>
        </w:rPr>
      </w:pPr>
      <w:r w:rsidRPr="008A2758">
        <w:rPr>
          <w:rFonts w:ascii="Courier New" w:hAnsi="Courier New" w:cs="Courier New"/>
          <w:b/>
        </w:rPr>
        <w:t xml:space="preserve">//: </w:t>
      </w:r>
      <w:r w:rsidR="00D1690C" w:rsidRPr="008A2758">
        <w:rPr>
          <w:rFonts w:ascii="Courier New" w:hAnsi="Courier New" w:cs="Courier New"/>
          <w:b/>
        </w:rPr>
        <w:t>C18</w:t>
      </w:r>
      <w:r w:rsidRPr="008A2758">
        <w:rPr>
          <w:rFonts w:ascii="Courier New" w:hAnsi="Courier New" w:cs="Courier New"/>
          <w:b/>
        </w:rPr>
        <w:t>:ExtractCode.cpp {-</w:t>
      </w:r>
      <w:proofErr w:type="spellStart"/>
      <w:r w:rsidRPr="008A2758">
        <w:rPr>
          <w:rFonts w:ascii="Courier New" w:hAnsi="Courier New" w:cs="Courier New"/>
          <w:b/>
        </w:rPr>
        <w:t>edg</w:t>
      </w:r>
      <w:proofErr w:type="spellEnd"/>
      <w:r w:rsidRPr="008A2758">
        <w:rPr>
          <w:rFonts w:ascii="Courier New" w:hAnsi="Courier New" w:cs="Courier New"/>
          <w:b/>
        </w:rPr>
        <w:t>} {</w:t>
      </w:r>
      <w:proofErr w:type="spellStart"/>
      <w:r w:rsidRPr="008A2758">
        <w:rPr>
          <w:rFonts w:ascii="Courier New" w:hAnsi="Courier New" w:cs="Courier New"/>
          <w:b/>
        </w:rPr>
        <w:t>RunByHand</w:t>
      </w:r>
      <w:proofErr w:type="spellEnd"/>
      <w:r w:rsidRPr="008A2758">
        <w:rPr>
          <w:rFonts w:ascii="Courier New" w:hAnsi="Courier New" w:cs="Courier New"/>
          <w:b/>
        </w:rPr>
        <w:t>}</w:t>
      </w:r>
    </w:p>
    <w:p w:rsidR="00977716" w:rsidRPr="00977716" w:rsidRDefault="00977716" w:rsidP="00977716">
      <w:pPr>
        <w:jc w:val="both"/>
        <w:rPr>
          <w:ins w:id="487" w:author="Saswata Mishra" w:date="2013-09-06T14:17:00Z"/>
          <w:rFonts w:ascii="Courier New" w:hAnsi="Courier New" w:cs="Courier New"/>
          <w:b/>
        </w:rPr>
      </w:pPr>
      <w:ins w:id="488" w:author="Saswata Mishra" w:date="2013-09-06T14:17:00Z">
        <w:r w:rsidRPr="00977716">
          <w:rPr>
            <w:rFonts w:ascii="Courier New" w:hAnsi="Courier New" w:cs="Courier New"/>
            <w:b/>
          </w:rPr>
          <w:t>// Extracts code from text.</w:t>
        </w:r>
      </w:ins>
    </w:p>
    <w:p w:rsidR="00977716" w:rsidRPr="00977716" w:rsidRDefault="00977716" w:rsidP="00977716">
      <w:pPr>
        <w:jc w:val="both"/>
        <w:rPr>
          <w:ins w:id="489" w:author="Saswata Mishra" w:date="2013-09-06T14:17:00Z"/>
          <w:rFonts w:ascii="Courier New" w:hAnsi="Courier New" w:cs="Courier New"/>
          <w:b/>
        </w:rPr>
      </w:pPr>
      <w:ins w:id="490" w:author="Saswata Mishra" w:date="2013-09-06T14:17:00Z">
        <w:r w:rsidRPr="00977716">
          <w:rPr>
            <w:rFonts w:ascii="Courier New" w:hAnsi="Courier New" w:cs="Courier New"/>
            <w:b/>
          </w:rPr>
          <w:t>#include &lt;</w:t>
        </w:r>
        <w:proofErr w:type="spellStart"/>
        <w:r w:rsidRPr="00977716">
          <w:rPr>
            <w:rFonts w:ascii="Courier New" w:hAnsi="Courier New" w:cs="Courier New"/>
            <w:b/>
          </w:rPr>
          <w:t>cassert</w:t>
        </w:r>
        <w:proofErr w:type="spellEnd"/>
        <w:r w:rsidRPr="00977716">
          <w:rPr>
            <w:rFonts w:ascii="Courier New" w:hAnsi="Courier New" w:cs="Courier New"/>
            <w:b/>
          </w:rPr>
          <w:t>&gt;</w:t>
        </w:r>
      </w:ins>
    </w:p>
    <w:p w:rsidR="00977716" w:rsidRPr="00977716" w:rsidRDefault="00977716" w:rsidP="00977716">
      <w:pPr>
        <w:jc w:val="both"/>
        <w:rPr>
          <w:ins w:id="491" w:author="Saswata Mishra" w:date="2013-09-06T14:17:00Z"/>
          <w:rFonts w:ascii="Courier New" w:hAnsi="Courier New" w:cs="Courier New"/>
          <w:b/>
        </w:rPr>
      </w:pPr>
      <w:ins w:id="492" w:author="Saswata Mishra" w:date="2013-09-06T14:17:00Z">
        <w:r w:rsidRPr="00977716">
          <w:rPr>
            <w:rFonts w:ascii="Courier New" w:hAnsi="Courier New" w:cs="Courier New"/>
            <w:b/>
          </w:rPr>
          <w:t>#include &lt;</w:t>
        </w:r>
        <w:proofErr w:type="spellStart"/>
        <w:r w:rsidRPr="00977716">
          <w:rPr>
            <w:rFonts w:ascii="Courier New" w:hAnsi="Courier New" w:cs="Courier New"/>
            <w:b/>
          </w:rPr>
          <w:t>cstddef</w:t>
        </w:r>
        <w:proofErr w:type="spellEnd"/>
        <w:r w:rsidRPr="00977716">
          <w:rPr>
            <w:rFonts w:ascii="Courier New" w:hAnsi="Courier New" w:cs="Courier New"/>
            <w:b/>
          </w:rPr>
          <w:t>&gt;</w:t>
        </w:r>
      </w:ins>
    </w:p>
    <w:p w:rsidR="00977716" w:rsidRPr="00977716" w:rsidRDefault="00977716" w:rsidP="00977716">
      <w:pPr>
        <w:jc w:val="both"/>
        <w:rPr>
          <w:ins w:id="493" w:author="Saswata Mishra" w:date="2013-09-06T14:17:00Z"/>
          <w:rFonts w:ascii="Courier New" w:hAnsi="Courier New" w:cs="Courier New"/>
          <w:b/>
        </w:rPr>
      </w:pPr>
      <w:ins w:id="494" w:author="Saswata Mishra" w:date="2013-09-06T14:17:00Z">
        <w:r w:rsidRPr="00977716">
          <w:rPr>
            <w:rFonts w:ascii="Courier New" w:hAnsi="Courier New" w:cs="Courier New"/>
            <w:b/>
          </w:rPr>
          <w:t>#include &lt;</w:t>
        </w:r>
        <w:proofErr w:type="spellStart"/>
        <w:r w:rsidRPr="00977716">
          <w:rPr>
            <w:rFonts w:ascii="Courier New" w:hAnsi="Courier New" w:cs="Courier New"/>
            <w:b/>
          </w:rPr>
          <w:t>cstdio</w:t>
        </w:r>
        <w:proofErr w:type="spellEnd"/>
        <w:r w:rsidRPr="00977716">
          <w:rPr>
            <w:rFonts w:ascii="Courier New" w:hAnsi="Courier New" w:cs="Courier New"/>
            <w:b/>
          </w:rPr>
          <w:t>&gt;</w:t>
        </w:r>
      </w:ins>
    </w:p>
    <w:p w:rsidR="00977716" w:rsidRPr="00977716" w:rsidRDefault="00977716" w:rsidP="00977716">
      <w:pPr>
        <w:jc w:val="both"/>
        <w:rPr>
          <w:ins w:id="495" w:author="Saswata Mishra" w:date="2013-09-06T14:17:00Z"/>
          <w:rFonts w:ascii="Courier New" w:hAnsi="Courier New" w:cs="Courier New"/>
          <w:b/>
        </w:rPr>
      </w:pPr>
      <w:ins w:id="496" w:author="Saswata Mishra" w:date="2013-09-06T14:17:00Z">
        <w:r w:rsidRPr="00977716">
          <w:rPr>
            <w:rFonts w:ascii="Courier New" w:hAnsi="Courier New" w:cs="Courier New"/>
            <w:b/>
          </w:rPr>
          <w:t>#include &lt;</w:t>
        </w:r>
        <w:proofErr w:type="spellStart"/>
        <w:r w:rsidRPr="00977716">
          <w:rPr>
            <w:rFonts w:ascii="Courier New" w:hAnsi="Courier New" w:cs="Courier New"/>
            <w:b/>
          </w:rPr>
          <w:t>cstdlib</w:t>
        </w:r>
        <w:proofErr w:type="spellEnd"/>
        <w:r w:rsidRPr="00977716">
          <w:rPr>
            <w:rFonts w:ascii="Courier New" w:hAnsi="Courier New" w:cs="Courier New"/>
            <w:b/>
          </w:rPr>
          <w:t>&gt;</w:t>
        </w:r>
      </w:ins>
    </w:p>
    <w:p w:rsidR="00977716" w:rsidRPr="00977716" w:rsidRDefault="00977716" w:rsidP="00977716">
      <w:pPr>
        <w:jc w:val="both"/>
        <w:rPr>
          <w:ins w:id="497" w:author="Saswata Mishra" w:date="2013-09-06T14:17:00Z"/>
          <w:rFonts w:ascii="Courier New" w:hAnsi="Courier New" w:cs="Courier New"/>
          <w:b/>
        </w:rPr>
      </w:pPr>
      <w:ins w:id="498" w:author="Saswata Mishra" w:date="2013-09-06T14:17:00Z">
        <w:r w:rsidRPr="00977716">
          <w:rPr>
            <w:rFonts w:ascii="Courier New" w:hAnsi="Courier New" w:cs="Courier New"/>
            <w:b/>
          </w:rPr>
          <w:t>#include &lt;fstream&gt;</w:t>
        </w:r>
      </w:ins>
    </w:p>
    <w:p w:rsidR="00977716" w:rsidRPr="00977716" w:rsidRDefault="00977716" w:rsidP="00977716">
      <w:pPr>
        <w:jc w:val="both"/>
        <w:rPr>
          <w:ins w:id="499" w:author="Saswata Mishra" w:date="2013-09-06T14:17:00Z"/>
          <w:rFonts w:ascii="Courier New" w:hAnsi="Courier New" w:cs="Courier New"/>
          <w:b/>
        </w:rPr>
      </w:pPr>
      <w:ins w:id="500" w:author="Saswata Mishra" w:date="2013-09-06T14:17:00Z">
        <w:r w:rsidRPr="00977716">
          <w:rPr>
            <w:rFonts w:ascii="Courier New" w:hAnsi="Courier New" w:cs="Courier New"/>
            <w:b/>
          </w:rPr>
          <w:t>#include &lt;</w:t>
        </w:r>
        <w:proofErr w:type="spellStart"/>
        <w:r w:rsidRPr="00977716">
          <w:rPr>
            <w:rFonts w:ascii="Courier New" w:hAnsi="Courier New" w:cs="Courier New"/>
            <w:b/>
          </w:rPr>
          <w:t>iostream</w:t>
        </w:r>
        <w:proofErr w:type="spellEnd"/>
        <w:r w:rsidRPr="00977716">
          <w:rPr>
            <w:rFonts w:ascii="Courier New" w:hAnsi="Courier New" w:cs="Courier New"/>
            <w:b/>
          </w:rPr>
          <w:t>&gt;</w:t>
        </w:r>
      </w:ins>
    </w:p>
    <w:p w:rsidR="00977716" w:rsidRPr="00977716" w:rsidRDefault="00977716" w:rsidP="00977716">
      <w:pPr>
        <w:jc w:val="both"/>
        <w:rPr>
          <w:ins w:id="501" w:author="Saswata Mishra" w:date="2013-09-06T14:17:00Z"/>
          <w:rFonts w:ascii="Courier New" w:hAnsi="Courier New" w:cs="Courier New"/>
          <w:b/>
        </w:rPr>
      </w:pPr>
      <w:ins w:id="502" w:author="Saswata Mishra" w:date="2013-09-06T14:17:00Z">
        <w:r w:rsidRPr="00977716">
          <w:rPr>
            <w:rFonts w:ascii="Courier New" w:hAnsi="Courier New" w:cs="Courier New"/>
            <w:b/>
          </w:rPr>
          <w:t>#include &lt;string&gt;</w:t>
        </w:r>
      </w:ins>
    </w:p>
    <w:p w:rsidR="00977716" w:rsidRPr="00977716" w:rsidRDefault="00977716" w:rsidP="00977716">
      <w:pPr>
        <w:jc w:val="both"/>
        <w:rPr>
          <w:ins w:id="503" w:author="Saswata Mishra" w:date="2013-09-06T14:17:00Z"/>
          <w:rFonts w:ascii="Courier New" w:hAnsi="Courier New" w:cs="Courier New"/>
          <w:b/>
        </w:rPr>
      </w:pPr>
      <w:proofErr w:type="gramStart"/>
      <w:ins w:id="504" w:author="Saswata Mishra" w:date="2013-09-06T14:17:00Z">
        <w:r w:rsidRPr="00977716">
          <w:rPr>
            <w:rFonts w:ascii="Courier New" w:hAnsi="Courier New" w:cs="Courier New"/>
            <w:b/>
          </w:rPr>
          <w:t>using</w:t>
        </w:r>
        <w:proofErr w:type="gramEnd"/>
        <w:r w:rsidRPr="00977716">
          <w:rPr>
            <w:rFonts w:ascii="Courier New" w:hAnsi="Courier New" w:cs="Courier New"/>
            <w:b/>
          </w:rPr>
          <w:t xml:space="preserve"> namespace std;</w:t>
        </w:r>
      </w:ins>
    </w:p>
    <w:p w:rsidR="00977716" w:rsidRPr="00977716" w:rsidRDefault="00977716" w:rsidP="00977716">
      <w:pPr>
        <w:jc w:val="both"/>
        <w:rPr>
          <w:ins w:id="505" w:author="Saswata Mishra" w:date="2013-09-06T14:17:00Z"/>
          <w:rFonts w:ascii="Courier New" w:hAnsi="Courier New" w:cs="Courier New"/>
          <w:b/>
        </w:rPr>
      </w:pPr>
      <w:ins w:id="506" w:author="Saswata Mishra" w:date="2013-09-06T14:17:00Z">
        <w:r w:rsidRPr="00977716">
          <w:rPr>
            <w:rFonts w:ascii="Courier New" w:hAnsi="Courier New" w:cs="Courier New"/>
            <w:b/>
          </w:rPr>
          <w:t xml:space="preserve"> // Legacy non-standard C header for </w:t>
        </w:r>
        <w:proofErr w:type="spellStart"/>
        <w:proofErr w:type="gramStart"/>
        <w:r w:rsidRPr="00977716">
          <w:rPr>
            <w:rFonts w:ascii="Courier New" w:hAnsi="Courier New" w:cs="Courier New"/>
            <w:b/>
          </w:rPr>
          <w:t>mkdir</w:t>
        </w:r>
        <w:proofErr w:type="spellEnd"/>
        <w:r w:rsidRPr="00977716">
          <w:rPr>
            <w:rFonts w:ascii="Courier New" w:hAnsi="Courier New" w:cs="Courier New"/>
            <w:b/>
          </w:rPr>
          <w:t>()</w:t>
        </w:r>
        <w:proofErr w:type="gramEnd"/>
      </w:ins>
    </w:p>
    <w:p w:rsidR="00977716" w:rsidRPr="00977716" w:rsidRDefault="00977716" w:rsidP="00977716">
      <w:pPr>
        <w:jc w:val="both"/>
        <w:rPr>
          <w:ins w:id="507" w:author="Saswata Mishra" w:date="2013-09-06T14:17:00Z"/>
          <w:rFonts w:ascii="Courier New" w:hAnsi="Courier New" w:cs="Courier New"/>
          <w:b/>
        </w:rPr>
      </w:pPr>
      <w:ins w:id="508" w:author="Saswata Mishra" w:date="2013-09-06T14:17:00Z">
        <w:r w:rsidRPr="00977716">
          <w:rPr>
            <w:rFonts w:ascii="Courier New" w:hAnsi="Courier New" w:cs="Courier New"/>
            <w:b/>
          </w:rPr>
          <w:t xml:space="preserve">#if </w:t>
        </w:r>
        <w:proofErr w:type="gramStart"/>
        <w:r w:rsidRPr="00977716">
          <w:rPr>
            <w:rFonts w:ascii="Courier New" w:hAnsi="Courier New" w:cs="Courier New"/>
            <w:b/>
          </w:rPr>
          <w:t>defined(</w:t>
        </w:r>
        <w:proofErr w:type="gramEnd"/>
        <w:r w:rsidRPr="00977716">
          <w:rPr>
            <w:rFonts w:ascii="Courier New" w:hAnsi="Courier New" w:cs="Courier New"/>
            <w:b/>
          </w:rPr>
          <w:t>__GNUC__) || defined(__MWERKS__)</w:t>
        </w:r>
      </w:ins>
    </w:p>
    <w:p w:rsidR="00977716" w:rsidRPr="00977716" w:rsidRDefault="00977716" w:rsidP="00977716">
      <w:pPr>
        <w:jc w:val="both"/>
        <w:rPr>
          <w:ins w:id="509" w:author="Saswata Mishra" w:date="2013-09-06T14:17:00Z"/>
          <w:rFonts w:ascii="Courier New" w:hAnsi="Courier New" w:cs="Courier New"/>
          <w:b/>
        </w:rPr>
      </w:pPr>
      <w:ins w:id="510" w:author="Saswata Mishra" w:date="2013-09-06T14:17:00Z">
        <w:r w:rsidRPr="00977716">
          <w:rPr>
            <w:rFonts w:ascii="Courier New" w:hAnsi="Courier New" w:cs="Courier New"/>
            <w:b/>
          </w:rPr>
          <w:t>#include &lt;sys/</w:t>
        </w:r>
        <w:proofErr w:type="spellStart"/>
        <w:r w:rsidRPr="00977716">
          <w:rPr>
            <w:rFonts w:ascii="Courier New" w:hAnsi="Courier New" w:cs="Courier New"/>
            <w:b/>
          </w:rPr>
          <w:t>stat.h</w:t>
        </w:r>
        <w:proofErr w:type="spellEnd"/>
        <w:r w:rsidRPr="00977716">
          <w:rPr>
            <w:rFonts w:ascii="Courier New" w:hAnsi="Courier New" w:cs="Courier New"/>
            <w:b/>
          </w:rPr>
          <w:t>&gt;</w:t>
        </w:r>
      </w:ins>
    </w:p>
    <w:p w:rsidR="00977716" w:rsidRPr="00977716" w:rsidRDefault="00977716" w:rsidP="00977716">
      <w:pPr>
        <w:jc w:val="both"/>
        <w:rPr>
          <w:ins w:id="511" w:author="Saswata Mishra" w:date="2013-09-06T14:17:00Z"/>
          <w:rFonts w:ascii="Courier New" w:hAnsi="Courier New" w:cs="Courier New"/>
          <w:b/>
        </w:rPr>
      </w:pPr>
      <w:ins w:id="512" w:author="Saswata Mishra" w:date="2013-09-06T14:17:00Z">
        <w:r w:rsidRPr="00977716">
          <w:rPr>
            <w:rFonts w:ascii="Courier New" w:hAnsi="Courier New" w:cs="Courier New"/>
            <w:b/>
          </w:rPr>
          <w:t>#</w:t>
        </w:r>
        <w:proofErr w:type="spellStart"/>
        <w:r w:rsidRPr="00977716">
          <w:rPr>
            <w:rFonts w:ascii="Courier New" w:hAnsi="Courier New" w:cs="Courier New"/>
            <w:b/>
          </w:rPr>
          <w:t>elif</w:t>
        </w:r>
        <w:proofErr w:type="spellEnd"/>
        <w:r w:rsidRPr="00977716">
          <w:rPr>
            <w:rFonts w:ascii="Courier New" w:hAnsi="Courier New" w:cs="Courier New"/>
            <w:b/>
          </w:rPr>
          <w:t xml:space="preserve"> </w:t>
        </w:r>
        <w:proofErr w:type="gramStart"/>
        <w:r w:rsidRPr="00977716">
          <w:rPr>
            <w:rFonts w:ascii="Courier New" w:hAnsi="Courier New" w:cs="Courier New"/>
            <w:b/>
          </w:rPr>
          <w:t>defined(</w:t>
        </w:r>
        <w:proofErr w:type="gramEnd"/>
        <w:r w:rsidRPr="00977716">
          <w:rPr>
            <w:rFonts w:ascii="Courier New" w:hAnsi="Courier New" w:cs="Courier New"/>
            <w:b/>
          </w:rPr>
          <w:t>__BORLANDC__) || defined(_MSC_VER) \</w:t>
        </w:r>
      </w:ins>
    </w:p>
    <w:p w:rsidR="00977716" w:rsidRPr="00977716" w:rsidRDefault="00977716" w:rsidP="00977716">
      <w:pPr>
        <w:jc w:val="both"/>
        <w:rPr>
          <w:ins w:id="513" w:author="Saswata Mishra" w:date="2013-09-06T14:17:00Z"/>
          <w:rFonts w:ascii="Courier New" w:hAnsi="Courier New" w:cs="Courier New"/>
          <w:b/>
        </w:rPr>
      </w:pPr>
      <w:ins w:id="514" w:author="Saswata Mishra" w:date="2013-09-06T14:17:00Z">
        <w:r w:rsidRPr="00977716">
          <w:rPr>
            <w:rFonts w:ascii="Courier New" w:hAnsi="Courier New" w:cs="Courier New"/>
            <w:b/>
          </w:rPr>
          <w:t xml:space="preserve">  || </w:t>
        </w:r>
        <w:proofErr w:type="gramStart"/>
        <w:r w:rsidRPr="00977716">
          <w:rPr>
            <w:rFonts w:ascii="Courier New" w:hAnsi="Courier New" w:cs="Courier New"/>
            <w:b/>
          </w:rPr>
          <w:t>defined(</w:t>
        </w:r>
        <w:proofErr w:type="gramEnd"/>
        <w:r w:rsidRPr="00977716">
          <w:rPr>
            <w:rFonts w:ascii="Courier New" w:hAnsi="Courier New" w:cs="Courier New"/>
            <w:b/>
          </w:rPr>
          <w:t>__DMC__)</w:t>
        </w:r>
      </w:ins>
    </w:p>
    <w:p w:rsidR="00977716" w:rsidRPr="00977716" w:rsidRDefault="00977716" w:rsidP="00977716">
      <w:pPr>
        <w:jc w:val="both"/>
        <w:rPr>
          <w:ins w:id="515" w:author="Saswata Mishra" w:date="2013-09-06T14:17:00Z"/>
          <w:rFonts w:ascii="Courier New" w:hAnsi="Courier New" w:cs="Courier New"/>
          <w:b/>
        </w:rPr>
      </w:pPr>
      <w:ins w:id="516" w:author="Saswata Mishra" w:date="2013-09-06T14:17:00Z">
        <w:r w:rsidRPr="00977716">
          <w:rPr>
            <w:rFonts w:ascii="Courier New" w:hAnsi="Courier New" w:cs="Courier New"/>
            <w:b/>
          </w:rPr>
          <w:t>#include &lt;</w:t>
        </w:r>
        <w:proofErr w:type="spellStart"/>
        <w:r w:rsidRPr="00977716">
          <w:rPr>
            <w:rFonts w:ascii="Courier New" w:hAnsi="Courier New" w:cs="Courier New"/>
            <w:b/>
          </w:rPr>
          <w:t>direct.h</w:t>
        </w:r>
        <w:proofErr w:type="spellEnd"/>
        <w:r w:rsidRPr="00977716">
          <w:rPr>
            <w:rFonts w:ascii="Courier New" w:hAnsi="Courier New" w:cs="Courier New"/>
            <w:b/>
          </w:rPr>
          <w:t>&gt;</w:t>
        </w:r>
      </w:ins>
    </w:p>
    <w:p w:rsidR="00977716" w:rsidRPr="00977716" w:rsidRDefault="00977716" w:rsidP="00977716">
      <w:pPr>
        <w:jc w:val="both"/>
        <w:rPr>
          <w:ins w:id="517" w:author="Saswata Mishra" w:date="2013-09-06T14:17:00Z"/>
          <w:rFonts w:ascii="Courier New" w:hAnsi="Courier New" w:cs="Courier New"/>
          <w:b/>
        </w:rPr>
      </w:pPr>
      <w:ins w:id="518" w:author="Saswata Mishra" w:date="2013-09-06T14:17:00Z">
        <w:r w:rsidRPr="00977716">
          <w:rPr>
            <w:rFonts w:ascii="Courier New" w:hAnsi="Courier New" w:cs="Courier New"/>
            <w:b/>
          </w:rPr>
          <w:t>#else</w:t>
        </w:r>
      </w:ins>
    </w:p>
    <w:p w:rsidR="00977716" w:rsidRPr="00977716" w:rsidRDefault="00977716" w:rsidP="00977716">
      <w:pPr>
        <w:jc w:val="both"/>
        <w:rPr>
          <w:ins w:id="519" w:author="Saswata Mishra" w:date="2013-09-06T14:17:00Z"/>
          <w:rFonts w:ascii="Courier New" w:hAnsi="Courier New" w:cs="Courier New"/>
          <w:b/>
        </w:rPr>
      </w:pPr>
      <w:ins w:id="520" w:author="Saswata Mishra" w:date="2013-09-06T14:17:00Z">
        <w:r w:rsidRPr="00977716">
          <w:rPr>
            <w:rFonts w:ascii="Courier New" w:hAnsi="Courier New" w:cs="Courier New"/>
            <w:b/>
          </w:rPr>
          <w:t>#error Compiler not supported</w:t>
        </w:r>
      </w:ins>
    </w:p>
    <w:p w:rsidR="00977716" w:rsidRPr="00977716" w:rsidRDefault="00977716" w:rsidP="00977716">
      <w:pPr>
        <w:jc w:val="both"/>
        <w:rPr>
          <w:ins w:id="521" w:author="Saswata Mishra" w:date="2013-09-06T14:17:00Z"/>
          <w:rFonts w:ascii="Courier New" w:hAnsi="Courier New" w:cs="Courier New"/>
          <w:b/>
        </w:rPr>
      </w:pPr>
      <w:ins w:id="522" w:author="Saswata Mishra" w:date="2013-09-06T14:17:00Z">
        <w:r w:rsidRPr="00977716">
          <w:rPr>
            <w:rFonts w:ascii="Courier New" w:hAnsi="Courier New" w:cs="Courier New"/>
            <w:b/>
          </w:rPr>
          <w:t>#</w:t>
        </w:r>
        <w:proofErr w:type="spellStart"/>
        <w:r w:rsidRPr="00977716">
          <w:rPr>
            <w:rFonts w:ascii="Courier New" w:hAnsi="Courier New" w:cs="Courier New"/>
            <w:b/>
          </w:rPr>
          <w:t>endif</w:t>
        </w:r>
        <w:proofErr w:type="spellEnd"/>
      </w:ins>
    </w:p>
    <w:p w:rsidR="00977716" w:rsidRPr="00977716" w:rsidRDefault="00977716" w:rsidP="00977716">
      <w:pPr>
        <w:jc w:val="both"/>
        <w:rPr>
          <w:ins w:id="523" w:author="Saswata Mishra" w:date="2013-09-06T14:17:00Z"/>
          <w:rFonts w:ascii="Courier New" w:hAnsi="Courier New" w:cs="Courier New"/>
          <w:b/>
        </w:rPr>
      </w:pPr>
      <w:ins w:id="524" w:author="Saswata Mishra" w:date="2013-09-06T14:17:00Z">
        <w:r w:rsidRPr="00977716">
          <w:rPr>
            <w:rFonts w:ascii="Courier New" w:hAnsi="Courier New" w:cs="Courier New"/>
            <w:b/>
          </w:rPr>
          <w:t>// Check to see if directory exists</w:t>
        </w:r>
      </w:ins>
    </w:p>
    <w:p w:rsidR="00977716" w:rsidRPr="00977716" w:rsidRDefault="00977716" w:rsidP="00977716">
      <w:pPr>
        <w:jc w:val="both"/>
        <w:rPr>
          <w:ins w:id="525" w:author="Saswata Mishra" w:date="2013-09-06T14:17:00Z"/>
          <w:rFonts w:ascii="Courier New" w:hAnsi="Courier New" w:cs="Courier New"/>
          <w:b/>
        </w:rPr>
      </w:pPr>
      <w:ins w:id="526" w:author="Saswata Mishra" w:date="2013-09-06T14:17:00Z">
        <w:r w:rsidRPr="00977716">
          <w:rPr>
            <w:rFonts w:ascii="Courier New" w:hAnsi="Courier New" w:cs="Courier New"/>
            <w:b/>
          </w:rPr>
          <w:t>// by attempting to open a new file</w:t>
        </w:r>
      </w:ins>
    </w:p>
    <w:p w:rsidR="00977716" w:rsidRPr="00977716" w:rsidRDefault="00977716" w:rsidP="00977716">
      <w:pPr>
        <w:jc w:val="both"/>
        <w:rPr>
          <w:ins w:id="527" w:author="Saswata Mishra" w:date="2013-09-06T14:17:00Z"/>
          <w:rFonts w:ascii="Courier New" w:hAnsi="Courier New" w:cs="Courier New"/>
          <w:b/>
        </w:rPr>
      </w:pPr>
      <w:ins w:id="528" w:author="Saswata Mishra" w:date="2013-09-06T14:17:00Z">
        <w:r w:rsidRPr="00977716">
          <w:rPr>
            <w:rFonts w:ascii="Courier New" w:hAnsi="Courier New" w:cs="Courier New"/>
            <w:b/>
          </w:rPr>
          <w:lastRenderedPageBreak/>
          <w:t>// for output within it.</w:t>
        </w:r>
      </w:ins>
    </w:p>
    <w:p w:rsidR="00977716" w:rsidRPr="00977716" w:rsidRDefault="00977716" w:rsidP="00977716">
      <w:pPr>
        <w:jc w:val="both"/>
        <w:rPr>
          <w:ins w:id="529" w:author="Saswata Mishra" w:date="2013-09-06T14:17:00Z"/>
          <w:rFonts w:ascii="Courier New" w:hAnsi="Courier New" w:cs="Courier New"/>
          <w:b/>
        </w:rPr>
      </w:pPr>
      <w:proofErr w:type="spellStart"/>
      <w:proofErr w:type="gramStart"/>
      <w:ins w:id="530" w:author="Saswata Mishra" w:date="2013-09-06T14:17:00Z">
        <w:r w:rsidRPr="00977716">
          <w:rPr>
            <w:rFonts w:ascii="Courier New" w:hAnsi="Courier New" w:cs="Courier New"/>
            <w:b/>
          </w:rPr>
          <w:t>bool</w:t>
        </w:r>
        <w:proofErr w:type="spellEnd"/>
        <w:proofErr w:type="gramEnd"/>
        <w:r w:rsidRPr="00977716">
          <w:rPr>
            <w:rFonts w:ascii="Courier New" w:hAnsi="Courier New" w:cs="Courier New"/>
            <w:b/>
          </w:rPr>
          <w:t xml:space="preserve"> exists(string </w:t>
        </w:r>
        <w:proofErr w:type="spellStart"/>
        <w:r w:rsidRPr="00977716">
          <w:rPr>
            <w:rFonts w:ascii="Courier New" w:hAnsi="Courier New" w:cs="Courier New"/>
            <w:b/>
          </w:rPr>
          <w:t>fname</w:t>
        </w:r>
        <w:proofErr w:type="spellEnd"/>
        <w:r w:rsidRPr="00977716">
          <w:rPr>
            <w:rFonts w:ascii="Courier New" w:hAnsi="Courier New" w:cs="Courier New"/>
            <w:b/>
          </w:rPr>
          <w:t>) {</w:t>
        </w:r>
      </w:ins>
    </w:p>
    <w:p w:rsidR="00977716" w:rsidRPr="00977716" w:rsidRDefault="00977716" w:rsidP="00977716">
      <w:pPr>
        <w:jc w:val="both"/>
        <w:rPr>
          <w:ins w:id="531" w:author="Saswata Mishra" w:date="2013-09-06T14:17:00Z"/>
          <w:rFonts w:ascii="Courier New" w:hAnsi="Courier New" w:cs="Courier New"/>
          <w:b/>
        </w:rPr>
      </w:pPr>
      <w:ins w:id="532" w:author="Saswata Mishra" w:date="2013-09-06T14:17:00Z">
        <w:r w:rsidRPr="00977716">
          <w:rPr>
            <w:rFonts w:ascii="Courier New" w:hAnsi="Courier New" w:cs="Courier New"/>
            <w:b/>
          </w:rPr>
          <w:t xml:space="preserve">  </w:t>
        </w:r>
        <w:proofErr w:type="spellStart"/>
        <w:proofErr w:type="gramStart"/>
        <w:r w:rsidRPr="00977716">
          <w:rPr>
            <w:rFonts w:ascii="Courier New" w:hAnsi="Courier New" w:cs="Courier New"/>
            <w:b/>
          </w:rPr>
          <w:t>size_t</w:t>
        </w:r>
        <w:proofErr w:type="spellEnd"/>
        <w:proofErr w:type="gramEnd"/>
        <w:r w:rsidRPr="00977716">
          <w:rPr>
            <w:rFonts w:ascii="Courier New" w:hAnsi="Courier New" w:cs="Courier New"/>
            <w:b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</w:rPr>
          <w:t>len</w:t>
        </w:r>
        <w:proofErr w:type="spellEnd"/>
        <w:r w:rsidRPr="00977716">
          <w:rPr>
            <w:rFonts w:ascii="Courier New" w:hAnsi="Courier New" w:cs="Courier New"/>
            <w:b/>
          </w:rPr>
          <w:t xml:space="preserve"> = </w:t>
        </w:r>
        <w:proofErr w:type="spellStart"/>
        <w:r w:rsidRPr="00977716">
          <w:rPr>
            <w:rFonts w:ascii="Courier New" w:hAnsi="Courier New" w:cs="Courier New"/>
            <w:b/>
          </w:rPr>
          <w:t>fname.length</w:t>
        </w:r>
        <w:proofErr w:type="spellEnd"/>
        <w:r w:rsidRPr="00977716">
          <w:rPr>
            <w:rFonts w:ascii="Courier New" w:hAnsi="Courier New" w:cs="Courier New"/>
            <w:b/>
          </w:rPr>
          <w:t>();</w:t>
        </w:r>
      </w:ins>
    </w:p>
    <w:p w:rsidR="00977716" w:rsidRPr="00977716" w:rsidRDefault="00977716" w:rsidP="00977716">
      <w:pPr>
        <w:jc w:val="both"/>
        <w:rPr>
          <w:ins w:id="533" w:author="Saswata Mishra" w:date="2013-09-06T14:17:00Z"/>
          <w:rFonts w:ascii="Courier New" w:hAnsi="Courier New" w:cs="Courier New"/>
          <w:b/>
        </w:rPr>
      </w:pPr>
      <w:ins w:id="534" w:author="Saswata Mishra" w:date="2013-09-06T14:17:00Z">
        <w:r w:rsidRPr="00977716">
          <w:rPr>
            <w:rFonts w:ascii="Courier New" w:hAnsi="Courier New" w:cs="Courier New"/>
            <w:b/>
          </w:rPr>
          <w:t xml:space="preserve">  </w:t>
        </w:r>
        <w:proofErr w:type="gramStart"/>
        <w:r w:rsidRPr="00977716">
          <w:rPr>
            <w:rFonts w:ascii="Courier New" w:hAnsi="Courier New" w:cs="Courier New"/>
            <w:b/>
          </w:rPr>
          <w:t>if(</w:t>
        </w:r>
        <w:proofErr w:type="spellStart"/>
        <w:proofErr w:type="gramEnd"/>
        <w:r w:rsidRPr="00977716">
          <w:rPr>
            <w:rFonts w:ascii="Courier New" w:hAnsi="Courier New" w:cs="Courier New"/>
            <w:b/>
          </w:rPr>
          <w:t>fname</w:t>
        </w:r>
        <w:proofErr w:type="spellEnd"/>
        <w:r w:rsidRPr="00977716">
          <w:rPr>
            <w:rFonts w:ascii="Courier New" w:hAnsi="Courier New" w:cs="Courier New"/>
            <w:b/>
          </w:rPr>
          <w:t xml:space="preserve">[len-1] != '/' &amp;&amp; </w:t>
        </w:r>
        <w:proofErr w:type="spellStart"/>
        <w:r w:rsidRPr="00977716">
          <w:rPr>
            <w:rFonts w:ascii="Courier New" w:hAnsi="Courier New" w:cs="Courier New"/>
            <w:b/>
          </w:rPr>
          <w:t>fname</w:t>
        </w:r>
        <w:proofErr w:type="spellEnd"/>
        <w:r w:rsidRPr="00977716">
          <w:rPr>
            <w:rFonts w:ascii="Courier New" w:hAnsi="Courier New" w:cs="Courier New"/>
            <w:b/>
          </w:rPr>
          <w:t>[len-1] != '\\')</w:t>
        </w:r>
      </w:ins>
    </w:p>
    <w:p w:rsidR="00977716" w:rsidRPr="00977716" w:rsidRDefault="00977716" w:rsidP="00977716">
      <w:pPr>
        <w:jc w:val="both"/>
        <w:rPr>
          <w:ins w:id="535" w:author="Saswata Mishra" w:date="2013-09-06T14:17:00Z"/>
          <w:rFonts w:ascii="Courier New" w:hAnsi="Courier New" w:cs="Courier New"/>
          <w:b/>
        </w:rPr>
      </w:pPr>
      <w:ins w:id="536" w:author="Saswata Mishra" w:date="2013-09-06T14:17:00Z">
        <w:r w:rsidRPr="00977716">
          <w:rPr>
            <w:rFonts w:ascii="Courier New" w:hAnsi="Courier New" w:cs="Courier New"/>
            <w:b/>
          </w:rPr>
          <w:t xml:space="preserve">    </w:t>
        </w:r>
        <w:proofErr w:type="spellStart"/>
        <w:proofErr w:type="gramStart"/>
        <w:r w:rsidRPr="00977716">
          <w:rPr>
            <w:rFonts w:ascii="Courier New" w:hAnsi="Courier New" w:cs="Courier New"/>
            <w:b/>
          </w:rPr>
          <w:t>fname.append</w:t>
        </w:r>
        <w:proofErr w:type="spellEnd"/>
        <w:r w:rsidRPr="00977716">
          <w:rPr>
            <w:rFonts w:ascii="Courier New" w:hAnsi="Courier New" w:cs="Courier New"/>
            <w:b/>
          </w:rPr>
          <w:t>(</w:t>
        </w:r>
        <w:proofErr w:type="gramEnd"/>
        <w:r w:rsidRPr="00977716">
          <w:rPr>
            <w:rFonts w:ascii="Courier New" w:hAnsi="Courier New" w:cs="Courier New"/>
            <w:b/>
          </w:rPr>
          <w:t>"/");</w:t>
        </w:r>
      </w:ins>
    </w:p>
    <w:p w:rsidR="00977716" w:rsidRPr="00977716" w:rsidRDefault="00977716" w:rsidP="00977716">
      <w:pPr>
        <w:jc w:val="both"/>
        <w:rPr>
          <w:ins w:id="537" w:author="Saswata Mishra" w:date="2013-09-06T14:17:00Z"/>
          <w:rFonts w:ascii="Courier New" w:hAnsi="Courier New" w:cs="Courier New"/>
          <w:b/>
        </w:rPr>
      </w:pPr>
      <w:ins w:id="538" w:author="Saswata Mishra" w:date="2013-09-06T14:17:00Z">
        <w:r w:rsidRPr="00977716">
          <w:rPr>
            <w:rFonts w:ascii="Courier New" w:hAnsi="Courier New" w:cs="Courier New"/>
            <w:b/>
          </w:rPr>
          <w:t xml:space="preserve">  </w:t>
        </w:r>
        <w:proofErr w:type="spellStart"/>
        <w:proofErr w:type="gramStart"/>
        <w:r w:rsidRPr="00977716">
          <w:rPr>
            <w:rFonts w:ascii="Courier New" w:hAnsi="Courier New" w:cs="Courier New"/>
            <w:b/>
          </w:rPr>
          <w:t>fname.append</w:t>
        </w:r>
        <w:proofErr w:type="spellEnd"/>
        <w:r w:rsidRPr="00977716">
          <w:rPr>
            <w:rFonts w:ascii="Courier New" w:hAnsi="Courier New" w:cs="Courier New"/>
            <w:b/>
          </w:rPr>
          <w:t>(</w:t>
        </w:r>
        <w:proofErr w:type="gramEnd"/>
        <w:r w:rsidRPr="00977716">
          <w:rPr>
            <w:rFonts w:ascii="Courier New" w:hAnsi="Courier New" w:cs="Courier New"/>
            <w:b/>
          </w:rPr>
          <w:t>"000.tmp");</w:t>
        </w:r>
      </w:ins>
    </w:p>
    <w:p w:rsidR="00977716" w:rsidRPr="00977716" w:rsidRDefault="00977716" w:rsidP="00977716">
      <w:pPr>
        <w:jc w:val="both"/>
        <w:rPr>
          <w:ins w:id="539" w:author="Saswata Mishra" w:date="2013-09-06T14:17:00Z"/>
          <w:rFonts w:ascii="Courier New" w:hAnsi="Courier New" w:cs="Courier New"/>
          <w:b/>
        </w:rPr>
      </w:pPr>
      <w:ins w:id="540" w:author="Saswata Mishra" w:date="2013-09-06T14:17:00Z">
        <w:r w:rsidRPr="00977716">
          <w:rPr>
            <w:rFonts w:ascii="Courier New" w:hAnsi="Courier New" w:cs="Courier New"/>
            <w:b/>
          </w:rPr>
          <w:t xml:space="preserve">  </w:t>
        </w:r>
        <w:proofErr w:type="gramStart"/>
        <w:r w:rsidRPr="00977716">
          <w:rPr>
            <w:rFonts w:ascii="Courier New" w:hAnsi="Courier New" w:cs="Courier New"/>
            <w:b/>
          </w:rPr>
          <w:t>ofstream</w:t>
        </w:r>
        <w:proofErr w:type="gramEnd"/>
        <w:r w:rsidRPr="00977716">
          <w:rPr>
            <w:rFonts w:ascii="Courier New" w:hAnsi="Courier New" w:cs="Courier New"/>
            <w:b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</w:rPr>
          <w:t>outf</w:t>
        </w:r>
        <w:proofErr w:type="spellEnd"/>
        <w:r w:rsidRPr="00977716">
          <w:rPr>
            <w:rFonts w:ascii="Courier New" w:hAnsi="Courier New" w:cs="Courier New"/>
            <w:b/>
          </w:rPr>
          <w:t>(</w:t>
        </w:r>
        <w:proofErr w:type="spellStart"/>
        <w:r w:rsidRPr="00977716">
          <w:rPr>
            <w:rFonts w:ascii="Courier New" w:hAnsi="Courier New" w:cs="Courier New"/>
            <w:b/>
          </w:rPr>
          <w:t>fname.c_str</w:t>
        </w:r>
        <w:proofErr w:type="spellEnd"/>
        <w:r w:rsidRPr="00977716">
          <w:rPr>
            <w:rFonts w:ascii="Courier New" w:hAnsi="Courier New" w:cs="Courier New"/>
            <w:b/>
          </w:rPr>
          <w:t>());</w:t>
        </w:r>
      </w:ins>
    </w:p>
    <w:p w:rsidR="00977716" w:rsidRPr="00977716" w:rsidRDefault="00977716" w:rsidP="00977716">
      <w:pPr>
        <w:jc w:val="both"/>
        <w:rPr>
          <w:ins w:id="541" w:author="Saswata Mishra" w:date="2013-09-06T14:17:00Z"/>
          <w:rFonts w:ascii="Courier New" w:hAnsi="Courier New" w:cs="Courier New"/>
          <w:b/>
        </w:rPr>
      </w:pPr>
      <w:ins w:id="542" w:author="Saswata Mishra" w:date="2013-09-06T14:17:00Z">
        <w:r w:rsidRPr="00977716">
          <w:rPr>
            <w:rFonts w:ascii="Courier New" w:hAnsi="Courier New" w:cs="Courier New"/>
            <w:b/>
          </w:rPr>
          <w:t xml:space="preserve">  </w:t>
        </w:r>
        <w:proofErr w:type="spellStart"/>
        <w:proofErr w:type="gramStart"/>
        <w:r w:rsidRPr="00977716">
          <w:rPr>
            <w:rFonts w:ascii="Courier New" w:hAnsi="Courier New" w:cs="Courier New"/>
            <w:b/>
          </w:rPr>
          <w:t>bool</w:t>
        </w:r>
        <w:proofErr w:type="spellEnd"/>
        <w:proofErr w:type="gramEnd"/>
        <w:r w:rsidRPr="00977716">
          <w:rPr>
            <w:rFonts w:ascii="Courier New" w:hAnsi="Courier New" w:cs="Courier New"/>
            <w:b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</w:rPr>
          <w:t>existFlag</w:t>
        </w:r>
        <w:proofErr w:type="spellEnd"/>
        <w:r w:rsidRPr="00977716">
          <w:rPr>
            <w:rFonts w:ascii="Courier New" w:hAnsi="Courier New" w:cs="Courier New"/>
            <w:b/>
          </w:rPr>
          <w:t xml:space="preserve"> = </w:t>
        </w:r>
        <w:proofErr w:type="spellStart"/>
        <w:r w:rsidRPr="00977716">
          <w:rPr>
            <w:rFonts w:ascii="Courier New" w:hAnsi="Courier New" w:cs="Courier New"/>
            <w:b/>
          </w:rPr>
          <w:t>outf</w:t>
        </w:r>
        <w:proofErr w:type="spellEnd"/>
        <w:r w:rsidRPr="00977716">
          <w:rPr>
            <w:rFonts w:ascii="Courier New" w:hAnsi="Courier New" w:cs="Courier New"/>
            <w:b/>
          </w:rPr>
          <w:t>;</w:t>
        </w:r>
      </w:ins>
    </w:p>
    <w:p w:rsidR="00977716" w:rsidRPr="00977716" w:rsidRDefault="00977716" w:rsidP="00977716">
      <w:pPr>
        <w:jc w:val="both"/>
        <w:rPr>
          <w:ins w:id="543" w:author="Saswata Mishra" w:date="2013-09-06T14:17:00Z"/>
          <w:rFonts w:ascii="Courier New" w:hAnsi="Courier New" w:cs="Courier New"/>
          <w:b/>
        </w:rPr>
      </w:pPr>
      <w:ins w:id="544" w:author="Saswata Mishra" w:date="2013-09-06T14:17:00Z">
        <w:r w:rsidRPr="00977716">
          <w:rPr>
            <w:rFonts w:ascii="Courier New" w:hAnsi="Courier New" w:cs="Courier New"/>
            <w:b/>
          </w:rPr>
          <w:t xml:space="preserve">  </w:t>
        </w:r>
        <w:proofErr w:type="gramStart"/>
        <w:r w:rsidRPr="00977716">
          <w:rPr>
            <w:rFonts w:ascii="Courier New" w:hAnsi="Courier New" w:cs="Courier New"/>
            <w:b/>
          </w:rPr>
          <w:t>if(</w:t>
        </w:r>
        <w:proofErr w:type="spellStart"/>
        <w:proofErr w:type="gramEnd"/>
        <w:r w:rsidRPr="00977716">
          <w:rPr>
            <w:rFonts w:ascii="Courier New" w:hAnsi="Courier New" w:cs="Courier New"/>
            <w:b/>
          </w:rPr>
          <w:t>outf</w:t>
        </w:r>
        <w:proofErr w:type="spellEnd"/>
        <w:r w:rsidRPr="00977716">
          <w:rPr>
            <w:rFonts w:ascii="Courier New" w:hAnsi="Courier New" w:cs="Courier New"/>
            <w:b/>
          </w:rPr>
          <w:t>) {</w:t>
        </w:r>
      </w:ins>
    </w:p>
    <w:p w:rsidR="00977716" w:rsidRPr="00977716" w:rsidRDefault="00977716" w:rsidP="00977716">
      <w:pPr>
        <w:jc w:val="both"/>
        <w:rPr>
          <w:ins w:id="545" w:author="Saswata Mishra" w:date="2013-09-06T14:17:00Z"/>
          <w:rFonts w:ascii="Courier New" w:hAnsi="Courier New" w:cs="Courier New"/>
          <w:b/>
        </w:rPr>
      </w:pPr>
      <w:ins w:id="546" w:author="Saswata Mishra" w:date="2013-09-06T14:17:00Z">
        <w:r w:rsidRPr="00977716">
          <w:rPr>
            <w:rFonts w:ascii="Courier New" w:hAnsi="Courier New" w:cs="Courier New"/>
            <w:b/>
          </w:rPr>
          <w:t xml:space="preserve">    </w:t>
        </w:r>
        <w:proofErr w:type="spellStart"/>
        <w:proofErr w:type="gramStart"/>
        <w:r w:rsidRPr="00977716">
          <w:rPr>
            <w:rFonts w:ascii="Courier New" w:hAnsi="Courier New" w:cs="Courier New"/>
            <w:b/>
          </w:rPr>
          <w:t>outf.close</w:t>
        </w:r>
        <w:proofErr w:type="spellEnd"/>
        <w:r w:rsidRPr="00977716">
          <w:rPr>
            <w:rFonts w:ascii="Courier New" w:hAnsi="Courier New" w:cs="Courier New"/>
            <w:b/>
          </w:rPr>
          <w:t>(</w:t>
        </w:r>
        <w:proofErr w:type="gramEnd"/>
        <w:r w:rsidRPr="00977716">
          <w:rPr>
            <w:rFonts w:ascii="Courier New" w:hAnsi="Courier New" w:cs="Courier New"/>
            <w:b/>
          </w:rPr>
          <w:t>);</w:t>
        </w:r>
      </w:ins>
    </w:p>
    <w:p w:rsidR="00977716" w:rsidRPr="00977716" w:rsidRDefault="00977716" w:rsidP="00977716">
      <w:pPr>
        <w:jc w:val="both"/>
        <w:rPr>
          <w:ins w:id="547" w:author="Saswata Mishra" w:date="2013-09-06T14:17:00Z"/>
          <w:rFonts w:ascii="Courier New" w:hAnsi="Courier New" w:cs="Courier New"/>
          <w:b/>
        </w:rPr>
      </w:pPr>
      <w:ins w:id="548" w:author="Saswata Mishra" w:date="2013-09-06T14:17:00Z">
        <w:r w:rsidRPr="00977716">
          <w:rPr>
            <w:rFonts w:ascii="Courier New" w:hAnsi="Courier New" w:cs="Courier New"/>
            <w:b/>
          </w:rPr>
          <w:t xml:space="preserve">    </w:t>
        </w:r>
        <w:proofErr w:type="gramStart"/>
        <w:r w:rsidRPr="00977716">
          <w:rPr>
            <w:rFonts w:ascii="Courier New" w:hAnsi="Courier New" w:cs="Courier New"/>
            <w:b/>
          </w:rPr>
          <w:t>remove(</w:t>
        </w:r>
        <w:proofErr w:type="spellStart"/>
        <w:proofErr w:type="gramEnd"/>
        <w:r w:rsidRPr="00977716">
          <w:rPr>
            <w:rFonts w:ascii="Courier New" w:hAnsi="Courier New" w:cs="Courier New"/>
            <w:b/>
          </w:rPr>
          <w:t>fname.c_str</w:t>
        </w:r>
        <w:proofErr w:type="spellEnd"/>
        <w:r w:rsidRPr="00977716">
          <w:rPr>
            <w:rFonts w:ascii="Courier New" w:hAnsi="Courier New" w:cs="Courier New"/>
            <w:b/>
          </w:rPr>
          <w:t>());</w:t>
        </w:r>
      </w:ins>
    </w:p>
    <w:p w:rsidR="00977716" w:rsidRPr="00977716" w:rsidRDefault="00977716" w:rsidP="00977716">
      <w:pPr>
        <w:jc w:val="both"/>
        <w:rPr>
          <w:ins w:id="549" w:author="Saswata Mishra" w:date="2013-09-06T14:17:00Z"/>
          <w:rFonts w:ascii="Courier New" w:hAnsi="Courier New" w:cs="Courier New"/>
          <w:b/>
        </w:rPr>
      </w:pPr>
      <w:ins w:id="550" w:author="Saswata Mishra" w:date="2013-09-06T14:17:00Z">
        <w:r w:rsidRPr="00977716">
          <w:rPr>
            <w:rFonts w:ascii="Courier New" w:hAnsi="Courier New" w:cs="Courier New"/>
            <w:b/>
          </w:rPr>
          <w:t xml:space="preserve">  }</w:t>
        </w:r>
      </w:ins>
    </w:p>
    <w:p w:rsidR="00977716" w:rsidRPr="00977716" w:rsidRDefault="00977716" w:rsidP="00977716">
      <w:pPr>
        <w:jc w:val="both"/>
        <w:rPr>
          <w:ins w:id="551" w:author="Saswata Mishra" w:date="2013-09-06T14:17:00Z"/>
          <w:rFonts w:ascii="Courier New" w:hAnsi="Courier New" w:cs="Courier New"/>
          <w:b/>
        </w:rPr>
      </w:pPr>
      <w:ins w:id="552" w:author="Saswata Mishra" w:date="2013-09-06T14:17:00Z">
        <w:r w:rsidRPr="00977716">
          <w:rPr>
            <w:rFonts w:ascii="Courier New" w:hAnsi="Courier New" w:cs="Courier New"/>
            <w:b/>
          </w:rPr>
          <w:t xml:space="preserve">  </w:t>
        </w:r>
        <w:proofErr w:type="gramStart"/>
        <w:r w:rsidRPr="00977716">
          <w:rPr>
            <w:rFonts w:ascii="Courier New" w:hAnsi="Courier New" w:cs="Courier New"/>
            <w:b/>
          </w:rPr>
          <w:t>return</w:t>
        </w:r>
        <w:proofErr w:type="gramEnd"/>
        <w:r w:rsidRPr="00977716">
          <w:rPr>
            <w:rFonts w:ascii="Courier New" w:hAnsi="Courier New" w:cs="Courier New"/>
            <w:b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</w:rPr>
          <w:t>existFlag</w:t>
        </w:r>
        <w:proofErr w:type="spellEnd"/>
        <w:r w:rsidRPr="00977716">
          <w:rPr>
            <w:rFonts w:ascii="Courier New" w:hAnsi="Courier New" w:cs="Courier New"/>
            <w:b/>
          </w:rPr>
          <w:t>;</w:t>
        </w:r>
      </w:ins>
    </w:p>
    <w:p w:rsidR="00977716" w:rsidRPr="00977716" w:rsidRDefault="00977716" w:rsidP="00977716">
      <w:pPr>
        <w:jc w:val="both"/>
        <w:rPr>
          <w:ins w:id="553" w:author="Saswata Mishra" w:date="2013-09-06T14:17:00Z"/>
          <w:rFonts w:ascii="Courier New" w:hAnsi="Courier New" w:cs="Courier New"/>
          <w:b/>
        </w:rPr>
      </w:pPr>
      <w:ins w:id="554" w:author="Saswata Mishra" w:date="2013-09-06T14:17:00Z">
        <w:r w:rsidRPr="00977716">
          <w:rPr>
            <w:rFonts w:ascii="Courier New" w:hAnsi="Courier New" w:cs="Courier New"/>
            <w:b/>
          </w:rPr>
          <w:t>}</w:t>
        </w:r>
      </w:ins>
    </w:p>
    <w:p w:rsidR="00977716" w:rsidRPr="00977716" w:rsidRDefault="00977716" w:rsidP="00977716">
      <w:pPr>
        <w:jc w:val="both"/>
        <w:rPr>
          <w:ins w:id="555" w:author="Saswata Mishra" w:date="2013-09-06T14:17:00Z"/>
          <w:rFonts w:ascii="Courier New" w:hAnsi="Courier New" w:cs="Courier New"/>
          <w:b/>
        </w:rPr>
      </w:pPr>
      <w:proofErr w:type="gramStart"/>
      <w:ins w:id="556" w:author="Saswata Mishra" w:date="2013-09-06T14:17:00Z">
        <w:r w:rsidRPr="00977716">
          <w:rPr>
            <w:rFonts w:ascii="Courier New" w:hAnsi="Courier New" w:cs="Courier New"/>
            <w:b/>
          </w:rPr>
          <w:t>int</w:t>
        </w:r>
        <w:proofErr w:type="gramEnd"/>
        <w:r w:rsidRPr="00977716">
          <w:rPr>
            <w:rFonts w:ascii="Courier New" w:hAnsi="Courier New" w:cs="Courier New"/>
            <w:b/>
          </w:rPr>
          <w:t xml:space="preserve"> main(int </w:t>
        </w:r>
        <w:proofErr w:type="spellStart"/>
        <w:r w:rsidRPr="00977716">
          <w:rPr>
            <w:rFonts w:ascii="Courier New" w:hAnsi="Courier New" w:cs="Courier New"/>
            <w:b/>
          </w:rPr>
          <w:t>argc</w:t>
        </w:r>
        <w:proofErr w:type="spellEnd"/>
        <w:r w:rsidRPr="00977716">
          <w:rPr>
            <w:rFonts w:ascii="Courier New" w:hAnsi="Courier New" w:cs="Courier New"/>
            <w:b/>
          </w:rPr>
          <w:t xml:space="preserve">, char* </w:t>
        </w:r>
        <w:proofErr w:type="spellStart"/>
        <w:r w:rsidRPr="00977716">
          <w:rPr>
            <w:rFonts w:ascii="Courier New" w:hAnsi="Courier New" w:cs="Courier New"/>
            <w:b/>
          </w:rPr>
          <w:t>argv</w:t>
        </w:r>
        <w:proofErr w:type="spellEnd"/>
        <w:r w:rsidRPr="00977716">
          <w:rPr>
            <w:rFonts w:ascii="Courier New" w:hAnsi="Courier New" w:cs="Courier New"/>
            <w:b/>
          </w:rPr>
          <w:t>[]) {</w:t>
        </w:r>
      </w:ins>
    </w:p>
    <w:p w:rsidR="00977716" w:rsidRPr="00977716" w:rsidRDefault="00977716" w:rsidP="00977716">
      <w:pPr>
        <w:jc w:val="both"/>
        <w:rPr>
          <w:ins w:id="557" w:author="Saswata Mishra" w:date="2013-09-06T14:17:00Z"/>
          <w:rFonts w:ascii="Courier New" w:hAnsi="Courier New" w:cs="Courier New"/>
          <w:b/>
        </w:rPr>
      </w:pPr>
      <w:ins w:id="558" w:author="Saswata Mishra" w:date="2013-09-06T14:17:00Z">
        <w:r w:rsidRPr="00977716">
          <w:rPr>
            <w:rFonts w:ascii="Courier New" w:hAnsi="Courier New" w:cs="Courier New"/>
            <w:b/>
          </w:rPr>
          <w:t xml:space="preserve">  // See if input file name provided</w:t>
        </w:r>
      </w:ins>
    </w:p>
    <w:p w:rsidR="00977716" w:rsidRPr="00977716" w:rsidRDefault="00977716" w:rsidP="00977716">
      <w:pPr>
        <w:jc w:val="both"/>
        <w:rPr>
          <w:ins w:id="559" w:author="Saswata Mishra" w:date="2013-09-06T14:17:00Z"/>
          <w:rFonts w:ascii="Courier New" w:hAnsi="Courier New" w:cs="Courier New"/>
          <w:b/>
        </w:rPr>
      </w:pPr>
      <w:ins w:id="560" w:author="Saswata Mishra" w:date="2013-09-06T14:17:00Z">
        <w:r w:rsidRPr="00977716">
          <w:rPr>
            <w:rFonts w:ascii="Courier New" w:hAnsi="Courier New" w:cs="Courier New"/>
            <w:b/>
          </w:rPr>
          <w:t xml:space="preserve">  </w:t>
        </w:r>
        <w:proofErr w:type="gramStart"/>
        <w:r w:rsidRPr="00977716">
          <w:rPr>
            <w:rFonts w:ascii="Courier New" w:hAnsi="Courier New" w:cs="Courier New"/>
            <w:b/>
          </w:rPr>
          <w:t>if(</w:t>
        </w:r>
        <w:proofErr w:type="spellStart"/>
        <w:proofErr w:type="gramEnd"/>
        <w:r w:rsidRPr="00977716">
          <w:rPr>
            <w:rFonts w:ascii="Courier New" w:hAnsi="Courier New" w:cs="Courier New"/>
            <w:b/>
          </w:rPr>
          <w:t>argc</w:t>
        </w:r>
        <w:proofErr w:type="spellEnd"/>
        <w:r w:rsidRPr="00977716">
          <w:rPr>
            <w:rFonts w:ascii="Courier New" w:hAnsi="Courier New" w:cs="Courier New"/>
            <w:b/>
          </w:rPr>
          <w:t xml:space="preserve"> == 1) {</w:t>
        </w:r>
      </w:ins>
    </w:p>
    <w:p w:rsidR="00977716" w:rsidRPr="00977716" w:rsidRDefault="00977716" w:rsidP="00977716">
      <w:pPr>
        <w:jc w:val="both"/>
        <w:rPr>
          <w:ins w:id="561" w:author="Saswata Mishra" w:date="2013-09-06T14:17:00Z"/>
          <w:rFonts w:ascii="Courier New" w:hAnsi="Courier New" w:cs="Courier New"/>
          <w:b/>
        </w:rPr>
      </w:pPr>
      <w:ins w:id="562" w:author="Saswata Mishra" w:date="2013-09-06T14:17:00Z">
        <w:r w:rsidRPr="00977716">
          <w:rPr>
            <w:rFonts w:ascii="Courier New" w:hAnsi="Courier New" w:cs="Courier New"/>
            <w:b/>
          </w:rPr>
          <w:t xml:space="preserve">    </w:t>
        </w:r>
        <w:proofErr w:type="gramStart"/>
        <w:r w:rsidRPr="00977716">
          <w:rPr>
            <w:rFonts w:ascii="Courier New" w:hAnsi="Courier New" w:cs="Courier New"/>
            <w:b/>
          </w:rPr>
          <w:t>cerr</w:t>
        </w:r>
        <w:proofErr w:type="gramEnd"/>
        <w:r w:rsidRPr="00977716">
          <w:rPr>
            <w:rFonts w:ascii="Courier New" w:hAnsi="Courier New" w:cs="Courier New"/>
            <w:b/>
          </w:rPr>
          <w:t xml:space="preserve"> &lt;&lt; "usage: </w:t>
        </w:r>
        <w:proofErr w:type="spellStart"/>
        <w:r w:rsidRPr="00977716">
          <w:rPr>
            <w:rFonts w:ascii="Courier New" w:hAnsi="Courier New" w:cs="Courier New"/>
            <w:b/>
          </w:rPr>
          <w:t>extractCode</w:t>
        </w:r>
        <w:proofErr w:type="spellEnd"/>
        <w:r w:rsidRPr="00977716">
          <w:rPr>
            <w:rFonts w:ascii="Courier New" w:hAnsi="Courier New" w:cs="Courier New"/>
            <w:b/>
          </w:rPr>
          <w:t xml:space="preserve"> file [</w:t>
        </w:r>
        <w:proofErr w:type="spellStart"/>
        <w:r w:rsidRPr="00977716">
          <w:rPr>
            <w:rFonts w:ascii="Courier New" w:hAnsi="Courier New" w:cs="Courier New"/>
            <w:b/>
          </w:rPr>
          <w:t>dir</w:t>
        </w:r>
        <w:proofErr w:type="spellEnd"/>
        <w:r w:rsidRPr="00977716">
          <w:rPr>
            <w:rFonts w:ascii="Courier New" w:hAnsi="Courier New" w:cs="Courier New"/>
            <w:b/>
          </w:rPr>
          <w:t>]" &lt;&lt; endl;</w:t>
        </w:r>
      </w:ins>
    </w:p>
    <w:p w:rsidR="00977716" w:rsidRPr="00977716" w:rsidRDefault="00977716" w:rsidP="00977716">
      <w:pPr>
        <w:jc w:val="both"/>
        <w:rPr>
          <w:ins w:id="563" w:author="Saswata Mishra" w:date="2013-09-06T14:17:00Z"/>
          <w:rFonts w:ascii="Courier New" w:hAnsi="Courier New" w:cs="Courier New"/>
          <w:b/>
        </w:rPr>
      </w:pPr>
      <w:ins w:id="564" w:author="Saswata Mishra" w:date="2013-09-06T14:17:00Z">
        <w:r w:rsidRPr="00977716">
          <w:rPr>
            <w:rFonts w:ascii="Courier New" w:hAnsi="Courier New" w:cs="Courier New"/>
            <w:b/>
          </w:rPr>
          <w:t xml:space="preserve">    </w:t>
        </w:r>
        <w:proofErr w:type="gramStart"/>
        <w:r w:rsidRPr="00977716">
          <w:rPr>
            <w:rFonts w:ascii="Courier New" w:hAnsi="Courier New" w:cs="Courier New"/>
            <w:b/>
          </w:rPr>
          <w:t>exit(</w:t>
        </w:r>
        <w:proofErr w:type="gramEnd"/>
        <w:r w:rsidRPr="00977716">
          <w:rPr>
            <w:rFonts w:ascii="Courier New" w:hAnsi="Courier New" w:cs="Courier New"/>
            <w:b/>
          </w:rPr>
          <w:t>EXIT_FAILURE);</w:t>
        </w:r>
      </w:ins>
    </w:p>
    <w:p w:rsidR="00977716" w:rsidRPr="00977716" w:rsidRDefault="00977716" w:rsidP="00977716">
      <w:pPr>
        <w:jc w:val="both"/>
        <w:rPr>
          <w:ins w:id="565" w:author="Saswata Mishra" w:date="2013-09-06T14:17:00Z"/>
          <w:rFonts w:ascii="Courier New" w:hAnsi="Courier New" w:cs="Courier New"/>
          <w:b/>
        </w:rPr>
      </w:pPr>
      <w:ins w:id="566" w:author="Saswata Mishra" w:date="2013-09-06T14:17:00Z">
        <w:r w:rsidRPr="00977716">
          <w:rPr>
            <w:rFonts w:ascii="Courier New" w:hAnsi="Courier New" w:cs="Courier New"/>
            <w:b/>
          </w:rPr>
          <w:t xml:space="preserve">  }</w:t>
        </w:r>
      </w:ins>
    </w:p>
    <w:p w:rsidR="00977716" w:rsidRPr="00977716" w:rsidRDefault="00977716" w:rsidP="00977716">
      <w:pPr>
        <w:jc w:val="both"/>
        <w:rPr>
          <w:ins w:id="567" w:author="Saswata Mishra" w:date="2013-09-06T14:17:00Z"/>
          <w:rFonts w:ascii="Courier New" w:hAnsi="Courier New" w:cs="Courier New"/>
          <w:b/>
        </w:rPr>
      </w:pPr>
      <w:ins w:id="568" w:author="Saswata Mishra" w:date="2013-09-06T14:17:00Z">
        <w:r w:rsidRPr="00977716">
          <w:rPr>
            <w:rFonts w:ascii="Courier New" w:hAnsi="Courier New" w:cs="Courier New"/>
            <w:b/>
          </w:rPr>
          <w:t xml:space="preserve">  // See if input file exists</w:t>
        </w:r>
      </w:ins>
    </w:p>
    <w:p w:rsidR="00977716" w:rsidRPr="00977716" w:rsidRDefault="00977716" w:rsidP="00977716">
      <w:pPr>
        <w:jc w:val="both"/>
        <w:rPr>
          <w:ins w:id="569" w:author="Saswata Mishra" w:date="2013-09-06T14:17:00Z"/>
          <w:rFonts w:ascii="Courier New" w:hAnsi="Courier New" w:cs="Courier New"/>
          <w:b/>
        </w:rPr>
      </w:pPr>
      <w:ins w:id="570" w:author="Saswata Mishra" w:date="2013-09-06T14:17:00Z">
        <w:r w:rsidRPr="00977716">
          <w:rPr>
            <w:rFonts w:ascii="Courier New" w:hAnsi="Courier New" w:cs="Courier New"/>
            <w:b/>
          </w:rPr>
          <w:t xml:space="preserve">  </w:t>
        </w:r>
        <w:proofErr w:type="gramStart"/>
        <w:r w:rsidRPr="00977716">
          <w:rPr>
            <w:rFonts w:ascii="Courier New" w:hAnsi="Courier New" w:cs="Courier New"/>
            <w:b/>
          </w:rPr>
          <w:t>ifstream</w:t>
        </w:r>
        <w:proofErr w:type="gramEnd"/>
        <w:r w:rsidRPr="00977716">
          <w:rPr>
            <w:rFonts w:ascii="Courier New" w:hAnsi="Courier New" w:cs="Courier New"/>
            <w:b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</w:rPr>
          <w:t>inf</w:t>
        </w:r>
        <w:proofErr w:type="spellEnd"/>
        <w:r w:rsidRPr="00977716">
          <w:rPr>
            <w:rFonts w:ascii="Courier New" w:hAnsi="Courier New" w:cs="Courier New"/>
            <w:b/>
          </w:rPr>
          <w:t>(</w:t>
        </w:r>
        <w:proofErr w:type="spellStart"/>
        <w:r w:rsidRPr="00977716">
          <w:rPr>
            <w:rFonts w:ascii="Courier New" w:hAnsi="Courier New" w:cs="Courier New"/>
            <w:b/>
          </w:rPr>
          <w:t>argv</w:t>
        </w:r>
        <w:proofErr w:type="spellEnd"/>
        <w:r w:rsidRPr="00977716">
          <w:rPr>
            <w:rFonts w:ascii="Courier New" w:hAnsi="Courier New" w:cs="Courier New"/>
            <w:b/>
          </w:rPr>
          <w:t>[1]);</w:t>
        </w:r>
      </w:ins>
    </w:p>
    <w:p w:rsidR="00977716" w:rsidRPr="00977716" w:rsidRDefault="00977716" w:rsidP="00977716">
      <w:pPr>
        <w:jc w:val="both"/>
        <w:rPr>
          <w:ins w:id="571" w:author="Saswata Mishra" w:date="2013-09-06T14:17:00Z"/>
          <w:rFonts w:ascii="Courier New" w:hAnsi="Courier New" w:cs="Courier New"/>
          <w:b/>
        </w:rPr>
      </w:pPr>
      <w:ins w:id="572" w:author="Saswata Mishra" w:date="2013-09-06T14:17:00Z">
        <w:r w:rsidRPr="00977716">
          <w:rPr>
            <w:rFonts w:ascii="Courier New" w:hAnsi="Courier New" w:cs="Courier New"/>
            <w:b/>
          </w:rPr>
          <w:lastRenderedPageBreak/>
          <w:t xml:space="preserve">  </w:t>
        </w:r>
        <w:proofErr w:type="gramStart"/>
        <w:r w:rsidRPr="00977716">
          <w:rPr>
            <w:rFonts w:ascii="Courier New" w:hAnsi="Courier New" w:cs="Courier New"/>
            <w:b/>
          </w:rPr>
          <w:t>if(</w:t>
        </w:r>
        <w:proofErr w:type="gramEnd"/>
        <w:r w:rsidRPr="00977716">
          <w:rPr>
            <w:rFonts w:ascii="Courier New" w:hAnsi="Courier New" w:cs="Courier New"/>
            <w:b/>
          </w:rPr>
          <w:t>!</w:t>
        </w:r>
        <w:proofErr w:type="spellStart"/>
        <w:r w:rsidRPr="00977716">
          <w:rPr>
            <w:rFonts w:ascii="Courier New" w:hAnsi="Courier New" w:cs="Courier New"/>
            <w:b/>
          </w:rPr>
          <w:t>inf</w:t>
        </w:r>
        <w:proofErr w:type="spellEnd"/>
        <w:r w:rsidRPr="00977716">
          <w:rPr>
            <w:rFonts w:ascii="Courier New" w:hAnsi="Courier New" w:cs="Courier New"/>
            <w:b/>
          </w:rPr>
          <w:t>) {</w:t>
        </w:r>
      </w:ins>
    </w:p>
    <w:p w:rsidR="00977716" w:rsidRPr="00977716" w:rsidRDefault="00977716" w:rsidP="00977716">
      <w:pPr>
        <w:jc w:val="both"/>
        <w:rPr>
          <w:ins w:id="573" w:author="Saswata Mishra" w:date="2013-09-06T14:17:00Z"/>
          <w:rFonts w:ascii="Courier New" w:hAnsi="Courier New" w:cs="Courier New"/>
          <w:b/>
        </w:rPr>
      </w:pPr>
      <w:ins w:id="574" w:author="Saswata Mishra" w:date="2013-09-06T14:17:00Z">
        <w:r w:rsidRPr="00977716">
          <w:rPr>
            <w:rFonts w:ascii="Courier New" w:hAnsi="Courier New" w:cs="Courier New"/>
            <w:b/>
          </w:rPr>
          <w:t xml:space="preserve">    </w:t>
        </w:r>
        <w:proofErr w:type="gramStart"/>
        <w:r w:rsidRPr="00977716">
          <w:rPr>
            <w:rFonts w:ascii="Courier New" w:hAnsi="Courier New" w:cs="Courier New"/>
            <w:b/>
          </w:rPr>
          <w:t>cerr</w:t>
        </w:r>
        <w:proofErr w:type="gramEnd"/>
        <w:r w:rsidRPr="00977716">
          <w:rPr>
            <w:rFonts w:ascii="Courier New" w:hAnsi="Courier New" w:cs="Courier New"/>
            <w:b/>
          </w:rPr>
          <w:t xml:space="preserve"> &lt;&lt; "error opening file: " &lt;&lt; </w:t>
        </w:r>
        <w:proofErr w:type="spellStart"/>
        <w:r w:rsidRPr="00977716">
          <w:rPr>
            <w:rFonts w:ascii="Courier New" w:hAnsi="Courier New" w:cs="Courier New"/>
            <w:b/>
          </w:rPr>
          <w:t>argv</w:t>
        </w:r>
        <w:proofErr w:type="spellEnd"/>
        <w:r w:rsidRPr="00977716">
          <w:rPr>
            <w:rFonts w:ascii="Courier New" w:hAnsi="Courier New" w:cs="Courier New"/>
            <w:b/>
          </w:rPr>
          <w:t>[1] &lt;&lt; endl;</w:t>
        </w:r>
      </w:ins>
    </w:p>
    <w:p w:rsidR="00977716" w:rsidRPr="00977716" w:rsidRDefault="00977716" w:rsidP="00977716">
      <w:pPr>
        <w:jc w:val="both"/>
        <w:rPr>
          <w:ins w:id="575" w:author="Saswata Mishra" w:date="2013-09-06T14:17:00Z"/>
          <w:rFonts w:ascii="Courier New" w:hAnsi="Courier New" w:cs="Courier New"/>
          <w:b/>
        </w:rPr>
      </w:pPr>
      <w:ins w:id="576" w:author="Saswata Mishra" w:date="2013-09-06T14:17:00Z">
        <w:r w:rsidRPr="00977716">
          <w:rPr>
            <w:rFonts w:ascii="Courier New" w:hAnsi="Courier New" w:cs="Courier New"/>
            <w:b/>
          </w:rPr>
          <w:t xml:space="preserve">    </w:t>
        </w:r>
        <w:proofErr w:type="gramStart"/>
        <w:r w:rsidRPr="00977716">
          <w:rPr>
            <w:rFonts w:ascii="Courier New" w:hAnsi="Courier New" w:cs="Courier New"/>
            <w:b/>
          </w:rPr>
          <w:t>exit(</w:t>
        </w:r>
        <w:proofErr w:type="gramEnd"/>
        <w:r w:rsidRPr="00977716">
          <w:rPr>
            <w:rFonts w:ascii="Courier New" w:hAnsi="Courier New" w:cs="Courier New"/>
            <w:b/>
          </w:rPr>
          <w:t>EXIT_FAILURE);</w:t>
        </w:r>
      </w:ins>
    </w:p>
    <w:p w:rsidR="00977716" w:rsidRPr="00977716" w:rsidRDefault="00977716" w:rsidP="00977716">
      <w:pPr>
        <w:jc w:val="both"/>
        <w:rPr>
          <w:ins w:id="577" w:author="Saswata Mishra" w:date="2013-09-06T14:17:00Z"/>
          <w:rFonts w:ascii="Courier New" w:hAnsi="Courier New" w:cs="Courier New"/>
          <w:b/>
        </w:rPr>
      </w:pPr>
      <w:ins w:id="578" w:author="Saswata Mishra" w:date="2013-09-06T14:17:00Z">
        <w:r w:rsidRPr="00977716">
          <w:rPr>
            <w:rFonts w:ascii="Courier New" w:hAnsi="Courier New" w:cs="Courier New"/>
            <w:b/>
          </w:rPr>
          <w:t xml:space="preserve">  }</w:t>
        </w:r>
      </w:ins>
    </w:p>
    <w:p w:rsidR="00977716" w:rsidRPr="00977716" w:rsidRDefault="00977716" w:rsidP="00977716">
      <w:pPr>
        <w:jc w:val="both"/>
        <w:rPr>
          <w:ins w:id="579" w:author="Saswata Mishra" w:date="2013-09-06T14:17:00Z"/>
          <w:rFonts w:ascii="Courier New" w:hAnsi="Courier New" w:cs="Courier New"/>
          <w:b/>
        </w:rPr>
      </w:pPr>
      <w:ins w:id="580" w:author="Saswata Mishra" w:date="2013-09-06T14:17:00Z">
        <w:r w:rsidRPr="00977716">
          <w:rPr>
            <w:rFonts w:ascii="Courier New" w:hAnsi="Courier New" w:cs="Courier New"/>
            <w:b/>
          </w:rPr>
          <w:t xml:space="preserve">  // Check for optional output directory</w:t>
        </w:r>
      </w:ins>
    </w:p>
    <w:p w:rsidR="00977716" w:rsidRPr="00977716" w:rsidRDefault="00977716" w:rsidP="00977716">
      <w:pPr>
        <w:jc w:val="both"/>
        <w:rPr>
          <w:ins w:id="581" w:author="Saswata Mishra" w:date="2013-09-06T14:17:00Z"/>
          <w:rFonts w:ascii="Courier New" w:hAnsi="Courier New" w:cs="Courier New"/>
          <w:b/>
        </w:rPr>
      </w:pPr>
      <w:ins w:id="582" w:author="Saswata Mishra" w:date="2013-09-06T14:17:00Z">
        <w:r w:rsidRPr="00977716">
          <w:rPr>
            <w:rFonts w:ascii="Courier New" w:hAnsi="Courier New" w:cs="Courier New"/>
            <w:b/>
          </w:rPr>
          <w:t xml:space="preserve">  </w:t>
        </w:r>
        <w:proofErr w:type="gramStart"/>
        <w:r w:rsidRPr="00977716">
          <w:rPr>
            <w:rFonts w:ascii="Courier New" w:hAnsi="Courier New" w:cs="Courier New"/>
            <w:b/>
          </w:rPr>
          <w:t>string</w:t>
        </w:r>
        <w:proofErr w:type="gramEnd"/>
        <w:r w:rsidRPr="00977716">
          <w:rPr>
            <w:rFonts w:ascii="Courier New" w:hAnsi="Courier New" w:cs="Courier New"/>
            <w:b/>
          </w:rPr>
          <w:t xml:space="preserve"> root("./");  // current is default</w:t>
        </w:r>
      </w:ins>
    </w:p>
    <w:p w:rsidR="00977716" w:rsidRPr="00977716" w:rsidRDefault="00977716" w:rsidP="00977716">
      <w:pPr>
        <w:jc w:val="both"/>
        <w:rPr>
          <w:ins w:id="583" w:author="Saswata Mishra" w:date="2013-09-06T14:17:00Z"/>
          <w:rFonts w:ascii="Courier New" w:hAnsi="Courier New" w:cs="Courier New"/>
          <w:b/>
        </w:rPr>
      </w:pPr>
      <w:ins w:id="584" w:author="Saswata Mishra" w:date="2013-09-06T14:17:00Z">
        <w:r w:rsidRPr="00977716">
          <w:rPr>
            <w:rFonts w:ascii="Courier New" w:hAnsi="Courier New" w:cs="Courier New"/>
            <w:b/>
          </w:rPr>
          <w:t xml:space="preserve">  </w:t>
        </w:r>
        <w:proofErr w:type="gramStart"/>
        <w:r w:rsidRPr="00977716">
          <w:rPr>
            <w:rFonts w:ascii="Courier New" w:hAnsi="Courier New" w:cs="Courier New"/>
            <w:b/>
          </w:rPr>
          <w:t>if(</w:t>
        </w:r>
        <w:proofErr w:type="spellStart"/>
        <w:proofErr w:type="gramEnd"/>
        <w:r w:rsidRPr="00977716">
          <w:rPr>
            <w:rFonts w:ascii="Courier New" w:hAnsi="Courier New" w:cs="Courier New"/>
            <w:b/>
          </w:rPr>
          <w:t>argc</w:t>
        </w:r>
        <w:proofErr w:type="spellEnd"/>
        <w:r w:rsidRPr="00977716">
          <w:rPr>
            <w:rFonts w:ascii="Courier New" w:hAnsi="Courier New" w:cs="Courier New"/>
            <w:b/>
          </w:rPr>
          <w:t xml:space="preserve"> == 3) {</w:t>
        </w:r>
      </w:ins>
    </w:p>
    <w:p w:rsidR="00977716" w:rsidRPr="00977716" w:rsidRDefault="00977716" w:rsidP="00977716">
      <w:pPr>
        <w:jc w:val="both"/>
        <w:rPr>
          <w:ins w:id="585" w:author="Saswata Mishra" w:date="2013-09-06T14:17:00Z"/>
          <w:rFonts w:ascii="Courier New" w:hAnsi="Courier New" w:cs="Courier New"/>
          <w:b/>
        </w:rPr>
      </w:pPr>
      <w:ins w:id="586" w:author="Saswata Mishra" w:date="2013-09-06T14:17:00Z">
        <w:r w:rsidRPr="00977716">
          <w:rPr>
            <w:rFonts w:ascii="Courier New" w:hAnsi="Courier New" w:cs="Courier New"/>
            <w:b/>
          </w:rPr>
          <w:t xml:space="preserve">    // See if output directory exists</w:t>
        </w:r>
      </w:ins>
    </w:p>
    <w:p w:rsidR="00977716" w:rsidRPr="00977716" w:rsidRDefault="00977716" w:rsidP="00977716">
      <w:pPr>
        <w:jc w:val="both"/>
        <w:rPr>
          <w:ins w:id="587" w:author="Saswata Mishra" w:date="2013-09-06T14:17:00Z"/>
          <w:rFonts w:ascii="Courier New" w:hAnsi="Courier New" w:cs="Courier New"/>
          <w:b/>
        </w:rPr>
      </w:pPr>
      <w:ins w:id="588" w:author="Saswata Mishra" w:date="2013-09-06T14:17:00Z">
        <w:r w:rsidRPr="00977716">
          <w:rPr>
            <w:rFonts w:ascii="Courier New" w:hAnsi="Courier New" w:cs="Courier New"/>
            <w:b/>
          </w:rPr>
          <w:t xml:space="preserve">    </w:t>
        </w:r>
        <w:proofErr w:type="gramStart"/>
        <w:r w:rsidRPr="00977716">
          <w:rPr>
            <w:rFonts w:ascii="Courier New" w:hAnsi="Courier New" w:cs="Courier New"/>
            <w:b/>
          </w:rPr>
          <w:t>root</w:t>
        </w:r>
        <w:proofErr w:type="gramEnd"/>
        <w:r w:rsidRPr="00977716">
          <w:rPr>
            <w:rFonts w:ascii="Courier New" w:hAnsi="Courier New" w:cs="Courier New"/>
            <w:b/>
          </w:rPr>
          <w:t xml:space="preserve"> = </w:t>
        </w:r>
        <w:proofErr w:type="spellStart"/>
        <w:r w:rsidRPr="00977716">
          <w:rPr>
            <w:rFonts w:ascii="Courier New" w:hAnsi="Courier New" w:cs="Courier New"/>
            <w:b/>
          </w:rPr>
          <w:t>argv</w:t>
        </w:r>
        <w:proofErr w:type="spellEnd"/>
        <w:r w:rsidRPr="00977716">
          <w:rPr>
            <w:rFonts w:ascii="Courier New" w:hAnsi="Courier New" w:cs="Courier New"/>
            <w:b/>
          </w:rPr>
          <w:t>[2];</w:t>
        </w:r>
      </w:ins>
    </w:p>
    <w:p w:rsidR="00977716" w:rsidRPr="00977716" w:rsidRDefault="00977716" w:rsidP="00977716">
      <w:pPr>
        <w:jc w:val="both"/>
        <w:rPr>
          <w:ins w:id="589" w:author="Saswata Mishra" w:date="2013-09-06T14:17:00Z"/>
          <w:rFonts w:ascii="Courier New" w:hAnsi="Courier New" w:cs="Courier New"/>
          <w:b/>
        </w:rPr>
      </w:pPr>
      <w:ins w:id="590" w:author="Saswata Mishra" w:date="2013-09-06T14:17:00Z">
        <w:r w:rsidRPr="00977716">
          <w:rPr>
            <w:rFonts w:ascii="Courier New" w:hAnsi="Courier New" w:cs="Courier New"/>
            <w:b/>
          </w:rPr>
          <w:t xml:space="preserve">    </w:t>
        </w:r>
        <w:proofErr w:type="gramStart"/>
        <w:r w:rsidRPr="00977716">
          <w:rPr>
            <w:rFonts w:ascii="Courier New" w:hAnsi="Courier New" w:cs="Courier New"/>
            <w:b/>
          </w:rPr>
          <w:t>if(</w:t>
        </w:r>
        <w:proofErr w:type="gramEnd"/>
        <w:r w:rsidRPr="00977716">
          <w:rPr>
            <w:rFonts w:ascii="Courier New" w:hAnsi="Courier New" w:cs="Courier New"/>
            <w:b/>
          </w:rPr>
          <w:t>!exists(root)) {</w:t>
        </w:r>
      </w:ins>
    </w:p>
    <w:p w:rsidR="00977716" w:rsidRPr="00977716" w:rsidRDefault="00977716" w:rsidP="00977716">
      <w:pPr>
        <w:jc w:val="both"/>
        <w:rPr>
          <w:ins w:id="591" w:author="Saswata Mishra" w:date="2013-09-06T14:17:00Z"/>
          <w:rFonts w:ascii="Courier New" w:hAnsi="Courier New" w:cs="Courier New"/>
          <w:b/>
        </w:rPr>
      </w:pPr>
      <w:ins w:id="592" w:author="Saswata Mishra" w:date="2013-09-06T14:17:00Z">
        <w:r w:rsidRPr="00977716">
          <w:rPr>
            <w:rFonts w:ascii="Courier New" w:hAnsi="Courier New" w:cs="Courier New"/>
            <w:b/>
          </w:rPr>
          <w:t xml:space="preserve">      </w:t>
        </w:r>
        <w:proofErr w:type="gramStart"/>
        <w:r w:rsidRPr="00977716">
          <w:rPr>
            <w:rFonts w:ascii="Courier New" w:hAnsi="Courier New" w:cs="Courier New"/>
            <w:b/>
          </w:rPr>
          <w:t>cerr</w:t>
        </w:r>
        <w:proofErr w:type="gramEnd"/>
        <w:r w:rsidRPr="00977716">
          <w:rPr>
            <w:rFonts w:ascii="Courier New" w:hAnsi="Courier New" w:cs="Courier New"/>
            <w:b/>
          </w:rPr>
          <w:t xml:space="preserve"> &lt;&lt; "no such directory: " &lt;&lt; root &lt;&lt; endl;</w:t>
        </w:r>
      </w:ins>
    </w:p>
    <w:p w:rsidR="00977716" w:rsidRPr="00977716" w:rsidRDefault="00977716" w:rsidP="00977716">
      <w:pPr>
        <w:jc w:val="both"/>
        <w:rPr>
          <w:ins w:id="593" w:author="Saswata Mishra" w:date="2013-09-06T14:17:00Z"/>
          <w:rFonts w:ascii="Courier New" w:hAnsi="Courier New" w:cs="Courier New"/>
          <w:b/>
        </w:rPr>
      </w:pPr>
      <w:ins w:id="594" w:author="Saswata Mishra" w:date="2013-09-06T14:17:00Z">
        <w:r w:rsidRPr="00977716">
          <w:rPr>
            <w:rFonts w:ascii="Courier New" w:hAnsi="Courier New" w:cs="Courier New"/>
            <w:b/>
          </w:rPr>
          <w:t xml:space="preserve">      </w:t>
        </w:r>
        <w:proofErr w:type="gramStart"/>
        <w:r w:rsidRPr="00977716">
          <w:rPr>
            <w:rFonts w:ascii="Courier New" w:hAnsi="Courier New" w:cs="Courier New"/>
            <w:b/>
          </w:rPr>
          <w:t>exit(</w:t>
        </w:r>
        <w:proofErr w:type="gramEnd"/>
        <w:r w:rsidRPr="00977716">
          <w:rPr>
            <w:rFonts w:ascii="Courier New" w:hAnsi="Courier New" w:cs="Courier New"/>
            <w:b/>
          </w:rPr>
          <w:t>EXIT_FAILURE);</w:t>
        </w:r>
      </w:ins>
    </w:p>
    <w:p w:rsidR="00977716" w:rsidRPr="00977716" w:rsidRDefault="00977716" w:rsidP="00977716">
      <w:pPr>
        <w:jc w:val="both"/>
        <w:rPr>
          <w:ins w:id="595" w:author="Saswata Mishra" w:date="2013-09-06T14:17:00Z"/>
          <w:rFonts w:ascii="Courier New" w:hAnsi="Courier New" w:cs="Courier New"/>
          <w:b/>
        </w:rPr>
      </w:pPr>
      <w:ins w:id="596" w:author="Saswata Mishra" w:date="2013-09-06T14:17:00Z">
        <w:r w:rsidRPr="00977716">
          <w:rPr>
            <w:rFonts w:ascii="Courier New" w:hAnsi="Courier New" w:cs="Courier New"/>
            <w:b/>
          </w:rPr>
          <w:t xml:space="preserve">    }</w:t>
        </w:r>
      </w:ins>
    </w:p>
    <w:p w:rsidR="00977716" w:rsidRPr="00977716" w:rsidRDefault="00977716" w:rsidP="00977716">
      <w:pPr>
        <w:jc w:val="both"/>
        <w:rPr>
          <w:ins w:id="597" w:author="Saswata Mishra" w:date="2013-09-06T14:17:00Z"/>
          <w:rFonts w:ascii="Courier New" w:hAnsi="Courier New" w:cs="Courier New"/>
          <w:b/>
        </w:rPr>
      </w:pPr>
      <w:ins w:id="598" w:author="Saswata Mishra" w:date="2013-09-06T14:17:00Z">
        <w:r w:rsidRPr="00977716">
          <w:rPr>
            <w:rFonts w:ascii="Courier New" w:hAnsi="Courier New" w:cs="Courier New"/>
            <w:b/>
          </w:rPr>
          <w:t xml:space="preserve">    </w:t>
        </w:r>
        <w:proofErr w:type="spellStart"/>
        <w:proofErr w:type="gramStart"/>
        <w:r w:rsidRPr="00977716">
          <w:rPr>
            <w:rFonts w:ascii="Courier New" w:hAnsi="Courier New" w:cs="Courier New"/>
            <w:b/>
          </w:rPr>
          <w:t>size_t</w:t>
        </w:r>
        <w:proofErr w:type="spellEnd"/>
        <w:proofErr w:type="gramEnd"/>
        <w:r w:rsidRPr="00977716">
          <w:rPr>
            <w:rFonts w:ascii="Courier New" w:hAnsi="Courier New" w:cs="Courier New"/>
            <w:b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</w:rPr>
          <w:t>rootLen</w:t>
        </w:r>
        <w:proofErr w:type="spellEnd"/>
        <w:r w:rsidRPr="00977716">
          <w:rPr>
            <w:rFonts w:ascii="Courier New" w:hAnsi="Courier New" w:cs="Courier New"/>
            <w:b/>
          </w:rPr>
          <w:t xml:space="preserve"> = </w:t>
        </w:r>
        <w:proofErr w:type="spellStart"/>
        <w:r w:rsidRPr="00977716">
          <w:rPr>
            <w:rFonts w:ascii="Courier New" w:hAnsi="Courier New" w:cs="Courier New"/>
            <w:b/>
          </w:rPr>
          <w:t>root.length</w:t>
        </w:r>
        <w:proofErr w:type="spellEnd"/>
        <w:r w:rsidRPr="00977716">
          <w:rPr>
            <w:rFonts w:ascii="Courier New" w:hAnsi="Courier New" w:cs="Courier New"/>
            <w:b/>
          </w:rPr>
          <w:t>();</w:t>
        </w:r>
      </w:ins>
    </w:p>
    <w:p w:rsidR="00977716" w:rsidRPr="00977716" w:rsidRDefault="00977716" w:rsidP="00977716">
      <w:pPr>
        <w:jc w:val="both"/>
        <w:rPr>
          <w:ins w:id="599" w:author="Saswata Mishra" w:date="2013-09-06T14:17:00Z"/>
          <w:rFonts w:ascii="Courier New" w:hAnsi="Courier New" w:cs="Courier New"/>
          <w:b/>
        </w:rPr>
      </w:pPr>
      <w:ins w:id="600" w:author="Saswata Mishra" w:date="2013-09-06T14:17:00Z">
        <w:r w:rsidRPr="00977716">
          <w:rPr>
            <w:rFonts w:ascii="Courier New" w:hAnsi="Courier New" w:cs="Courier New"/>
            <w:b/>
          </w:rPr>
          <w:t xml:space="preserve">    </w:t>
        </w:r>
        <w:proofErr w:type="gramStart"/>
        <w:r w:rsidRPr="00977716">
          <w:rPr>
            <w:rFonts w:ascii="Courier New" w:hAnsi="Courier New" w:cs="Courier New"/>
            <w:b/>
          </w:rPr>
          <w:t>if(</w:t>
        </w:r>
        <w:proofErr w:type="gramEnd"/>
        <w:r w:rsidRPr="00977716">
          <w:rPr>
            <w:rFonts w:ascii="Courier New" w:hAnsi="Courier New" w:cs="Courier New"/>
            <w:b/>
          </w:rPr>
          <w:t>root[rootLen-1] != '/' &amp;&amp; root[rootLen-1] != '\\')</w:t>
        </w:r>
      </w:ins>
    </w:p>
    <w:p w:rsidR="00977716" w:rsidRPr="00977716" w:rsidRDefault="00977716" w:rsidP="00977716">
      <w:pPr>
        <w:jc w:val="both"/>
        <w:rPr>
          <w:ins w:id="601" w:author="Saswata Mishra" w:date="2013-09-06T14:17:00Z"/>
          <w:rFonts w:ascii="Courier New" w:hAnsi="Courier New" w:cs="Courier New"/>
          <w:b/>
        </w:rPr>
      </w:pPr>
      <w:ins w:id="602" w:author="Saswata Mishra" w:date="2013-09-06T14:17:00Z">
        <w:r w:rsidRPr="00977716">
          <w:rPr>
            <w:rFonts w:ascii="Courier New" w:hAnsi="Courier New" w:cs="Courier New"/>
            <w:b/>
          </w:rPr>
          <w:t xml:space="preserve">      </w:t>
        </w:r>
        <w:proofErr w:type="spellStart"/>
        <w:proofErr w:type="gramStart"/>
        <w:r w:rsidRPr="00977716">
          <w:rPr>
            <w:rFonts w:ascii="Courier New" w:hAnsi="Courier New" w:cs="Courier New"/>
            <w:b/>
          </w:rPr>
          <w:t>root.append</w:t>
        </w:r>
        <w:proofErr w:type="spellEnd"/>
        <w:r w:rsidRPr="00977716">
          <w:rPr>
            <w:rFonts w:ascii="Courier New" w:hAnsi="Courier New" w:cs="Courier New"/>
            <w:b/>
          </w:rPr>
          <w:t>(</w:t>
        </w:r>
        <w:proofErr w:type="gramEnd"/>
        <w:r w:rsidRPr="00977716">
          <w:rPr>
            <w:rFonts w:ascii="Courier New" w:hAnsi="Courier New" w:cs="Courier New"/>
            <w:b/>
          </w:rPr>
          <w:t>"/");</w:t>
        </w:r>
      </w:ins>
    </w:p>
    <w:p w:rsidR="00977716" w:rsidRPr="00977716" w:rsidRDefault="00977716" w:rsidP="00977716">
      <w:pPr>
        <w:jc w:val="both"/>
        <w:rPr>
          <w:ins w:id="603" w:author="Saswata Mishra" w:date="2013-09-06T14:17:00Z"/>
          <w:rFonts w:ascii="Courier New" w:hAnsi="Courier New" w:cs="Courier New"/>
          <w:b/>
        </w:rPr>
      </w:pPr>
      <w:ins w:id="604" w:author="Saswata Mishra" w:date="2013-09-06T14:17:00Z">
        <w:r w:rsidRPr="00977716">
          <w:rPr>
            <w:rFonts w:ascii="Courier New" w:hAnsi="Courier New" w:cs="Courier New"/>
            <w:b/>
          </w:rPr>
          <w:t xml:space="preserve">  }</w:t>
        </w:r>
      </w:ins>
    </w:p>
    <w:p w:rsidR="00977716" w:rsidRPr="00977716" w:rsidRDefault="00977716" w:rsidP="00977716">
      <w:pPr>
        <w:jc w:val="both"/>
        <w:rPr>
          <w:ins w:id="605" w:author="Saswata Mishra" w:date="2013-09-06T14:17:00Z"/>
          <w:rFonts w:ascii="Courier New" w:hAnsi="Courier New" w:cs="Courier New"/>
          <w:b/>
        </w:rPr>
      </w:pPr>
      <w:ins w:id="606" w:author="Saswata Mishra" w:date="2013-09-06T14:17:00Z">
        <w:r w:rsidRPr="00977716">
          <w:rPr>
            <w:rFonts w:ascii="Courier New" w:hAnsi="Courier New" w:cs="Courier New"/>
            <w:b/>
          </w:rPr>
          <w:t xml:space="preserve">  // Read input file line by line</w:t>
        </w:r>
      </w:ins>
    </w:p>
    <w:p w:rsidR="00977716" w:rsidRPr="00977716" w:rsidRDefault="00977716" w:rsidP="00977716">
      <w:pPr>
        <w:jc w:val="both"/>
        <w:rPr>
          <w:ins w:id="607" w:author="Saswata Mishra" w:date="2013-09-06T14:17:00Z"/>
          <w:rFonts w:ascii="Courier New" w:hAnsi="Courier New" w:cs="Courier New"/>
          <w:b/>
        </w:rPr>
      </w:pPr>
      <w:ins w:id="608" w:author="Saswata Mishra" w:date="2013-09-06T14:17:00Z">
        <w:r w:rsidRPr="00977716">
          <w:rPr>
            <w:rFonts w:ascii="Courier New" w:hAnsi="Courier New" w:cs="Courier New"/>
            <w:b/>
          </w:rPr>
          <w:t xml:space="preserve">  // checking for code delimiters</w:t>
        </w:r>
      </w:ins>
    </w:p>
    <w:p w:rsidR="00977716" w:rsidRPr="00977716" w:rsidRDefault="00977716" w:rsidP="00977716">
      <w:pPr>
        <w:jc w:val="both"/>
        <w:rPr>
          <w:ins w:id="609" w:author="Saswata Mishra" w:date="2013-09-06T14:17:00Z"/>
          <w:rFonts w:ascii="Courier New" w:hAnsi="Courier New" w:cs="Courier New"/>
          <w:b/>
        </w:rPr>
      </w:pPr>
      <w:ins w:id="610" w:author="Saswata Mishra" w:date="2013-09-06T14:17:00Z">
        <w:r w:rsidRPr="00977716">
          <w:rPr>
            <w:rFonts w:ascii="Courier New" w:hAnsi="Courier New" w:cs="Courier New"/>
            <w:b/>
          </w:rPr>
          <w:t xml:space="preserve">  </w:t>
        </w:r>
        <w:proofErr w:type="gramStart"/>
        <w:r w:rsidRPr="00977716">
          <w:rPr>
            <w:rFonts w:ascii="Courier New" w:hAnsi="Courier New" w:cs="Courier New"/>
            <w:b/>
          </w:rPr>
          <w:t>string</w:t>
        </w:r>
        <w:proofErr w:type="gramEnd"/>
        <w:r w:rsidRPr="00977716">
          <w:rPr>
            <w:rFonts w:ascii="Courier New" w:hAnsi="Courier New" w:cs="Courier New"/>
            <w:b/>
          </w:rPr>
          <w:t xml:space="preserve"> line;</w:t>
        </w:r>
      </w:ins>
    </w:p>
    <w:p w:rsidR="00977716" w:rsidRPr="00977716" w:rsidRDefault="00977716" w:rsidP="00977716">
      <w:pPr>
        <w:jc w:val="both"/>
        <w:rPr>
          <w:ins w:id="611" w:author="Saswata Mishra" w:date="2013-09-06T14:17:00Z"/>
          <w:rFonts w:ascii="Courier New" w:hAnsi="Courier New" w:cs="Courier New"/>
          <w:b/>
        </w:rPr>
      </w:pPr>
      <w:ins w:id="612" w:author="Saswata Mishra" w:date="2013-09-06T14:17:00Z">
        <w:r w:rsidRPr="00977716">
          <w:rPr>
            <w:rFonts w:ascii="Courier New" w:hAnsi="Courier New" w:cs="Courier New"/>
            <w:b/>
          </w:rPr>
          <w:t xml:space="preserve">  </w:t>
        </w:r>
        <w:proofErr w:type="spellStart"/>
        <w:proofErr w:type="gramStart"/>
        <w:r w:rsidRPr="00977716">
          <w:rPr>
            <w:rFonts w:ascii="Courier New" w:hAnsi="Courier New" w:cs="Courier New"/>
            <w:b/>
          </w:rPr>
          <w:t>bool</w:t>
        </w:r>
        <w:proofErr w:type="spellEnd"/>
        <w:proofErr w:type="gramEnd"/>
        <w:r w:rsidRPr="00977716">
          <w:rPr>
            <w:rFonts w:ascii="Courier New" w:hAnsi="Courier New" w:cs="Courier New"/>
            <w:b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</w:rPr>
          <w:t>inCode</w:t>
        </w:r>
        <w:proofErr w:type="spellEnd"/>
        <w:r w:rsidRPr="00977716">
          <w:rPr>
            <w:rFonts w:ascii="Courier New" w:hAnsi="Courier New" w:cs="Courier New"/>
            <w:b/>
          </w:rPr>
          <w:t xml:space="preserve"> = false;</w:t>
        </w:r>
      </w:ins>
    </w:p>
    <w:p w:rsidR="00977716" w:rsidRPr="00977716" w:rsidRDefault="00977716" w:rsidP="00977716">
      <w:pPr>
        <w:jc w:val="both"/>
        <w:rPr>
          <w:ins w:id="613" w:author="Saswata Mishra" w:date="2013-09-06T14:17:00Z"/>
          <w:rFonts w:ascii="Courier New" w:hAnsi="Courier New" w:cs="Courier New"/>
          <w:b/>
        </w:rPr>
      </w:pPr>
      <w:ins w:id="614" w:author="Saswata Mishra" w:date="2013-09-06T14:17:00Z">
        <w:r w:rsidRPr="00977716">
          <w:rPr>
            <w:rFonts w:ascii="Courier New" w:hAnsi="Courier New" w:cs="Courier New"/>
            <w:b/>
          </w:rPr>
          <w:t xml:space="preserve">  </w:t>
        </w:r>
        <w:proofErr w:type="spellStart"/>
        <w:proofErr w:type="gramStart"/>
        <w:r w:rsidRPr="00977716">
          <w:rPr>
            <w:rFonts w:ascii="Courier New" w:hAnsi="Courier New" w:cs="Courier New"/>
            <w:b/>
          </w:rPr>
          <w:t>bool</w:t>
        </w:r>
        <w:proofErr w:type="spellEnd"/>
        <w:proofErr w:type="gramEnd"/>
        <w:r w:rsidRPr="00977716">
          <w:rPr>
            <w:rFonts w:ascii="Courier New" w:hAnsi="Courier New" w:cs="Courier New"/>
            <w:b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</w:rPr>
          <w:t>printDelims</w:t>
        </w:r>
        <w:proofErr w:type="spellEnd"/>
        <w:r w:rsidRPr="00977716">
          <w:rPr>
            <w:rFonts w:ascii="Courier New" w:hAnsi="Courier New" w:cs="Courier New"/>
            <w:b/>
          </w:rPr>
          <w:t xml:space="preserve"> = true;</w:t>
        </w:r>
      </w:ins>
    </w:p>
    <w:p w:rsidR="00977716" w:rsidRPr="00977716" w:rsidRDefault="00977716" w:rsidP="00977716">
      <w:pPr>
        <w:jc w:val="both"/>
        <w:rPr>
          <w:ins w:id="615" w:author="Saswata Mishra" w:date="2013-09-06T14:17:00Z"/>
          <w:rFonts w:ascii="Courier New" w:hAnsi="Courier New" w:cs="Courier New"/>
          <w:b/>
        </w:rPr>
      </w:pPr>
      <w:ins w:id="616" w:author="Saswata Mishra" w:date="2013-09-06T14:17:00Z">
        <w:r w:rsidRPr="00977716">
          <w:rPr>
            <w:rFonts w:ascii="Courier New" w:hAnsi="Courier New" w:cs="Courier New"/>
            <w:b/>
          </w:rPr>
          <w:lastRenderedPageBreak/>
          <w:t xml:space="preserve">  </w:t>
        </w:r>
        <w:proofErr w:type="gramStart"/>
        <w:r w:rsidRPr="00977716">
          <w:rPr>
            <w:rFonts w:ascii="Courier New" w:hAnsi="Courier New" w:cs="Courier New"/>
            <w:b/>
          </w:rPr>
          <w:t>ofstream</w:t>
        </w:r>
        <w:proofErr w:type="gramEnd"/>
        <w:r w:rsidRPr="00977716">
          <w:rPr>
            <w:rFonts w:ascii="Courier New" w:hAnsi="Courier New" w:cs="Courier New"/>
            <w:b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</w:rPr>
          <w:t>outf</w:t>
        </w:r>
        <w:proofErr w:type="spellEnd"/>
        <w:r w:rsidRPr="00977716">
          <w:rPr>
            <w:rFonts w:ascii="Courier New" w:hAnsi="Courier New" w:cs="Courier New"/>
            <w:b/>
          </w:rPr>
          <w:t>;</w:t>
        </w:r>
      </w:ins>
    </w:p>
    <w:p w:rsidR="00977716" w:rsidRPr="00977716" w:rsidRDefault="00977716" w:rsidP="00977716">
      <w:pPr>
        <w:jc w:val="both"/>
        <w:rPr>
          <w:ins w:id="617" w:author="Saswata Mishra" w:date="2013-09-06T14:17:00Z"/>
          <w:rFonts w:ascii="Courier New" w:hAnsi="Courier New" w:cs="Courier New"/>
          <w:b/>
        </w:rPr>
      </w:pPr>
      <w:ins w:id="618" w:author="Saswata Mishra" w:date="2013-09-06T14:17:00Z">
        <w:r w:rsidRPr="00977716">
          <w:rPr>
            <w:rFonts w:ascii="Courier New" w:hAnsi="Courier New" w:cs="Courier New"/>
            <w:b/>
          </w:rPr>
          <w:t xml:space="preserve">  </w:t>
        </w:r>
        <w:proofErr w:type="gramStart"/>
        <w:r w:rsidRPr="00977716">
          <w:rPr>
            <w:rFonts w:ascii="Courier New" w:hAnsi="Courier New" w:cs="Courier New"/>
            <w:b/>
          </w:rPr>
          <w:t>while(</w:t>
        </w:r>
        <w:proofErr w:type="spellStart"/>
        <w:proofErr w:type="gramEnd"/>
        <w:r w:rsidRPr="00977716">
          <w:rPr>
            <w:rFonts w:ascii="Courier New" w:hAnsi="Courier New" w:cs="Courier New"/>
            <w:b/>
          </w:rPr>
          <w:t>getline</w:t>
        </w:r>
        <w:proofErr w:type="spellEnd"/>
        <w:r w:rsidRPr="00977716">
          <w:rPr>
            <w:rFonts w:ascii="Courier New" w:hAnsi="Courier New" w:cs="Courier New"/>
            <w:b/>
          </w:rPr>
          <w:t>(</w:t>
        </w:r>
        <w:proofErr w:type="spellStart"/>
        <w:r w:rsidRPr="00977716">
          <w:rPr>
            <w:rFonts w:ascii="Courier New" w:hAnsi="Courier New" w:cs="Courier New"/>
            <w:b/>
          </w:rPr>
          <w:t>inf</w:t>
        </w:r>
        <w:proofErr w:type="spellEnd"/>
        <w:r w:rsidRPr="00977716">
          <w:rPr>
            <w:rFonts w:ascii="Courier New" w:hAnsi="Courier New" w:cs="Courier New"/>
            <w:b/>
          </w:rPr>
          <w:t>, line)) {</w:t>
        </w:r>
      </w:ins>
    </w:p>
    <w:p w:rsidR="00977716" w:rsidRPr="00977716" w:rsidRDefault="00977716" w:rsidP="00977716">
      <w:pPr>
        <w:jc w:val="both"/>
        <w:rPr>
          <w:ins w:id="619" w:author="Saswata Mishra" w:date="2013-09-06T14:17:00Z"/>
          <w:rFonts w:ascii="Courier New" w:hAnsi="Courier New" w:cs="Courier New"/>
          <w:b/>
        </w:rPr>
      </w:pPr>
      <w:ins w:id="620" w:author="Saswata Mishra" w:date="2013-09-06T14:17:00Z">
        <w:r w:rsidRPr="00977716">
          <w:rPr>
            <w:rFonts w:ascii="Courier New" w:hAnsi="Courier New" w:cs="Courier New"/>
            <w:b/>
          </w:rPr>
          <w:t xml:space="preserve">    </w:t>
        </w:r>
        <w:proofErr w:type="spellStart"/>
        <w:proofErr w:type="gramStart"/>
        <w:r w:rsidRPr="00977716">
          <w:rPr>
            <w:rFonts w:ascii="Courier New" w:hAnsi="Courier New" w:cs="Courier New"/>
            <w:b/>
          </w:rPr>
          <w:t>size_t</w:t>
        </w:r>
        <w:proofErr w:type="spellEnd"/>
        <w:proofErr w:type="gramEnd"/>
        <w:r w:rsidRPr="00977716">
          <w:rPr>
            <w:rFonts w:ascii="Courier New" w:hAnsi="Courier New" w:cs="Courier New"/>
            <w:b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</w:rPr>
          <w:t>findDelim</w:t>
        </w:r>
        <w:proofErr w:type="spellEnd"/>
        <w:r w:rsidRPr="00977716">
          <w:rPr>
            <w:rFonts w:ascii="Courier New" w:hAnsi="Courier New" w:cs="Courier New"/>
            <w:b/>
          </w:rPr>
          <w:t xml:space="preserve"> = </w:t>
        </w:r>
        <w:proofErr w:type="spellStart"/>
        <w:r w:rsidRPr="00977716">
          <w:rPr>
            <w:rFonts w:ascii="Courier New" w:hAnsi="Courier New" w:cs="Courier New"/>
            <w:b/>
          </w:rPr>
          <w:t>line.find</w:t>
        </w:r>
        <w:proofErr w:type="spellEnd"/>
        <w:r w:rsidRPr="00977716">
          <w:rPr>
            <w:rFonts w:ascii="Courier New" w:hAnsi="Courier New" w:cs="Courier New"/>
            <w:b/>
          </w:rPr>
          <w:t>("//" "/:~");</w:t>
        </w:r>
      </w:ins>
    </w:p>
    <w:p w:rsidR="00977716" w:rsidRPr="00977716" w:rsidRDefault="00977716" w:rsidP="00977716">
      <w:pPr>
        <w:jc w:val="both"/>
        <w:rPr>
          <w:ins w:id="621" w:author="Saswata Mishra" w:date="2013-09-06T14:17:00Z"/>
          <w:rFonts w:ascii="Courier New" w:hAnsi="Courier New" w:cs="Courier New"/>
          <w:b/>
        </w:rPr>
      </w:pPr>
      <w:ins w:id="622" w:author="Saswata Mishra" w:date="2013-09-06T14:17:00Z">
        <w:r w:rsidRPr="00977716">
          <w:rPr>
            <w:rFonts w:ascii="Courier New" w:hAnsi="Courier New" w:cs="Courier New"/>
            <w:b/>
          </w:rPr>
          <w:t xml:space="preserve">    </w:t>
        </w:r>
        <w:proofErr w:type="gramStart"/>
        <w:r w:rsidRPr="00977716">
          <w:rPr>
            <w:rFonts w:ascii="Courier New" w:hAnsi="Courier New" w:cs="Courier New"/>
            <w:b/>
          </w:rPr>
          <w:t>if(</w:t>
        </w:r>
        <w:proofErr w:type="spellStart"/>
        <w:proofErr w:type="gramEnd"/>
        <w:r w:rsidRPr="00977716">
          <w:rPr>
            <w:rFonts w:ascii="Courier New" w:hAnsi="Courier New" w:cs="Courier New"/>
            <w:b/>
          </w:rPr>
          <w:t>findDelim</w:t>
        </w:r>
        <w:proofErr w:type="spellEnd"/>
        <w:r w:rsidRPr="00977716">
          <w:rPr>
            <w:rFonts w:ascii="Courier New" w:hAnsi="Courier New" w:cs="Courier New"/>
            <w:b/>
          </w:rPr>
          <w:t xml:space="preserve"> != string::</w:t>
        </w:r>
        <w:proofErr w:type="spellStart"/>
        <w:r w:rsidRPr="00977716">
          <w:rPr>
            <w:rFonts w:ascii="Courier New" w:hAnsi="Courier New" w:cs="Courier New"/>
            <w:b/>
          </w:rPr>
          <w:t>npos</w:t>
        </w:r>
        <w:proofErr w:type="spellEnd"/>
        <w:r w:rsidRPr="00977716">
          <w:rPr>
            <w:rFonts w:ascii="Courier New" w:hAnsi="Courier New" w:cs="Courier New"/>
            <w:b/>
          </w:rPr>
          <w:t>) {</w:t>
        </w:r>
      </w:ins>
    </w:p>
    <w:p w:rsidR="00977716" w:rsidRPr="00977716" w:rsidRDefault="00977716" w:rsidP="00977716">
      <w:pPr>
        <w:jc w:val="both"/>
        <w:rPr>
          <w:ins w:id="623" w:author="Saswata Mishra" w:date="2013-09-06T14:17:00Z"/>
          <w:rFonts w:ascii="Courier New" w:hAnsi="Courier New" w:cs="Courier New"/>
          <w:b/>
        </w:rPr>
      </w:pPr>
      <w:ins w:id="624" w:author="Saswata Mishra" w:date="2013-09-06T14:17:00Z">
        <w:r w:rsidRPr="00977716">
          <w:rPr>
            <w:rFonts w:ascii="Courier New" w:hAnsi="Courier New" w:cs="Courier New"/>
            <w:b/>
          </w:rPr>
          <w:t xml:space="preserve">      // Output last line and close file</w:t>
        </w:r>
      </w:ins>
    </w:p>
    <w:p w:rsidR="00977716" w:rsidRPr="00977716" w:rsidRDefault="00977716" w:rsidP="00977716">
      <w:pPr>
        <w:jc w:val="both"/>
        <w:rPr>
          <w:ins w:id="625" w:author="Saswata Mishra" w:date="2013-09-06T14:17:00Z"/>
          <w:rFonts w:ascii="Courier New" w:hAnsi="Courier New" w:cs="Courier New"/>
          <w:b/>
        </w:rPr>
      </w:pPr>
      <w:ins w:id="626" w:author="Saswata Mishra" w:date="2013-09-06T14:17:00Z">
        <w:r w:rsidRPr="00977716">
          <w:rPr>
            <w:rFonts w:ascii="Courier New" w:hAnsi="Courier New" w:cs="Courier New"/>
            <w:b/>
          </w:rPr>
          <w:t xml:space="preserve">      </w:t>
        </w:r>
        <w:proofErr w:type="gramStart"/>
        <w:r w:rsidRPr="00977716">
          <w:rPr>
            <w:rFonts w:ascii="Courier New" w:hAnsi="Courier New" w:cs="Courier New"/>
            <w:b/>
          </w:rPr>
          <w:t>if(</w:t>
        </w:r>
        <w:proofErr w:type="gramEnd"/>
        <w:r w:rsidRPr="00977716">
          <w:rPr>
            <w:rFonts w:ascii="Courier New" w:hAnsi="Courier New" w:cs="Courier New"/>
            <w:b/>
          </w:rPr>
          <w:t>!</w:t>
        </w:r>
        <w:proofErr w:type="spellStart"/>
        <w:r w:rsidRPr="00977716">
          <w:rPr>
            <w:rFonts w:ascii="Courier New" w:hAnsi="Courier New" w:cs="Courier New"/>
            <w:b/>
          </w:rPr>
          <w:t>inCode</w:t>
        </w:r>
        <w:proofErr w:type="spellEnd"/>
        <w:r w:rsidRPr="00977716">
          <w:rPr>
            <w:rFonts w:ascii="Courier New" w:hAnsi="Courier New" w:cs="Courier New"/>
            <w:b/>
          </w:rPr>
          <w:t>) {</w:t>
        </w:r>
      </w:ins>
    </w:p>
    <w:p w:rsidR="00977716" w:rsidRPr="00977716" w:rsidRDefault="00977716" w:rsidP="00977716">
      <w:pPr>
        <w:jc w:val="both"/>
        <w:rPr>
          <w:ins w:id="627" w:author="Saswata Mishra" w:date="2013-09-06T14:17:00Z"/>
          <w:rFonts w:ascii="Courier New" w:hAnsi="Courier New" w:cs="Courier New"/>
          <w:b/>
        </w:rPr>
      </w:pPr>
      <w:ins w:id="628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</w:t>
        </w:r>
        <w:proofErr w:type="gramStart"/>
        <w:r w:rsidRPr="00977716">
          <w:rPr>
            <w:rFonts w:ascii="Courier New" w:hAnsi="Courier New" w:cs="Courier New"/>
            <w:b/>
          </w:rPr>
          <w:t>cerr</w:t>
        </w:r>
        <w:proofErr w:type="gramEnd"/>
        <w:r w:rsidRPr="00977716">
          <w:rPr>
            <w:rFonts w:ascii="Courier New" w:hAnsi="Courier New" w:cs="Courier New"/>
            <w:b/>
          </w:rPr>
          <w:t xml:space="preserve"> &lt;&lt; "Lines out of order" &lt;&lt; endl;</w:t>
        </w:r>
      </w:ins>
    </w:p>
    <w:p w:rsidR="00977716" w:rsidRPr="00977716" w:rsidRDefault="00977716" w:rsidP="00977716">
      <w:pPr>
        <w:jc w:val="both"/>
        <w:rPr>
          <w:ins w:id="629" w:author="Saswata Mishra" w:date="2013-09-06T14:17:00Z"/>
          <w:rFonts w:ascii="Courier New" w:hAnsi="Courier New" w:cs="Courier New"/>
          <w:b/>
        </w:rPr>
      </w:pPr>
      <w:ins w:id="630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</w:t>
        </w:r>
        <w:proofErr w:type="gramStart"/>
        <w:r w:rsidRPr="00977716">
          <w:rPr>
            <w:rFonts w:ascii="Courier New" w:hAnsi="Courier New" w:cs="Courier New"/>
            <w:b/>
          </w:rPr>
          <w:t>exit(</w:t>
        </w:r>
        <w:proofErr w:type="gramEnd"/>
        <w:r w:rsidRPr="00977716">
          <w:rPr>
            <w:rFonts w:ascii="Courier New" w:hAnsi="Courier New" w:cs="Courier New"/>
            <w:b/>
          </w:rPr>
          <w:t>EXIT_FAILURE);</w:t>
        </w:r>
      </w:ins>
    </w:p>
    <w:p w:rsidR="00977716" w:rsidRPr="00977716" w:rsidRDefault="00977716" w:rsidP="00977716">
      <w:pPr>
        <w:jc w:val="both"/>
        <w:rPr>
          <w:ins w:id="631" w:author="Saswata Mishra" w:date="2013-09-06T14:17:00Z"/>
          <w:rFonts w:ascii="Courier New" w:hAnsi="Courier New" w:cs="Courier New"/>
          <w:b/>
        </w:rPr>
      </w:pPr>
      <w:ins w:id="632" w:author="Saswata Mishra" w:date="2013-09-06T14:17:00Z">
        <w:r w:rsidRPr="00977716">
          <w:rPr>
            <w:rFonts w:ascii="Courier New" w:hAnsi="Courier New" w:cs="Courier New"/>
            <w:b/>
          </w:rPr>
          <w:t xml:space="preserve">      }</w:t>
        </w:r>
      </w:ins>
    </w:p>
    <w:p w:rsidR="00977716" w:rsidRPr="00977716" w:rsidRDefault="00977716" w:rsidP="00977716">
      <w:pPr>
        <w:jc w:val="both"/>
        <w:rPr>
          <w:ins w:id="633" w:author="Saswata Mishra" w:date="2013-09-06T14:17:00Z"/>
          <w:rFonts w:ascii="Courier New" w:hAnsi="Courier New" w:cs="Courier New"/>
          <w:b/>
        </w:rPr>
      </w:pPr>
      <w:ins w:id="634" w:author="Saswata Mishra" w:date="2013-09-06T14:17:00Z">
        <w:r w:rsidRPr="00977716">
          <w:rPr>
            <w:rFonts w:ascii="Courier New" w:hAnsi="Courier New" w:cs="Courier New"/>
            <w:b/>
          </w:rPr>
          <w:t xml:space="preserve">      </w:t>
        </w:r>
        <w:proofErr w:type="gramStart"/>
        <w:r w:rsidRPr="00977716">
          <w:rPr>
            <w:rFonts w:ascii="Courier New" w:hAnsi="Courier New" w:cs="Courier New"/>
            <w:b/>
          </w:rPr>
          <w:t>assert(</w:t>
        </w:r>
        <w:proofErr w:type="spellStart"/>
        <w:proofErr w:type="gramEnd"/>
        <w:r w:rsidRPr="00977716">
          <w:rPr>
            <w:rFonts w:ascii="Courier New" w:hAnsi="Courier New" w:cs="Courier New"/>
            <w:b/>
          </w:rPr>
          <w:t>outf</w:t>
        </w:r>
        <w:proofErr w:type="spellEnd"/>
        <w:r w:rsidRPr="00977716">
          <w:rPr>
            <w:rFonts w:ascii="Courier New" w:hAnsi="Courier New" w:cs="Courier New"/>
            <w:b/>
          </w:rPr>
          <w:t>);</w:t>
        </w:r>
      </w:ins>
    </w:p>
    <w:p w:rsidR="00977716" w:rsidRPr="00977716" w:rsidRDefault="00977716" w:rsidP="00977716">
      <w:pPr>
        <w:jc w:val="both"/>
        <w:rPr>
          <w:ins w:id="635" w:author="Saswata Mishra" w:date="2013-09-06T14:17:00Z"/>
          <w:rFonts w:ascii="Courier New" w:hAnsi="Courier New" w:cs="Courier New"/>
          <w:b/>
        </w:rPr>
      </w:pPr>
      <w:ins w:id="636" w:author="Saswata Mishra" w:date="2013-09-06T14:17:00Z">
        <w:r w:rsidRPr="00977716">
          <w:rPr>
            <w:rFonts w:ascii="Courier New" w:hAnsi="Courier New" w:cs="Courier New"/>
            <w:b/>
          </w:rPr>
          <w:t xml:space="preserve">      </w:t>
        </w:r>
        <w:proofErr w:type="gramStart"/>
        <w:r w:rsidRPr="00977716">
          <w:rPr>
            <w:rFonts w:ascii="Courier New" w:hAnsi="Courier New" w:cs="Courier New"/>
            <w:b/>
          </w:rPr>
          <w:t>if(</w:t>
        </w:r>
        <w:proofErr w:type="spellStart"/>
        <w:proofErr w:type="gramEnd"/>
        <w:r w:rsidRPr="00977716">
          <w:rPr>
            <w:rFonts w:ascii="Courier New" w:hAnsi="Courier New" w:cs="Courier New"/>
            <w:b/>
          </w:rPr>
          <w:t>printDelims</w:t>
        </w:r>
        <w:proofErr w:type="spellEnd"/>
        <w:r w:rsidRPr="00977716">
          <w:rPr>
            <w:rFonts w:ascii="Courier New" w:hAnsi="Courier New" w:cs="Courier New"/>
            <w:b/>
          </w:rPr>
          <w:t>)</w:t>
        </w:r>
      </w:ins>
    </w:p>
    <w:p w:rsidR="00977716" w:rsidRPr="00977716" w:rsidRDefault="00977716" w:rsidP="00977716">
      <w:pPr>
        <w:jc w:val="both"/>
        <w:rPr>
          <w:ins w:id="637" w:author="Saswata Mishra" w:date="2013-09-06T14:17:00Z"/>
          <w:rFonts w:ascii="Courier New" w:hAnsi="Courier New" w:cs="Courier New"/>
          <w:b/>
        </w:rPr>
      </w:pPr>
      <w:ins w:id="638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</w:t>
        </w:r>
        <w:proofErr w:type="spellStart"/>
        <w:proofErr w:type="gramStart"/>
        <w:r w:rsidRPr="00977716">
          <w:rPr>
            <w:rFonts w:ascii="Courier New" w:hAnsi="Courier New" w:cs="Courier New"/>
            <w:b/>
          </w:rPr>
          <w:t>outf</w:t>
        </w:r>
        <w:proofErr w:type="spellEnd"/>
        <w:proofErr w:type="gramEnd"/>
        <w:r w:rsidRPr="00977716">
          <w:rPr>
            <w:rFonts w:ascii="Courier New" w:hAnsi="Courier New" w:cs="Courier New"/>
            <w:b/>
          </w:rPr>
          <w:t xml:space="preserve"> &lt;&lt; line &lt;&lt; endl;</w:t>
        </w:r>
      </w:ins>
    </w:p>
    <w:p w:rsidR="00977716" w:rsidRPr="00977716" w:rsidRDefault="00977716" w:rsidP="00977716">
      <w:pPr>
        <w:jc w:val="both"/>
        <w:rPr>
          <w:ins w:id="639" w:author="Saswata Mishra" w:date="2013-09-06T14:17:00Z"/>
          <w:rFonts w:ascii="Courier New" w:hAnsi="Courier New" w:cs="Courier New"/>
          <w:b/>
        </w:rPr>
      </w:pPr>
      <w:ins w:id="640" w:author="Saswata Mishra" w:date="2013-09-06T14:17:00Z">
        <w:r w:rsidRPr="00977716">
          <w:rPr>
            <w:rFonts w:ascii="Courier New" w:hAnsi="Courier New" w:cs="Courier New"/>
            <w:b/>
          </w:rPr>
          <w:t xml:space="preserve">      </w:t>
        </w:r>
        <w:proofErr w:type="spellStart"/>
        <w:proofErr w:type="gramStart"/>
        <w:r w:rsidRPr="00977716">
          <w:rPr>
            <w:rFonts w:ascii="Courier New" w:hAnsi="Courier New" w:cs="Courier New"/>
            <w:b/>
          </w:rPr>
          <w:t>outf.close</w:t>
        </w:r>
        <w:proofErr w:type="spellEnd"/>
        <w:r w:rsidRPr="00977716">
          <w:rPr>
            <w:rFonts w:ascii="Courier New" w:hAnsi="Courier New" w:cs="Courier New"/>
            <w:b/>
          </w:rPr>
          <w:t>(</w:t>
        </w:r>
        <w:proofErr w:type="gramEnd"/>
        <w:r w:rsidRPr="00977716">
          <w:rPr>
            <w:rFonts w:ascii="Courier New" w:hAnsi="Courier New" w:cs="Courier New"/>
            <w:b/>
          </w:rPr>
          <w:t>);</w:t>
        </w:r>
      </w:ins>
    </w:p>
    <w:p w:rsidR="00977716" w:rsidRPr="00977716" w:rsidRDefault="00977716" w:rsidP="00977716">
      <w:pPr>
        <w:jc w:val="both"/>
        <w:rPr>
          <w:ins w:id="641" w:author="Saswata Mishra" w:date="2013-09-06T14:17:00Z"/>
          <w:rFonts w:ascii="Courier New" w:hAnsi="Courier New" w:cs="Courier New"/>
          <w:b/>
        </w:rPr>
      </w:pPr>
      <w:ins w:id="642" w:author="Saswata Mishra" w:date="2013-09-06T14:17:00Z">
        <w:r w:rsidRPr="00977716">
          <w:rPr>
            <w:rFonts w:ascii="Courier New" w:hAnsi="Courier New" w:cs="Courier New"/>
            <w:b/>
          </w:rPr>
          <w:t xml:space="preserve">      </w:t>
        </w:r>
        <w:proofErr w:type="spellStart"/>
        <w:proofErr w:type="gramStart"/>
        <w:r w:rsidRPr="00977716">
          <w:rPr>
            <w:rFonts w:ascii="Courier New" w:hAnsi="Courier New" w:cs="Courier New"/>
            <w:b/>
          </w:rPr>
          <w:t>inCode</w:t>
        </w:r>
        <w:proofErr w:type="spellEnd"/>
        <w:proofErr w:type="gramEnd"/>
        <w:r w:rsidRPr="00977716">
          <w:rPr>
            <w:rFonts w:ascii="Courier New" w:hAnsi="Courier New" w:cs="Courier New"/>
            <w:b/>
          </w:rPr>
          <w:t xml:space="preserve"> = false;</w:t>
        </w:r>
      </w:ins>
    </w:p>
    <w:p w:rsidR="00977716" w:rsidRPr="00977716" w:rsidRDefault="00977716" w:rsidP="00977716">
      <w:pPr>
        <w:jc w:val="both"/>
        <w:rPr>
          <w:ins w:id="643" w:author="Saswata Mishra" w:date="2013-09-06T14:17:00Z"/>
          <w:rFonts w:ascii="Courier New" w:hAnsi="Courier New" w:cs="Courier New"/>
          <w:b/>
        </w:rPr>
      </w:pPr>
      <w:ins w:id="644" w:author="Saswata Mishra" w:date="2013-09-06T14:17:00Z">
        <w:r w:rsidRPr="00977716">
          <w:rPr>
            <w:rFonts w:ascii="Courier New" w:hAnsi="Courier New" w:cs="Courier New"/>
            <w:b/>
          </w:rPr>
          <w:t xml:space="preserve">      </w:t>
        </w:r>
        <w:proofErr w:type="spellStart"/>
        <w:proofErr w:type="gramStart"/>
        <w:r w:rsidRPr="00977716">
          <w:rPr>
            <w:rFonts w:ascii="Courier New" w:hAnsi="Courier New" w:cs="Courier New"/>
            <w:b/>
          </w:rPr>
          <w:t>printDelims</w:t>
        </w:r>
        <w:proofErr w:type="spellEnd"/>
        <w:proofErr w:type="gramEnd"/>
        <w:r w:rsidRPr="00977716">
          <w:rPr>
            <w:rFonts w:ascii="Courier New" w:hAnsi="Courier New" w:cs="Courier New"/>
            <w:b/>
          </w:rPr>
          <w:t xml:space="preserve"> = true;</w:t>
        </w:r>
      </w:ins>
    </w:p>
    <w:p w:rsidR="00977716" w:rsidRPr="00977716" w:rsidRDefault="00977716" w:rsidP="00977716">
      <w:pPr>
        <w:jc w:val="both"/>
        <w:rPr>
          <w:ins w:id="645" w:author="Saswata Mishra" w:date="2013-09-06T14:17:00Z"/>
          <w:rFonts w:ascii="Courier New" w:hAnsi="Courier New" w:cs="Courier New"/>
          <w:b/>
        </w:rPr>
      </w:pPr>
      <w:ins w:id="646" w:author="Saswata Mishra" w:date="2013-09-06T14:17:00Z">
        <w:r w:rsidRPr="00977716">
          <w:rPr>
            <w:rFonts w:ascii="Courier New" w:hAnsi="Courier New" w:cs="Courier New"/>
            <w:b/>
          </w:rPr>
          <w:t xml:space="preserve">    } else {</w:t>
        </w:r>
      </w:ins>
    </w:p>
    <w:p w:rsidR="00977716" w:rsidRPr="00977716" w:rsidRDefault="00977716" w:rsidP="00977716">
      <w:pPr>
        <w:jc w:val="both"/>
        <w:rPr>
          <w:ins w:id="647" w:author="Saswata Mishra" w:date="2013-09-06T14:17:00Z"/>
          <w:rFonts w:ascii="Courier New" w:hAnsi="Courier New" w:cs="Courier New"/>
          <w:b/>
        </w:rPr>
      </w:pPr>
      <w:ins w:id="648" w:author="Saswata Mishra" w:date="2013-09-06T14:17:00Z">
        <w:r w:rsidRPr="00977716">
          <w:rPr>
            <w:rFonts w:ascii="Courier New" w:hAnsi="Courier New" w:cs="Courier New"/>
            <w:b/>
          </w:rPr>
          <w:t xml:space="preserve">      </w:t>
        </w:r>
        <w:proofErr w:type="spellStart"/>
        <w:proofErr w:type="gramStart"/>
        <w:r w:rsidRPr="00977716">
          <w:rPr>
            <w:rFonts w:ascii="Courier New" w:hAnsi="Courier New" w:cs="Courier New"/>
            <w:b/>
          </w:rPr>
          <w:t>findDelim</w:t>
        </w:r>
        <w:proofErr w:type="spellEnd"/>
        <w:proofErr w:type="gramEnd"/>
        <w:r w:rsidRPr="00977716">
          <w:rPr>
            <w:rFonts w:ascii="Courier New" w:hAnsi="Courier New" w:cs="Courier New"/>
            <w:b/>
          </w:rPr>
          <w:t xml:space="preserve"> = </w:t>
        </w:r>
        <w:proofErr w:type="spellStart"/>
        <w:r w:rsidRPr="00977716">
          <w:rPr>
            <w:rFonts w:ascii="Courier New" w:hAnsi="Courier New" w:cs="Courier New"/>
            <w:b/>
          </w:rPr>
          <w:t>line.find</w:t>
        </w:r>
        <w:proofErr w:type="spellEnd"/>
        <w:r w:rsidRPr="00977716">
          <w:rPr>
            <w:rFonts w:ascii="Courier New" w:hAnsi="Courier New" w:cs="Courier New"/>
            <w:b/>
          </w:rPr>
          <w:t>("//" ":");</w:t>
        </w:r>
      </w:ins>
    </w:p>
    <w:p w:rsidR="00977716" w:rsidRPr="00977716" w:rsidRDefault="00977716" w:rsidP="00977716">
      <w:pPr>
        <w:jc w:val="both"/>
        <w:rPr>
          <w:ins w:id="649" w:author="Saswata Mishra" w:date="2013-09-06T14:17:00Z"/>
          <w:rFonts w:ascii="Courier New" w:hAnsi="Courier New" w:cs="Courier New"/>
          <w:b/>
        </w:rPr>
      </w:pPr>
      <w:ins w:id="650" w:author="Saswata Mishra" w:date="2013-09-06T14:17:00Z">
        <w:r w:rsidRPr="00977716">
          <w:rPr>
            <w:rFonts w:ascii="Courier New" w:hAnsi="Courier New" w:cs="Courier New"/>
            <w:b/>
          </w:rPr>
          <w:t xml:space="preserve">      </w:t>
        </w:r>
        <w:proofErr w:type="gramStart"/>
        <w:r w:rsidRPr="00977716">
          <w:rPr>
            <w:rFonts w:ascii="Courier New" w:hAnsi="Courier New" w:cs="Courier New"/>
            <w:b/>
          </w:rPr>
          <w:t>if(</w:t>
        </w:r>
        <w:proofErr w:type="spellStart"/>
        <w:proofErr w:type="gramEnd"/>
        <w:r w:rsidRPr="00977716">
          <w:rPr>
            <w:rFonts w:ascii="Courier New" w:hAnsi="Courier New" w:cs="Courier New"/>
            <w:b/>
          </w:rPr>
          <w:t>findDelim</w:t>
        </w:r>
        <w:proofErr w:type="spellEnd"/>
        <w:r w:rsidRPr="00977716">
          <w:rPr>
            <w:rFonts w:ascii="Courier New" w:hAnsi="Courier New" w:cs="Courier New"/>
            <w:b/>
          </w:rPr>
          <w:t xml:space="preserve"> == 0) {</w:t>
        </w:r>
      </w:ins>
    </w:p>
    <w:p w:rsidR="00977716" w:rsidRPr="00977716" w:rsidRDefault="00977716" w:rsidP="00977716">
      <w:pPr>
        <w:jc w:val="both"/>
        <w:rPr>
          <w:ins w:id="651" w:author="Saswata Mishra" w:date="2013-09-06T14:17:00Z"/>
          <w:rFonts w:ascii="Courier New" w:hAnsi="Courier New" w:cs="Courier New"/>
          <w:b/>
        </w:rPr>
      </w:pPr>
      <w:ins w:id="652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// Check for '!' directive</w:t>
        </w:r>
      </w:ins>
    </w:p>
    <w:p w:rsidR="00977716" w:rsidRPr="00977716" w:rsidRDefault="00977716" w:rsidP="00977716">
      <w:pPr>
        <w:jc w:val="both"/>
        <w:rPr>
          <w:ins w:id="653" w:author="Saswata Mishra" w:date="2013-09-06T14:17:00Z"/>
          <w:rFonts w:ascii="Courier New" w:hAnsi="Courier New" w:cs="Courier New"/>
          <w:b/>
        </w:rPr>
      </w:pPr>
      <w:ins w:id="654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</w:t>
        </w:r>
        <w:proofErr w:type="gramStart"/>
        <w:r w:rsidRPr="00977716">
          <w:rPr>
            <w:rFonts w:ascii="Courier New" w:hAnsi="Courier New" w:cs="Courier New"/>
            <w:b/>
          </w:rPr>
          <w:t>if(</w:t>
        </w:r>
        <w:proofErr w:type="gramEnd"/>
        <w:r w:rsidRPr="00977716">
          <w:rPr>
            <w:rFonts w:ascii="Courier New" w:hAnsi="Courier New" w:cs="Courier New"/>
            <w:b/>
          </w:rPr>
          <w:t>line[3] == '!') {</w:t>
        </w:r>
      </w:ins>
    </w:p>
    <w:p w:rsidR="00977716" w:rsidRPr="00977716" w:rsidRDefault="00977716" w:rsidP="00977716">
      <w:pPr>
        <w:jc w:val="both"/>
        <w:rPr>
          <w:ins w:id="655" w:author="Saswata Mishra" w:date="2013-09-06T14:17:00Z"/>
          <w:rFonts w:ascii="Courier New" w:hAnsi="Courier New" w:cs="Courier New"/>
          <w:b/>
        </w:rPr>
      </w:pPr>
      <w:ins w:id="656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  </w:t>
        </w:r>
        <w:proofErr w:type="spellStart"/>
        <w:proofErr w:type="gramStart"/>
        <w:r w:rsidRPr="00977716">
          <w:rPr>
            <w:rFonts w:ascii="Courier New" w:hAnsi="Courier New" w:cs="Courier New"/>
            <w:b/>
          </w:rPr>
          <w:t>printDelims</w:t>
        </w:r>
        <w:proofErr w:type="spellEnd"/>
        <w:proofErr w:type="gramEnd"/>
        <w:r w:rsidRPr="00977716">
          <w:rPr>
            <w:rFonts w:ascii="Courier New" w:hAnsi="Courier New" w:cs="Courier New"/>
            <w:b/>
          </w:rPr>
          <w:t xml:space="preserve"> = false;</w:t>
        </w:r>
      </w:ins>
    </w:p>
    <w:p w:rsidR="00977716" w:rsidRPr="00977716" w:rsidRDefault="00977716" w:rsidP="00977716">
      <w:pPr>
        <w:jc w:val="both"/>
        <w:rPr>
          <w:ins w:id="657" w:author="Saswata Mishra" w:date="2013-09-06T14:17:00Z"/>
          <w:rFonts w:ascii="Courier New" w:hAnsi="Courier New" w:cs="Courier New"/>
          <w:b/>
        </w:rPr>
      </w:pPr>
      <w:ins w:id="658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  ++</w:t>
        </w:r>
        <w:proofErr w:type="spellStart"/>
        <w:r w:rsidRPr="00977716">
          <w:rPr>
            <w:rFonts w:ascii="Courier New" w:hAnsi="Courier New" w:cs="Courier New"/>
            <w:b/>
          </w:rPr>
          <w:t>findDelim</w:t>
        </w:r>
        <w:proofErr w:type="spellEnd"/>
        <w:proofErr w:type="gramStart"/>
        <w:r w:rsidRPr="00977716">
          <w:rPr>
            <w:rFonts w:ascii="Courier New" w:hAnsi="Courier New" w:cs="Courier New"/>
            <w:b/>
          </w:rPr>
          <w:t>;  /</w:t>
        </w:r>
        <w:proofErr w:type="gramEnd"/>
        <w:r w:rsidRPr="00977716">
          <w:rPr>
            <w:rFonts w:ascii="Courier New" w:hAnsi="Courier New" w:cs="Courier New"/>
            <w:b/>
          </w:rPr>
          <w:t>/ To skip '!' for next search</w:t>
        </w:r>
      </w:ins>
    </w:p>
    <w:p w:rsidR="00977716" w:rsidRPr="00977716" w:rsidRDefault="00977716" w:rsidP="00977716">
      <w:pPr>
        <w:jc w:val="both"/>
        <w:rPr>
          <w:ins w:id="659" w:author="Saswata Mishra" w:date="2013-09-06T14:17:00Z"/>
          <w:rFonts w:ascii="Courier New" w:hAnsi="Courier New" w:cs="Courier New"/>
          <w:b/>
        </w:rPr>
      </w:pPr>
      <w:ins w:id="660" w:author="Saswata Mishra" w:date="2013-09-06T14:17:00Z">
        <w:r w:rsidRPr="00977716">
          <w:rPr>
            <w:rFonts w:ascii="Courier New" w:hAnsi="Courier New" w:cs="Courier New"/>
            <w:b/>
          </w:rPr>
          <w:lastRenderedPageBreak/>
          <w:t xml:space="preserve">        }</w:t>
        </w:r>
      </w:ins>
    </w:p>
    <w:p w:rsidR="00977716" w:rsidRPr="00977716" w:rsidRDefault="00977716" w:rsidP="00977716">
      <w:pPr>
        <w:jc w:val="both"/>
        <w:rPr>
          <w:ins w:id="661" w:author="Saswata Mishra" w:date="2013-09-06T14:17:00Z"/>
          <w:rFonts w:ascii="Courier New" w:hAnsi="Courier New" w:cs="Courier New"/>
          <w:b/>
        </w:rPr>
      </w:pPr>
      <w:ins w:id="662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// Extract subdirectory name, if any</w:t>
        </w:r>
      </w:ins>
    </w:p>
    <w:p w:rsidR="00977716" w:rsidRPr="00977716" w:rsidRDefault="00977716" w:rsidP="00977716">
      <w:pPr>
        <w:jc w:val="both"/>
        <w:rPr>
          <w:ins w:id="663" w:author="Saswata Mishra" w:date="2013-09-06T14:17:00Z"/>
          <w:rFonts w:ascii="Courier New" w:hAnsi="Courier New" w:cs="Courier New"/>
          <w:b/>
        </w:rPr>
      </w:pPr>
      <w:ins w:id="664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</w:t>
        </w:r>
        <w:proofErr w:type="spellStart"/>
        <w:proofErr w:type="gramStart"/>
        <w:r w:rsidRPr="00977716">
          <w:rPr>
            <w:rFonts w:ascii="Courier New" w:hAnsi="Courier New" w:cs="Courier New"/>
            <w:b/>
          </w:rPr>
          <w:t>size_t</w:t>
        </w:r>
        <w:proofErr w:type="spellEnd"/>
        <w:proofErr w:type="gramEnd"/>
        <w:r w:rsidRPr="00977716">
          <w:rPr>
            <w:rFonts w:ascii="Courier New" w:hAnsi="Courier New" w:cs="Courier New"/>
            <w:b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</w:rPr>
          <w:t>startOfSubdir</w:t>
        </w:r>
        <w:proofErr w:type="spellEnd"/>
        <w:r w:rsidRPr="00977716">
          <w:rPr>
            <w:rFonts w:ascii="Courier New" w:hAnsi="Courier New" w:cs="Courier New"/>
            <w:b/>
          </w:rPr>
          <w:t xml:space="preserve"> =</w:t>
        </w:r>
      </w:ins>
    </w:p>
    <w:p w:rsidR="00977716" w:rsidRPr="00977716" w:rsidRDefault="00977716" w:rsidP="00977716">
      <w:pPr>
        <w:jc w:val="both"/>
        <w:rPr>
          <w:ins w:id="665" w:author="Saswata Mishra" w:date="2013-09-06T14:17:00Z"/>
          <w:rFonts w:ascii="Courier New" w:hAnsi="Courier New" w:cs="Courier New"/>
          <w:b/>
        </w:rPr>
      </w:pPr>
      <w:ins w:id="666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  </w:t>
        </w:r>
        <w:proofErr w:type="spellStart"/>
        <w:r w:rsidRPr="00977716">
          <w:rPr>
            <w:rFonts w:ascii="Courier New" w:hAnsi="Courier New" w:cs="Courier New"/>
            <w:b/>
          </w:rPr>
          <w:t>line.find_first_not_</w:t>
        </w:r>
        <w:proofErr w:type="gramStart"/>
        <w:r w:rsidRPr="00977716">
          <w:rPr>
            <w:rFonts w:ascii="Courier New" w:hAnsi="Courier New" w:cs="Courier New"/>
            <w:b/>
          </w:rPr>
          <w:t>of</w:t>
        </w:r>
        <w:proofErr w:type="spellEnd"/>
        <w:r w:rsidRPr="00977716">
          <w:rPr>
            <w:rFonts w:ascii="Courier New" w:hAnsi="Courier New" w:cs="Courier New"/>
            <w:b/>
          </w:rPr>
          <w:t>(</w:t>
        </w:r>
        <w:proofErr w:type="gramEnd"/>
        <w:r w:rsidRPr="00977716">
          <w:rPr>
            <w:rFonts w:ascii="Courier New" w:hAnsi="Courier New" w:cs="Courier New"/>
            <w:b/>
          </w:rPr>
          <w:t>" \t", findDelim+3);</w:t>
        </w:r>
      </w:ins>
    </w:p>
    <w:p w:rsidR="00977716" w:rsidRPr="00977716" w:rsidRDefault="00977716" w:rsidP="00977716">
      <w:pPr>
        <w:jc w:val="both"/>
        <w:rPr>
          <w:ins w:id="667" w:author="Saswata Mishra" w:date="2013-09-06T14:17:00Z"/>
          <w:rFonts w:ascii="Courier New" w:hAnsi="Courier New" w:cs="Courier New"/>
          <w:b/>
        </w:rPr>
      </w:pPr>
      <w:ins w:id="668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</w:t>
        </w:r>
        <w:proofErr w:type="spellStart"/>
        <w:proofErr w:type="gramStart"/>
        <w:r w:rsidRPr="00977716">
          <w:rPr>
            <w:rFonts w:ascii="Courier New" w:hAnsi="Courier New" w:cs="Courier New"/>
            <w:b/>
          </w:rPr>
          <w:t>findDelim</w:t>
        </w:r>
        <w:proofErr w:type="spellEnd"/>
        <w:proofErr w:type="gramEnd"/>
        <w:r w:rsidRPr="00977716">
          <w:rPr>
            <w:rFonts w:ascii="Courier New" w:hAnsi="Courier New" w:cs="Courier New"/>
            <w:b/>
          </w:rPr>
          <w:t xml:space="preserve"> = </w:t>
        </w:r>
        <w:proofErr w:type="spellStart"/>
        <w:r w:rsidRPr="00977716">
          <w:rPr>
            <w:rFonts w:ascii="Courier New" w:hAnsi="Courier New" w:cs="Courier New"/>
            <w:b/>
          </w:rPr>
          <w:t>line.find</w:t>
        </w:r>
        <w:proofErr w:type="spellEnd"/>
        <w:r w:rsidRPr="00977716">
          <w:rPr>
            <w:rFonts w:ascii="Courier New" w:hAnsi="Courier New" w:cs="Courier New"/>
            <w:b/>
          </w:rPr>
          <w:t xml:space="preserve">(':', </w:t>
        </w:r>
        <w:proofErr w:type="spellStart"/>
        <w:r w:rsidRPr="00977716">
          <w:rPr>
            <w:rFonts w:ascii="Courier New" w:hAnsi="Courier New" w:cs="Courier New"/>
            <w:b/>
          </w:rPr>
          <w:t>startOfSubdir</w:t>
        </w:r>
        <w:proofErr w:type="spellEnd"/>
        <w:r w:rsidRPr="00977716">
          <w:rPr>
            <w:rFonts w:ascii="Courier New" w:hAnsi="Courier New" w:cs="Courier New"/>
            <w:b/>
          </w:rPr>
          <w:t>);</w:t>
        </w:r>
      </w:ins>
    </w:p>
    <w:p w:rsidR="00977716" w:rsidRPr="00977716" w:rsidRDefault="00977716" w:rsidP="00977716">
      <w:pPr>
        <w:jc w:val="both"/>
        <w:rPr>
          <w:ins w:id="669" w:author="Saswata Mishra" w:date="2013-09-06T14:17:00Z"/>
          <w:rFonts w:ascii="Courier New" w:hAnsi="Courier New" w:cs="Courier New"/>
          <w:b/>
        </w:rPr>
      </w:pPr>
      <w:ins w:id="670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</w:t>
        </w:r>
        <w:proofErr w:type="gramStart"/>
        <w:r w:rsidRPr="00977716">
          <w:rPr>
            <w:rFonts w:ascii="Courier New" w:hAnsi="Courier New" w:cs="Courier New"/>
            <w:b/>
          </w:rPr>
          <w:t>if(</w:t>
        </w:r>
        <w:proofErr w:type="spellStart"/>
        <w:proofErr w:type="gramEnd"/>
        <w:r w:rsidRPr="00977716">
          <w:rPr>
            <w:rFonts w:ascii="Courier New" w:hAnsi="Courier New" w:cs="Courier New"/>
            <w:b/>
          </w:rPr>
          <w:t>findDelim</w:t>
        </w:r>
        <w:proofErr w:type="spellEnd"/>
        <w:r w:rsidRPr="00977716">
          <w:rPr>
            <w:rFonts w:ascii="Courier New" w:hAnsi="Courier New" w:cs="Courier New"/>
            <w:b/>
          </w:rPr>
          <w:t xml:space="preserve"> == string::</w:t>
        </w:r>
        <w:proofErr w:type="spellStart"/>
        <w:r w:rsidRPr="00977716">
          <w:rPr>
            <w:rFonts w:ascii="Courier New" w:hAnsi="Courier New" w:cs="Courier New"/>
            <w:b/>
          </w:rPr>
          <w:t>npos</w:t>
        </w:r>
        <w:proofErr w:type="spellEnd"/>
        <w:r w:rsidRPr="00977716">
          <w:rPr>
            <w:rFonts w:ascii="Courier New" w:hAnsi="Courier New" w:cs="Courier New"/>
            <w:b/>
          </w:rPr>
          <w:t>) {</w:t>
        </w:r>
      </w:ins>
    </w:p>
    <w:p w:rsidR="00977716" w:rsidRPr="00977716" w:rsidRDefault="00977716" w:rsidP="00977716">
      <w:pPr>
        <w:jc w:val="both"/>
        <w:rPr>
          <w:ins w:id="671" w:author="Saswata Mishra" w:date="2013-09-06T14:17:00Z"/>
          <w:rFonts w:ascii="Courier New" w:hAnsi="Courier New" w:cs="Courier New"/>
          <w:b/>
        </w:rPr>
      </w:pPr>
      <w:ins w:id="672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  </w:t>
        </w:r>
        <w:proofErr w:type="gramStart"/>
        <w:r w:rsidRPr="00977716">
          <w:rPr>
            <w:rFonts w:ascii="Courier New" w:hAnsi="Courier New" w:cs="Courier New"/>
            <w:b/>
          </w:rPr>
          <w:t>cerr</w:t>
        </w:r>
        <w:proofErr w:type="gramEnd"/>
        <w:r w:rsidRPr="00977716">
          <w:rPr>
            <w:rFonts w:ascii="Courier New" w:hAnsi="Courier New" w:cs="Courier New"/>
            <w:b/>
          </w:rPr>
          <w:t xml:space="preserve"> &lt;&lt; "missing filename information\n" &lt;&lt; endl;</w:t>
        </w:r>
      </w:ins>
    </w:p>
    <w:p w:rsidR="00977716" w:rsidRPr="00977716" w:rsidRDefault="00977716" w:rsidP="00977716">
      <w:pPr>
        <w:jc w:val="both"/>
        <w:rPr>
          <w:ins w:id="673" w:author="Saswata Mishra" w:date="2013-09-06T14:17:00Z"/>
          <w:rFonts w:ascii="Courier New" w:hAnsi="Courier New" w:cs="Courier New"/>
          <w:b/>
        </w:rPr>
      </w:pPr>
      <w:ins w:id="674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  </w:t>
        </w:r>
        <w:proofErr w:type="gramStart"/>
        <w:r w:rsidRPr="00977716">
          <w:rPr>
            <w:rFonts w:ascii="Courier New" w:hAnsi="Courier New" w:cs="Courier New"/>
            <w:b/>
          </w:rPr>
          <w:t>exit(</w:t>
        </w:r>
        <w:proofErr w:type="gramEnd"/>
        <w:r w:rsidRPr="00977716">
          <w:rPr>
            <w:rFonts w:ascii="Courier New" w:hAnsi="Courier New" w:cs="Courier New"/>
            <w:b/>
          </w:rPr>
          <w:t>EXIT_FAILURE);</w:t>
        </w:r>
      </w:ins>
    </w:p>
    <w:p w:rsidR="00977716" w:rsidRPr="00977716" w:rsidRDefault="00977716" w:rsidP="00977716">
      <w:pPr>
        <w:jc w:val="both"/>
        <w:rPr>
          <w:ins w:id="675" w:author="Saswata Mishra" w:date="2013-09-06T14:17:00Z"/>
          <w:rFonts w:ascii="Courier New" w:hAnsi="Courier New" w:cs="Courier New"/>
          <w:b/>
        </w:rPr>
      </w:pPr>
      <w:ins w:id="676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}</w:t>
        </w:r>
      </w:ins>
    </w:p>
    <w:p w:rsidR="00977716" w:rsidRPr="00977716" w:rsidRDefault="00977716" w:rsidP="00977716">
      <w:pPr>
        <w:jc w:val="both"/>
        <w:rPr>
          <w:ins w:id="677" w:author="Saswata Mishra" w:date="2013-09-06T14:17:00Z"/>
          <w:rFonts w:ascii="Courier New" w:hAnsi="Courier New" w:cs="Courier New"/>
          <w:b/>
        </w:rPr>
      </w:pPr>
      <w:ins w:id="678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</w:t>
        </w:r>
        <w:proofErr w:type="gramStart"/>
        <w:r w:rsidRPr="00977716">
          <w:rPr>
            <w:rFonts w:ascii="Courier New" w:hAnsi="Courier New" w:cs="Courier New"/>
            <w:b/>
          </w:rPr>
          <w:t>string</w:t>
        </w:r>
        <w:proofErr w:type="gramEnd"/>
        <w:r w:rsidRPr="00977716">
          <w:rPr>
            <w:rFonts w:ascii="Courier New" w:hAnsi="Courier New" w:cs="Courier New"/>
            <w:b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</w:rPr>
          <w:t>subdir</w:t>
        </w:r>
        <w:proofErr w:type="spellEnd"/>
        <w:r w:rsidRPr="00977716">
          <w:rPr>
            <w:rFonts w:ascii="Courier New" w:hAnsi="Courier New" w:cs="Courier New"/>
            <w:b/>
          </w:rPr>
          <w:t>;</w:t>
        </w:r>
      </w:ins>
    </w:p>
    <w:p w:rsidR="00977716" w:rsidRPr="00977716" w:rsidRDefault="00977716" w:rsidP="00977716">
      <w:pPr>
        <w:jc w:val="both"/>
        <w:rPr>
          <w:ins w:id="679" w:author="Saswata Mishra" w:date="2013-09-06T14:17:00Z"/>
          <w:rFonts w:ascii="Courier New" w:hAnsi="Courier New" w:cs="Courier New"/>
          <w:b/>
        </w:rPr>
      </w:pPr>
      <w:ins w:id="680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</w:t>
        </w:r>
        <w:proofErr w:type="gramStart"/>
        <w:r w:rsidRPr="00977716">
          <w:rPr>
            <w:rFonts w:ascii="Courier New" w:hAnsi="Courier New" w:cs="Courier New"/>
            <w:b/>
          </w:rPr>
          <w:t>if(</w:t>
        </w:r>
        <w:proofErr w:type="spellStart"/>
        <w:proofErr w:type="gramEnd"/>
        <w:r w:rsidRPr="00977716">
          <w:rPr>
            <w:rFonts w:ascii="Courier New" w:hAnsi="Courier New" w:cs="Courier New"/>
            <w:b/>
          </w:rPr>
          <w:t>findDelim</w:t>
        </w:r>
        <w:proofErr w:type="spellEnd"/>
        <w:r w:rsidRPr="00977716">
          <w:rPr>
            <w:rFonts w:ascii="Courier New" w:hAnsi="Courier New" w:cs="Courier New"/>
            <w:b/>
          </w:rPr>
          <w:t xml:space="preserve"> &gt; </w:t>
        </w:r>
        <w:proofErr w:type="spellStart"/>
        <w:r w:rsidRPr="00977716">
          <w:rPr>
            <w:rFonts w:ascii="Courier New" w:hAnsi="Courier New" w:cs="Courier New"/>
            <w:b/>
          </w:rPr>
          <w:t>startOfSubdir</w:t>
        </w:r>
        <w:proofErr w:type="spellEnd"/>
        <w:r w:rsidRPr="00977716">
          <w:rPr>
            <w:rFonts w:ascii="Courier New" w:hAnsi="Courier New" w:cs="Courier New"/>
            <w:b/>
          </w:rPr>
          <w:t>)</w:t>
        </w:r>
      </w:ins>
    </w:p>
    <w:p w:rsidR="00977716" w:rsidRPr="00977716" w:rsidRDefault="00977716" w:rsidP="00977716">
      <w:pPr>
        <w:jc w:val="both"/>
        <w:rPr>
          <w:ins w:id="681" w:author="Saswata Mishra" w:date="2013-09-06T14:17:00Z"/>
          <w:rFonts w:ascii="Courier New" w:hAnsi="Courier New" w:cs="Courier New"/>
          <w:b/>
        </w:rPr>
      </w:pPr>
      <w:ins w:id="682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  </w:t>
        </w:r>
        <w:proofErr w:type="spellStart"/>
        <w:proofErr w:type="gramStart"/>
        <w:r w:rsidRPr="00977716">
          <w:rPr>
            <w:rFonts w:ascii="Courier New" w:hAnsi="Courier New" w:cs="Courier New"/>
            <w:b/>
          </w:rPr>
          <w:t>subdir</w:t>
        </w:r>
        <w:proofErr w:type="spellEnd"/>
        <w:proofErr w:type="gramEnd"/>
        <w:r w:rsidRPr="00977716">
          <w:rPr>
            <w:rFonts w:ascii="Courier New" w:hAnsi="Courier New" w:cs="Courier New"/>
            <w:b/>
          </w:rPr>
          <w:t xml:space="preserve"> = </w:t>
        </w:r>
        <w:proofErr w:type="spellStart"/>
        <w:r w:rsidRPr="00977716">
          <w:rPr>
            <w:rFonts w:ascii="Courier New" w:hAnsi="Courier New" w:cs="Courier New"/>
            <w:b/>
          </w:rPr>
          <w:t>line.substr</w:t>
        </w:r>
        <w:proofErr w:type="spellEnd"/>
        <w:r w:rsidRPr="00977716">
          <w:rPr>
            <w:rFonts w:ascii="Courier New" w:hAnsi="Courier New" w:cs="Courier New"/>
            <w:b/>
          </w:rPr>
          <w:t>(</w:t>
        </w:r>
        <w:proofErr w:type="spellStart"/>
        <w:r w:rsidRPr="00977716">
          <w:rPr>
            <w:rFonts w:ascii="Courier New" w:hAnsi="Courier New" w:cs="Courier New"/>
            <w:b/>
          </w:rPr>
          <w:t>startOfSubdir</w:t>
        </w:r>
        <w:proofErr w:type="spellEnd"/>
        <w:r w:rsidRPr="00977716">
          <w:rPr>
            <w:rFonts w:ascii="Courier New" w:hAnsi="Courier New" w:cs="Courier New"/>
            <w:b/>
          </w:rPr>
          <w:t>,</w:t>
        </w:r>
      </w:ins>
    </w:p>
    <w:p w:rsidR="00977716" w:rsidRPr="00977716" w:rsidRDefault="00977716" w:rsidP="00977716">
      <w:pPr>
        <w:jc w:val="both"/>
        <w:rPr>
          <w:ins w:id="683" w:author="Saswata Mishra" w:date="2013-09-06T14:17:00Z"/>
          <w:rFonts w:ascii="Courier New" w:hAnsi="Courier New" w:cs="Courier New"/>
          <w:b/>
        </w:rPr>
      </w:pPr>
      <w:ins w:id="684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                       </w:t>
        </w:r>
        <w:proofErr w:type="spellStart"/>
        <w:proofErr w:type="gramStart"/>
        <w:r w:rsidRPr="00977716">
          <w:rPr>
            <w:rFonts w:ascii="Courier New" w:hAnsi="Courier New" w:cs="Courier New"/>
            <w:b/>
          </w:rPr>
          <w:t>findDelim</w:t>
        </w:r>
        <w:proofErr w:type="spellEnd"/>
        <w:proofErr w:type="gramEnd"/>
        <w:r w:rsidRPr="00977716">
          <w:rPr>
            <w:rFonts w:ascii="Courier New" w:hAnsi="Courier New" w:cs="Courier New"/>
            <w:b/>
          </w:rPr>
          <w:t xml:space="preserve"> - </w:t>
        </w:r>
        <w:proofErr w:type="spellStart"/>
        <w:r w:rsidRPr="00977716">
          <w:rPr>
            <w:rFonts w:ascii="Courier New" w:hAnsi="Courier New" w:cs="Courier New"/>
            <w:b/>
          </w:rPr>
          <w:t>startOfSubdir</w:t>
        </w:r>
        <w:proofErr w:type="spellEnd"/>
        <w:r w:rsidRPr="00977716">
          <w:rPr>
            <w:rFonts w:ascii="Courier New" w:hAnsi="Courier New" w:cs="Courier New"/>
            <w:b/>
          </w:rPr>
          <w:t>);</w:t>
        </w:r>
      </w:ins>
    </w:p>
    <w:p w:rsidR="00977716" w:rsidRPr="00977716" w:rsidRDefault="00977716" w:rsidP="00977716">
      <w:pPr>
        <w:jc w:val="both"/>
        <w:rPr>
          <w:ins w:id="685" w:author="Saswata Mishra" w:date="2013-09-06T14:17:00Z"/>
          <w:rFonts w:ascii="Courier New" w:hAnsi="Courier New" w:cs="Courier New"/>
          <w:b/>
        </w:rPr>
      </w:pPr>
      <w:ins w:id="686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// Extract file name (better be one!)</w:t>
        </w:r>
      </w:ins>
    </w:p>
    <w:p w:rsidR="00977716" w:rsidRPr="00977716" w:rsidRDefault="00977716" w:rsidP="00977716">
      <w:pPr>
        <w:jc w:val="both"/>
        <w:rPr>
          <w:ins w:id="687" w:author="Saswata Mishra" w:date="2013-09-06T14:17:00Z"/>
          <w:rFonts w:ascii="Courier New" w:hAnsi="Courier New" w:cs="Courier New"/>
          <w:b/>
        </w:rPr>
      </w:pPr>
      <w:ins w:id="688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</w:t>
        </w:r>
        <w:proofErr w:type="spellStart"/>
        <w:proofErr w:type="gramStart"/>
        <w:r w:rsidRPr="00977716">
          <w:rPr>
            <w:rFonts w:ascii="Courier New" w:hAnsi="Courier New" w:cs="Courier New"/>
            <w:b/>
          </w:rPr>
          <w:t>size_t</w:t>
        </w:r>
        <w:proofErr w:type="spellEnd"/>
        <w:proofErr w:type="gramEnd"/>
        <w:r w:rsidRPr="00977716">
          <w:rPr>
            <w:rFonts w:ascii="Courier New" w:hAnsi="Courier New" w:cs="Courier New"/>
            <w:b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</w:rPr>
          <w:t>startOfFile</w:t>
        </w:r>
        <w:proofErr w:type="spellEnd"/>
        <w:r w:rsidRPr="00977716">
          <w:rPr>
            <w:rFonts w:ascii="Courier New" w:hAnsi="Courier New" w:cs="Courier New"/>
            <w:b/>
          </w:rPr>
          <w:t xml:space="preserve"> = </w:t>
        </w:r>
        <w:proofErr w:type="spellStart"/>
        <w:r w:rsidRPr="00977716">
          <w:rPr>
            <w:rFonts w:ascii="Courier New" w:hAnsi="Courier New" w:cs="Courier New"/>
            <w:b/>
          </w:rPr>
          <w:t>findDelim</w:t>
        </w:r>
        <w:proofErr w:type="spellEnd"/>
        <w:r w:rsidRPr="00977716">
          <w:rPr>
            <w:rFonts w:ascii="Courier New" w:hAnsi="Courier New" w:cs="Courier New"/>
            <w:b/>
          </w:rPr>
          <w:t xml:space="preserve"> + 1;</w:t>
        </w:r>
      </w:ins>
    </w:p>
    <w:p w:rsidR="00977716" w:rsidRPr="00977716" w:rsidRDefault="00977716" w:rsidP="00977716">
      <w:pPr>
        <w:jc w:val="both"/>
        <w:rPr>
          <w:ins w:id="689" w:author="Saswata Mishra" w:date="2013-09-06T14:17:00Z"/>
          <w:rFonts w:ascii="Courier New" w:hAnsi="Courier New" w:cs="Courier New"/>
          <w:b/>
        </w:rPr>
      </w:pPr>
      <w:ins w:id="690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</w:t>
        </w:r>
        <w:proofErr w:type="spellStart"/>
        <w:proofErr w:type="gramStart"/>
        <w:r w:rsidRPr="00977716">
          <w:rPr>
            <w:rFonts w:ascii="Courier New" w:hAnsi="Courier New" w:cs="Courier New"/>
            <w:b/>
          </w:rPr>
          <w:t>size_t</w:t>
        </w:r>
        <w:proofErr w:type="spellEnd"/>
        <w:proofErr w:type="gramEnd"/>
        <w:r w:rsidRPr="00977716">
          <w:rPr>
            <w:rFonts w:ascii="Courier New" w:hAnsi="Courier New" w:cs="Courier New"/>
            <w:b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</w:rPr>
          <w:t>endOfFile</w:t>
        </w:r>
        <w:proofErr w:type="spellEnd"/>
        <w:r w:rsidRPr="00977716">
          <w:rPr>
            <w:rFonts w:ascii="Courier New" w:hAnsi="Courier New" w:cs="Courier New"/>
            <w:b/>
          </w:rPr>
          <w:t xml:space="preserve"> =</w:t>
        </w:r>
      </w:ins>
    </w:p>
    <w:p w:rsidR="00977716" w:rsidRPr="00977716" w:rsidRDefault="00977716" w:rsidP="00977716">
      <w:pPr>
        <w:jc w:val="both"/>
        <w:rPr>
          <w:ins w:id="691" w:author="Saswata Mishra" w:date="2013-09-06T14:17:00Z"/>
          <w:rFonts w:ascii="Courier New" w:hAnsi="Courier New" w:cs="Courier New"/>
          <w:b/>
        </w:rPr>
      </w:pPr>
      <w:ins w:id="692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  </w:t>
        </w:r>
        <w:proofErr w:type="spellStart"/>
        <w:r w:rsidRPr="00977716">
          <w:rPr>
            <w:rFonts w:ascii="Courier New" w:hAnsi="Courier New" w:cs="Courier New"/>
            <w:b/>
          </w:rPr>
          <w:t>line.find_first_</w:t>
        </w:r>
        <w:proofErr w:type="gramStart"/>
        <w:r w:rsidRPr="00977716">
          <w:rPr>
            <w:rFonts w:ascii="Courier New" w:hAnsi="Courier New" w:cs="Courier New"/>
            <w:b/>
          </w:rPr>
          <w:t>of</w:t>
        </w:r>
        <w:proofErr w:type="spellEnd"/>
        <w:r w:rsidRPr="00977716">
          <w:rPr>
            <w:rFonts w:ascii="Courier New" w:hAnsi="Courier New" w:cs="Courier New"/>
            <w:b/>
          </w:rPr>
          <w:t>(</w:t>
        </w:r>
        <w:proofErr w:type="gramEnd"/>
        <w:r w:rsidRPr="00977716">
          <w:rPr>
            <w:rFonts w:ascii="Courier New" w:hAnsi="Courier New" w:cs="Courier New"/>
            <w:b/>
          </w:rPr>
          <w:t xml:space="preserve">" \t", </w:t>
        </w:r>
        <w:proofErr w:type="spellStart"/>
        <w:r w:rsidRPr="00977716">
          <w:rPr>
            <w:rFonts w:ascii="Courier New" w:hAnsi="Courier New" w:cs="Courier New"/>
            <w:b/>
          </w:rPr>
          <w:t>startOfFile</w:t>
        </w:r>
        <w:proofErr w:type="spellEnd"/>
        <w:r w:rsidRPr="00977716">
          <w:rPr>
            <w:rFonts w:ascii="Courier New" w:hAnsi="Courier New" w:cs="Courier New"/>
            <w:b/>
          </w:rPr>
          <w:t>);</w:t>
        </w:r>
      </w:ins>
    </w:p>
    <w:p w:rsidR="00977716" w:rsidRPr="00977716" w:rsidRDefault="00977716" w:rsidP="00977716">
      <w:pPr>
        <w:jc w:val="both"/>
        <w:rPr>
          <w:ins w:id="693" w:author="Saswata Mishra" w:date="2013-09-06T14:17:00Z"/>
          <w:rFonts w:ascii="Courier New" w:hAnsi="Courier New" w:cs="Courier New"/>
          <w:b/>
        </w:rPr>
      </w:pPr>
      <w:ins w:id="694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</w:t>
        </w:r>
        <w:proofErr w:type="gramStart"/>
        <w:r w:rsidRPr="00977716">
          <w:rPr>
            <w:rFonts w:ascii="Courier New" w:hAnsi="Courier New" w:cs="Courier New"/>
            <w:b/>
          </w:rPr>
          <w:t>if(</w:t>
        </w:r>
        <w:proofErr w:type="spellStart"/>
        <w:proofErr w:type="gramEnd"/>
        <w:r w:rsidRPr="00977716">
          <w:rPr>
            <w:rFonts w:ascii="Courier New" w:hAnsi="Courier New" w:cs="Courier New"/>
            <w:b/>
          </w:rPr>
          <w:t>endOfFile</w:t>
        </w:r>
        <w:proofErr w:type="spellEnd"/>
        <w:r w:rsidRPr="00977716">
          <w:rPr>
            <w:rFonts w:ascii="Courier New" w:hAnsi="Courier New" w:cs="Courier New"/>
            <w:b/>
          </w:rPr>
          <w:t xml:space="preserve"> == </w:t>
        </w:r>
        <w:proofErr w:type="spellStart"/>
        <w:r w:rsidRPr="00977716">
          <w:rPr>
            <w:rFonts w:ascii="Courier New" w:hAnsi="Courier New" w:cs="Courier New"/>
            <w:b/>
          </w:rPr>
          <w:t>startOfFile</w:t>
        </w:r>
        <w:proofErr w:type="spellEnd"/>
        <w:r w:rsidRPr="00977716">
          <w:rPr>
            <w:rFonts w:ascii="Courier New" w:hAnsi="Courier New" w:cs="Courier New"/>
            <w:b/>
          </w:rPr>
          <w:t>) {</w:t>
        </w:r>
      </w:ins>
    </w:p>
    <w:p w:rsidR="00977716" w:rsidRPr="00977716" w:rsidRDefault="00977716" w:rsidP="00977716">
      <w:pPr>
        <w:jc w:val="both"/>
        <w:rPr>
          <w:ins w:id="695" w:author="Saswata Mishra" w:date="2013-09-06T14:17:00Z"/>
          <w:rFonts w:ascii="Courier New" w:hAnsi="Courier New" w:cs="Courier New"/>
          <w:b/>
        </w:rPr>
      </w:pPr>
      <w:ins w:id="696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  </w:t>
        </w:r>
        <w:proofErr w:type="gramStart"/>
        <w:r w:rsidRPr="00977716">
          <w:rPr>
            <w:rFonts w:ascii="Courier New" w:hAnsi="Courier New" w:cs="Courier New"/>
            <w:b/>
          </w:rPr>
          <w:t>cerr</w:t>
        </w:r>
        <w:proofErr w:type="gramEnd"/>
        <w:r w:rsidRPr="00977716">
          <w:rPr>
            <w:rFonts w:ascii="Courier New" w:hAnsi="Courier New" w:cs="Courier New"/>
            <w:b/>
          </w:rPr>
          <w:t xml:space="preserve"> &lt;&lt; "missing filename" &lt;&lt; endl;</w:t>
        </w:r>
      </w:ins>
    </w:p>
    <w:p w:rsidR="00977716" w:rsidRPr="00977716" w:rsidRDefault="00977716" w:rsidP="00977716">
      <w:pPr>
        <w:jc w:val="both"/>
        <w:rPr>
          <w:ins w:id="697" w:author="Saswata Mishra" w:date="2013-09-06T14:17:00Z"/>
          <w:rFonts w:ascii="Courier New" w:hAnsi="Courier New" w:cs="Courier New"/>
          <w:b/>
        </w:rPr>
      </w:pPr>
      <w:ins w:id="698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  </w:t>
        </w:r>
        <w:proofErr w:type="gramStart"/>
        <w:r w:rsidRPr="00977716">
          <w:rPr>
            <w:rFonts w:ascii="Courier New" w:hAnsi="Courier New" w:cs="Courier New"/>
            <w:b/>
          </w:rPr>
          <w:t>exit(</w:t>
        </w:r>
        <w:proofErr w:type="gramEnd"/>
        <w:r w:rsidRPr="00977716">
          <w:rPr>
            <w:rFonts w:ascii="Courier New" w:hAnsi="Courier New" w:cs="Courier New"/>
            <w:b/>
          </w:rPr>
          <w:t>EXIT_FAILURE);</w:t>
        </w:r>
      </w:ins>
    </w:p>
    <w:p w:rsidR="00977716" w:rsidRPr="00977716" w:rsidRDefault="00977716" w:rsidP="00977716">
      <w:pPr>
        <w:jc w:val="both"/>
        <w:rPr>
          <w:ins w:id="699" w:author="Saswata Mishra" w:date="2013-09-06T14:17:00Z"/>
          <w:rFonts w:ascii="Courier New" w:hAnsi="Courier New" w:cs="Courier New"/>
          <w:b/>
        </w:rPr>
      </w:pPr>
      <w:ins w:id="700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}</w:t>
        </w:r>
      </w:ins>
    </w:p>
    <w:p w:rsidR="00977716" w:rsidRPr="00977716" w:rsidRDefault="00977716" w:rsidP="00977716">
      <w:pPr>
        <w:jc w:val="both"/>
        <w:rPr>
          <w:ins w:id="701" w:author="Saswata Mishra" w:date="2013-09-06T14:17:00Z"/>
          <w:rFonts w:ascii="Courier New" w:hAnsi="Courier New" w:cs="Courier New"/>
          <w:b/>
        </w:rPr>
      </w:pPr>
      <w:ins w:id="702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// </w:t>
        </w:r>
        <w:proofErr w:type="gramStart"/>
        <w:r w:rsidRPr="00977716">
          <w:rPr>
            <w:rFonts w:ascii="Courier New" w:hAnsi="Courier New" w:cs="Courier New"/>
            <w:b/>
          </w:rPr>
          <w:t>We</w:t>
        </w:r>
        <w:proofErr w:type="gramEnd"/>
        <w:r w:rsidRPr="00977716">
          <w:rPr>
            <w:rFonts w:ascii="Courier New" w:hAnsi="Courier New" w:cs="Courier New"/>
            <w:b/>
          </w:rPr>
          <w:t xml:space="preserve"> have all the pieces; build </w:t>
        </w:r>
        <w:proofErr w:type="spellStart"/>
        <w:r w:rsidRPr="00977716">
          <w:rPr>
            <w:rFonts w:ascii="Courier New" w:hAnsi="Courier New" w:cs="Courier New"/>
            <w:b/>
          </w:rPr>
          <w:t>fullPath</w:t>
        </w:r>
        <w:proofErr w:type="spellEnd"/>
        <w:r w:rsidRPr="00977716">
          <w:rPr>
            <w:rFonts w:ascii="Courier New" w:hAnsi="Courier New" w:cs="Courier New"/>
            <w:b/>
          </w:rPr>
          <w:t xml:space="preserve"> name</w:t>
        </w:r>
      </w:ins>
    </w:p>
    <w:p w:rsidR="00977716" w:rsidRPr="00977716" w:rsidRDefault="00977716" w:rsidP="00977716">
      <w:pPr>
        <w:jc w:val="both"/>
        <w:rPr>
          <w:ins w:id="703" w:author="Saswata Mishra" w:date="2013-09-06T14:17:00Z"/>
          <w:rFonts w:ascii="Courier New" w:hAnsi="Courier New" w:cs="Courier New"/>
          <w:b/>
        </w:rPr>
      </w:pPr>
      <w:ins w:id="704" w:author="Saswata Mishra" w:date="2013-09-06T14:17:00Z">
        <w:r w:rsidRPr="00977716">
          <w:rPr>
            <w:rFonts w:ascii="Courier New" w:hAnsi="Courier New" w:cs="Courier New"/>
            <w:b/>
          </w:rPr>
          <w:lastRenderedPageBreak/>
          <w:t xml:space="preserve">        </w:t>
        </w:r>
        <w:proofErr w:type="gramStart"/>
        <w:r w:rsidRPr="00977716">
          <w:rPr>
            <w:rFonts w:ascii="Courier New" w:hAnsi="Courier New" w:cs="Courier New"/>
            <w:b/>
          </w:rPr>
          <w:t>string</w:t>
        </w:r>
        <w:proofErr w:type="gramEnd"/>
        <w:r w:rsidRPr="00977716">
          <w:rPr>
            <w:rFonts w:ascii="Courier New" w:hAnsi="Courier New" w:cs="Courier New"/>
            <w:b/>
          </w:rPr>
          <w:t xml:space="preserve"> </w:t>
        </w:r>
        <w:proofErr w:type="spellStart"/>
        <w:r w:rsidRPr="00977716">
          <w:rPr>
            <w:rFonts w:ascii="Courier New" w:hAnsi="Courier New" w:cs="Courier New"/>
            <w:b/>
          </w:rPr>
          <w:t>fullPath</w:t>
        </w:r>
        <w:proofErr w:type="spellEnd"/>
        <w:r w:rsidRPr="00977716">
          <w:rPr>
            <w:rFonts w:ascii="Courier New" w:hAnsi="Courier New" w:cs="Courier New"/>
            <w:b/>
          </w:rPr>
          <w:t>(root);</w:t>
        </w:r>
      </w:ins>
    </w:p>
    <w:p w:rsidR="00977716" w:rsidRPr="00977716" w:rsidRDefault="00977716" w:rsidP="00977716">
      <w:pPr>
        <w:jc w:val="both"/>
        <w:rPr>
          <w:ins w:id="705" w:author="Saswata Mishra" w:date="2013-09-06T14:17:00Z"/>
          <w:rFonts w:ascii="Courier New" w:hAnsi="Courier New" w:cs="Courier New"/>
          <w:b/>
        </w:rPr>
      </w:pPr>
      <w:ins w:id="706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</w:t>
        </w:r>
        <w:proofErr w:type="gramStart"/>
        <w:r w:rsidRPr="00977716">
          <w:rPr>
            <w:rFonts w:ascii="Courier New" w:hAnsi="Courier New" w:cs="Courier New"/>
            <w:b/>
          </w:rPr>
          <w:t>if(</w:t>
        </w:r>
        <w:proofErr w:type="spellStart"/>
        <w:proofErr w:type="gramEnd"/>
        <w:r w:rsidRPr="00977716">
          <w:rPr>
            <w:rFonts w:ascii="Courier New" w:hAnsi="Courier New" w:cs="Courier New"/>
            <w:b/>
          </w:rPr>
          <w:t>subdir.length</w:t>
        </w:r>
        <w:proofErr w:type="spellEnd"/>
        <w:r w:rsidRPr="00977716">
          <w:rPr>
            <w:rFonts w:ascii="Courier New" w:hAnsi="Courier New" w:cs="Courier New"/>
            <w:b/>
          </w:rPr>
          <w:t>() &gt; 0)</w:t>
        </w:r>
      </w:ins>
    </w:p>
    <w:p w:rsidR="00977716" w:rsidRPr="00977716" w:rsidRDefault="00977716" w:rsidP="00977716">
      <w:pPr>
        <w:jc w:val="both"/>
        <w:rPr>
          <w:ins w:id="707" w:author="Saswata Mishra" w:date="2013-09-06T14:17:00Z"/>
          <w:rFonts w:ascii="Courier New" w:hAnsi="Courier New" w:cs="Courier New"/>
          <w:b/>
        </w:rPr>
      </w:pPr>
      <w:ins w:id="708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  </w:t>
        </w:r>
        <w:proofErr w:type="spellStart"/>
        <w:proofErr w:type="gramStart"/>
        <w:r w:rsidRPr="00977716">
          <w:rPr>
            <w:rFonts w:ascii="Courier New" w:hAnsi="Courier New" w:cs="Courier New"/>
            <w:b/>
          </w:rPr>
          <w:t>fullPath.append</w:t>
        </w:r>
        <w:proofErr w:type="spellEnd"/>
        <w:r w:rsidRPr="00977716">
          <w:rPr>
            <w:rFonts w:ascii="Courier New" w:hAnsi="Courier New" w:cs="Courier New"/>
            <w:b/>
          </w:rPr>
          <w:t>(</w:t>
        </w:r>
        <w:proofErr w:type="spellStart"/>
        <w:proofErr w:type="gramEnd"/>
        <w:r w:rsidRPr="00977716">
          <w:rPr>
            <w:rFonts w:ascii="Courier New" w:hAnsi="Courier New" w:cs="Courier New"/>
            <w:b/>
          </w:rPr>
          <w:t>subdir</w:t>
        </w:r>
        <w:proofErr w:type="spellEnd"/>
        <w:r w:rsidRPr="00977716">
          <w:rPr>
            <w:rFonts w:ascii="Courier New" w:hAnsi="Courier New" w:cs="Courier New"/>
            <w:b/>
          </w:rPr>
          <w:t>).append("/");</w:t>
        </w:r>
      </w:ins>
    </w:p>
    <w:p w:rsidR="00977716" w:rsidRPr="00977716" w:rsidRDefault="00977716" w:rsidP="00977716">
      <w:pPr>
        <w:jc w:val="both"/>
        <w:rPr>
          <w:ins w:id="709" w:author="Saswata Mishra" w:date="2013-09-06T14:17:00Z"/>
          <w:rFonts w:ascii="Courier New" w:hAnsi="Courier New" w:cs="Courier New"/>
          <w:b/>
        </w:rPr>
      </w:pPr>
      <w:ins w:id="710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</w:t>
        </w:r>
        <w:proofErr w:type="gramStart"/>
        <w:r w:rsidRPr="00977716">
          <w:rPr>
            <w:rFonts w:ascii="Courier New" w:hAnsi="Courier New" w:cs="Courier New"/>
            <w:b/>
          </w:rPr>
          <w:t>assert(</w:t>
        </w:r>
        <w:proofErr w:type="spellStart"/>
        <w:proofErr w:type="gramEnd"/>
        <w:r w:rsidRPr="00977716">
          <w:rPr>
            <w:rFonts w:ascii="Courier New" w:hAnsi="Courier New" w:cs="Courier New"/>
            <w:b/>
          </w:rPr>
          <w:t>fullPath</w:t>
        </w:r>
        <w:proofErr w:type="spellEnd"/>
        <w:r w:rsidRPr="00977716">
          <w:rPr>
            <w:rFonts w:ascii="Courier New" w:hAnsi="Courier New" w:cs="Courier New"/>
            <w:b/>
          </w:rPr>
          <w:t>[</w:t>
        </w:r>
        <w:proofErr w:type="spellStart"/>
        <w:r w:rsidRPr="00977716">
          <w:rPr>
            <w:rFonts w:ascii="Courier New" w:hAnsi="Courier New" w:cs="Courier New"/>
            <w:b/>
          </w:rPr>
          <w:t>fullPath.length</w:t>
        </w:r>
        <w:proofErr w:type="spellEnd"/>
        <w:r w:rsidRPr="00977716">
          <w:rPr>
            <w:rFonts w:ascii="Courier New" w:hAnsi="Courier New" w:cs="Courier New"/>
            <w:b/>
          </w:rPr>
          <w:t>()-1] == '/');</w:t>
        </w:r>
      </w:ins>
    </w:p>
    <w:p w:rsidR="00977716" w:rsidRPr="00977716" w:rsidRDefault="00977716" w:rsidP="00977716">
      <w:pPr>
        <w:jc w:val="both"/>
        <w:rPr>
          <w:ins w:id="711" w:author="Saswata Mishra" w:date="2013-09-06T14:17:00Z"/>
          <w:rFonts w:ascii="Courier New" w:hAnsi="Courier New" w:cs="Courier New"/>
          <w:b/>
        </w:rPr>
      </w:pPr>
      <w:ins w:id="712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</w:t>
        </w:r>
        <w:proofErr w:type="gramStart"/>
        <w:r w:rsidRPr="00977716">
          <w:rPr>
            <w:rFonts w:ascii="Courier New" w:hAnsi="Courier New" w:cs="Courier New"/>
            <w:b/>
          </w:rPr>
          <w:t>if(</w:t>
        </w:r>
        <w:proofErr w:type="gramEnd"/>
        <w:r w:rsidRPr="00977716">
          <w:rPr>
            <w:rFonts w:ascii="Courier New" w:hAnsi="Courier New" w:cs="Courier New"/>
            <w:b/>
          </w:rPr>
          <w:t>!exists(</w:t>
        </w:r>
        <w:proofErr w:type="spellStart"/>
        <w:r w:rsidRPr="00977716">
          <w:rPr>
            <w:rFonts w:ascii="Courier New" w:hAnsi="Courier New" w:cs="Courier New"/>
            <w:b/>
          </w:rPr>
          <w:t>fullPath</w:t>
        </w:r>
        <w:proofErr w:type="spellEnd"/>
        <w:r w:rsidRPr="00977716">
          <w:rPr>
            <w:rFonts w:ascii="Courier New" w:hAnsi="Courier New" w:cs="Courier New"/>
            <w:b/>
          </w:rPr>
          <w:t>))</w:t>
        </w:r>
      </w:ins>
    </w:p>
    <w:p w:rsidR="00977716" w:rsidRPr="00977716" w:rsidRDefault="00977716" w:rsidP="00977716">
      <w:pPr>
        <w:jc w:val="both"/>
        <w:rPr>
          <w:ins w:id="713" w:author="Saswata Mishra" w:date="2013-09-06T14:17:00Z"/>
          <w:rFonts w:ascii="Courier New" w:hAnsi="Courier New" w:cs="Courier New"/>
          <w:b/>
        </w:rPr>
      </w:pPr>
      <w:ins w:id="714" w:author="Saswata Mishra" w:date="2013-09-06T14:17:00Z">
        <w:r w:rsidRPr="00977716">
          <w:rPr>
            <w:rFonts w:ascii="Courier New" w:hAnsi="Courier New" w:cs="Courier New"/>
            <w:b/>
          </w:rPr>
          <w:t xml:space="preserve">#if </w:t>
        </w:r>
        <w:proofErr w:type="gramStart"/>
        <w:r w:rsidRPr="00977716">
          <w:rPr>
            <w:rFonts w:ascii="Courier New" w:hAnsi="Courier New" w:cs="Courier New"/>
            <w:b/>
          </w:rPr>
          <w:t>defined(</w:t>
        </w:r>
        <w:proofErr w:type="gramEnd"/>
        <w:r w:rsidRPr="00977716">
          <w:rPr>
            <w:rFonts w:ascii="Courier New" w:hAnsi="Courier New" w:cs="Courier New"/>
            <w:b/>
          </w:rPr>
          <w:t>__GNUC__) || defined(__MWERKS__)</w:t>
        </w:r>
      </w:ins>
    </w:p>
    <w:p w:rsidR="00977716" w:rsidRPr="00977716" w:rsidRDefault="00977716" w:rsidP="00977716">
      <w:pPr>
        <w:jc w:val="both"/>
        <w:rPr>
          <w:ins w:id="715" w:author="Saswata Mishra" w:date="2013-09-06T14:17:00Z"/>
          <w:rFonts w:ascii="Courier New" w:hAnsi="Courier New" w:cs="Courier New"/>
          <w:b/>
        </w:rPr>
      </w:pPr>
      <w:ins w:id="716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  </w:t>
        </w:r>
        <w:proofErr w:type="spellStart"/>
        <w:proofErr w:type="gramStart"/>
        <w:r w:rsidRPr="00977716">
          <w:rPr>
            <w:rFonts w:ascii="Courier New" w:hAnsi="Courier New" w:cs="Courier New"/>
            <w:b/>
          </w:rPr>
          <w:t>mkdir</w:t>
        </w:r>
        <w:proofErr w:type="spellEnd"/>
        <w:r w:rsidRPr="00977716">
          <w:rPr>
            <w:rFonts w:ascii="Courier New" w:hAnsi="Courier New" w:cs="Courier New"/>
            <w:b/>
          </w:rPr>
          <w:t>(</w:t>
        </w:r>
        <w:proofErr w:type="spellStart"/>
        <w:proofErr w:type="gramEnd"/>
        <w:r w:rsidRPr="00977716">
          <w:rPr>
            <w:rFonts w:ascii="Courier New" w:hAnsi="Courier New" w:cs="Courier New"/>
            <w:b/>
          </w:rPr>
          <w:t>fullPath.c_str</w:t>
        </w:r>
        <w:proofErr w:type="spellEnd"/>
        <w:r w:rsidRPr="00977716">
          <w:rPr>
            <w:rFonts w:ascii="Courier New" w:hAnsi="Courier New" w:cs="Courier New"/>
            <w:b/>
          </w:rPr>
          <w:t xml:space="preserve">(), 0);  // Create </w:t>
        </w:r>
        <w:proofErr w:type="spellStart"/>
        <w:r w:rsidRPr="00977716">
          <w:rPr>
            <w:rFonts w:ascii="Courier New" w:hAnsi="Courier New" w:cs="Courier New"/>
            <w:b/>
          </w:rPr>
          <w:t>subdir</w:t>
        </w:r>
        <w:proofErr w:type="spellEnd"/>
      </w:ins>
    </w:p>
    <w:p w:rsidR="00977716" w:rsidRPr="00977716" w:rsidRDefault="00977716" w:rsidP="00977716">
      <w:pPr>
        <w:jc w:val="both"/>
        <w:rPr>
          <w:ins w:id="717" w:author="Saswata Mishra" w:date="2013-09-06T14:17:00Z"/>
          <w:rFonts w:ascii="Courier New" w:hAnsi="Courier New" w:cs="Courier New"/>
          <w:b/>
        </w:rPr>
      </w:pPr>
      <w:ins w:id="718" w:author="Saswata Mishra" w:date="2013-09-06T14:17:00Z">
        <w:r w:rsidRPr="00977716">
          <w:rPr>
            <w:rFonts w:ascii="Courier New" w:hAnsi="Courier New" w:cs="Courier New"/>
            <w:b/>
          </w:rPr>
          <w:t>#else</w:t>
        </w:r>
      </w:ins>
    </w:p>
    <w:p w:rsidR="00977716" w:rsidRPr="00977716" w:rsidRDefault="00977716" w:rsidP="00977716">
      <w:pPr>
        <w:jc w:val="both"/>
        <w:rPr>
          <w:ins w:id="719" w:author="Saswata Mishra" w:date="2013-09-06T14:17:00Z"/>
          <w:rFonts w:ascii="Courier New" w:hAnsi="Courier New" w:cs="Courier New"/>
          <w:b/>
        </w:rPr>
      </w:pPr>
      <w:ins w:id="720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  </w:t>
        </w:r>
        <w:proofErr w:type="spellStart"/>
        <w:proofErr w:type="gramStart"/>
        <w:r w:rsidRPr="00977716">
          <w:rPr>
            <w:rFonts w:ascii="Courier New" w:hAnsi="Courier New" w:cs="Courier New"/>
            <w:b/>
          </w:rPr>
          <w:t>mkdir</w:t>
        </w:r>
        <w:proofErr w:type="spellEnd"/>
        <w:r w:rsidRPr="00977716">
          <w:rPr>
            <w:rFonts w:ascii="Courier New" w:hAnsi="Courier New" w:cs="Courier New"/>
            <w:b/>
          </w:rPr>
          <w:t>(</w:t>
        </w:r>
        <w:proofErr w:type="spellStart"/>
        <w:proofErr w:type="gramEnd"/>
        <w:r w:rsidRPr="00977716">
          <w:rPr>
            <w:rFonts w:ascii="Courier New" w:hAnsi="Courier New" w:cs="Courier New"/>
            <w:b/>
          </w:rPr>
          <w:t>fullPath.c_str</w:t>
        </w:r>
        <w:proofErr w:type="spellEnd"/>
        <w:r w:rsidRPr="00977716">
          <w:rPr>
            <w:rFonts w:ascii="Courier New" w:hAnsi="Courier New" w:cs="Courier New"/>
            <w:b/>
          </w:rPr>
          <w:t xml:space="preserve">());  // Create </w:t>
        </w:r>
        <w:proofErr w:type="spellStart"/>
        <w:r w:rsidRPr="00977716">
          <w:rPr>
            <w:rFonts w:ascii="Courier New" w:hAnsi="Courier New" w:cs="Courier New"/>
            <w:b/>
          </w:rPr>
          <w:t>subdir</w:t>
        </w:r>
        <w:proofErr w:type="spellEnd"/>
      </w:ins>
    </w:p>
    <w:p w:rsidR="00977716" w:rsidRPr="00977716" w:rsidRDefault="00977716" w:rsidP="00977716">
      <w:pPr>
        <w:jc w:val="both"/>
        <w:rPr>
          <w:ins w:id="721" w:author="Saswata Mishra" w:date="2013-09-06T14:17:00Z"/>
          <w:rFonts w:ascii="Courier New" w:hAnsi="Courier New" w:cs="Courier New"/>
          <w:b/>
        </w:rPr>
      </w:pPr>
      <w:ins w:id="722" w:author="Saswata Mishra" w:date="2013-09-06T14:17:00Z">
        <w:r w:rsidRPr="00977716">
          <w:rPr>
            <w:rFonts w:ascii="Courier New" w:hAnsi="Courier New" w:cs="Courier New"/>
            <w:b/>
          </w:rPr>
          <w:t>#</w:t>
        </w:r>
        <w:proofErr w:type="spellStart"/>
        <w:r w:rsidRPr="00977716">
          <w:rPr>
            <w:rFonts w:ascii="Courier New" w:hAnsi="Courier New" w:cs="Courier New"/>
            <w:b/>
          </w:rPr>
          <w:t>endif</w:t>
        </w:r>
        <w:proofErr w:type="spellEnd"/>
      </w:ins>
    </w:p>
    <w:p w:rsidR="00977716" w:rsidRPr="00977716" w:rsidRDefault="00977716" w:rsidP="00977716">
      <w:pPr>
        <w:jc w:val="both"/>
        <w:rPr>
          <w:ins w:id="723" w:author="Saswata Mishra" w:date="2013-09-06T14:17:00Z"/>
          <w:rFonts w:ascii="Courier New" w:hAnsi="Courier New" w:cs="Courier New"/>
          <w:b/>
        </w:rPr>
      </w:pPr>
      <w:ins w:id="724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</w:t>
        </w:r>
        <w:proofErr w:type="spellStart"/>
        <w:proofErr w:type="gramStart"/>
        <w:r w:rsidRPr="00977716">
          <w:rPr>
            <w:rFonts w:ascii="Courier New" w:hAnsi="Courier New" w:cs="Courier New"/>
            <w:b/>
          </w:rPr>
          <w:t>fullPath.append</w:t>
        </w:r>
        <w:proofErr w:type="spellEnd"/>
        <w:r w:rsidRPr="00977716">
          <w:rPr>
            <w:rFonts w:ascii="Courier New" w:hAnsi="Courier New" w:cs="Courier New"/>
            <w:b/>
          </w:rPr>
          <w:t>(</w:t>
        </w:r>
        <w:proofErr w:type="spellStart"/>
        <w:proofErr w:type="gramEnd"/>
        <w:r w:rsidRPr="00977716">
          <w:rPr>
            <w:rFonts w:ascii="Courier New" w:hAnsi="Courier New" w:cs="Courier New"/>
            <w:b/>
          </w:rPr>
          <w:t>line.substr</w:t>
        </w:r>
        <w:proofErr w:type="spellEnd"/>
        <w:r w:rsidRPr="00977716">
          <w:rPr>
            <w:rFonts w:ascii="Courier New" w:hAnsi="Courier New" w:cs="Courier New"/>
            <w:b/>
          </w:rPr>
          <w:t>(</w:t>
        </w:r>
        <w:proofErr w:type="spellStart"/>
        <w:r w:rsidRPr="00977716">
          <w:rPr>
            <w:rFonts w:ascii="Courier New" w:hAnsi="Courier New" w:cs="Courier New"/>
            <w:b/>
          </w:rPr>
          <w:t>startOfFile</w:t>
        </w:r>
        <w:proofErr w:type="spellEnd"/>
        <w:r w:rsidRPr="00977716">
          <w:rPr>
            <w:rFonts w:ascii="Courier New" w:hAnsi="Courier New" w:cs="Courier New"/>
            <w:b/>
          </w:rPr>
          <w:t>,</w:t>
        </w:r>
      </w:ins>
    </w:p>
    <w:p w:rsidR="00977716" w:rsidRPr="00977716" w:rsidRDefault="00977716" w:rsidP="00977716">
      <w:pPr>
        <w:jc w:val="both"/>
        <w:rPr>
          <w:ins w:id="725" w:author="Saswata Mishra" w:date="2013-09-06T14:17:00Z"/>
          <w:rFonts w:ascii="Courier New" w:hAnsi="Courier New" w:cs="Courier New"/>
          <w:b/>
        </w:rPr>
      </w:pPr>
      <w:ins w:id="726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                </w:t>
        </w:r>
        <w:proofErr w:type="spellStart"/>
        <w:proofErr w:type="gramStart"/>
        <w:r w:rsidRPr="00977716">
          <w:rPr>
            <w:rFonts w:ascii="Courier New" w:hAnsi="Courier New" w:cs="Courier New"/>
            <w:b/>
          </w:rPr>
          <w:t>endOfFile</w:t>
        </w:r>
        <w:proofErr w:type="spellEnd"/>
        <w:proofErr w:type="gramEnd"/>
        <w:r w:rsidRPr="00977716">
          <w:rPr>
            <w:rFonts w:ascii="Courier New" w:hAnsi="Courier New" w:cs="Courier New"/>
            <w:b/>
          </w:rPr>
          <w:t xml:space="preserve"> - </w:t>
        </w:r>
        <w:proofErr w:type="spellStart"/>
        <w:r w:rsidRPr="00977716">
          <w:rPr>
            <w:rFonts w:ascii="Courier New" w:hAnsi="Courier New" w:cs="Courier New"/>
            <w:b/>
          </w:rPr>
          <w:t>startOfFile</w:t>
        </w:r>
        <w:proofErr w:type="spellEnd"/>
        <w:r w:rsidRPr="00977716">
          <w:rPr>
            <w:rFonts w:ascii="Courier New" w:hAnsi="Courier New" w:cs="Courier New"/>
            <w:b/>
          </w:rPr>
          <w:t>));</w:t>
        </w:r>
      </w:ins>
    </w:p>
    <w:p w:rsidR="00977716" w:rsidRPr="00977716" w:rsidRDefault="00977716" w:rsidP="00977716">
      <w:pPr>
        <w:jc w:val="both"/>
        <w:rPr>
          <w:ins w:id="727" w:author="Saswata Mishra" w:date="2013-09-06T14:17:00Z"/>
          <w:rFonts w:ascii="Courier New" w:hAnsi="Courier New" w:cs="Courier New"/>
          <w:b/>
        </w:rPr>
      </w:pPr>
      <w:ins w:id="728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</w:t>
        </w:r>
        <w:proofErr w:type="spellStart"/>
        <w:proofErr w:type="gramStart"/>
        <w:r w:rsidRPr="00977716">
          <w:rPr>
            <w:rFonts w:ascii="Courier New" w:hAnsi="Courier New" w:cs="Courier New"/>
            <w:b/>
          </w:rPr>
          <w:t>outf.open</w:t>
        </w:r>
        <w:proofErr w:type="spellEnd"/>
        <w:r w:rsidRPr="00977716">
          <w:rPr>
            <w:rFonts w:ascii="Courier New" w:hAnsi="Courier New" w:cs="Courier New"/>
            <w:b/>
          </w:rPr>
          <w:t>(</w:t>
        </w:r>
        <w:proofErr w:type="spellStart"/>
        <w:proofErr w:type="gramEnd"/>
        <w:r w:rsidRPr="00977716">
          <w:rPr>
            <w:rFonts w:ascii="Courier New" w:hAnsi="Courier New" w:cs="Courier New"/>
            <w:b/>
          </w:rPr>
          <w:t>fullPath.c_str</w:t>
        </w:r>
        <w:proofErr w:type="spellEnd"/>
        <w:r w:rsidRPr="00977716">
          <w:rPr>
            <w:rFonts w:ascii="Courier New" w:hAnsi="Courier New" w:cs="Courier New"/>
            <w:b/>
          </w:rPr>
          <w:t>());</w:t>
        </w:r>
      </w:ins>
    </w:p>
    <w:p w:rsidR="00977716" w:rsidRPr="00977716" w:rsidRDefault="00977716" w:rsidP="00977716">
      <w:pPr>
        <w:jc w:val="both"/>
        <w:rPr>
          <w:ins w:id="729" w:author="Saswata Mishra" w:date="2013-09-06T14:17:00Z"/>
          <w:rFonts w:ascii="Courier New" w:hAnsi="Courier New" w:cs="Courier New"/>
          <w:b/>
        </w:rPr>
      </w:pPr>
      <w:ins w:id="730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</w:t>
        </w:r>
        <w:proofErr w:type="gramStart"/>
        <w:r w:rsidRPr="00977716">
          <w:rPr>
            <w:rFonts w:ascii="Courier New" w:hAnsi="Courier New" w:cs="Courier New"/>
            <w:b/>
          </w:rPr>
          <w:t>if(</w:t>
        </w:r>
        <w:proofErr w:type="gramEnd"/>
        <w:r w:rsidRPr="00977716">
          <w:rPr>
            <w:rFonts w:ascii="Courier New" w:hAnsi="Courier New" w:cs="Courier New"/>
            <w:b/>
          </w:rPr>
          <w:t>!</w:t>
        </w:r>
        <w:proofErr w:type="spellStart"/>
        <w:r w:rsidRPr="00977716">
          <w:rPr>
            <w:rFonts w:ascii="Courier New" w:hAnsi="Courier New" w:cs="Courier New"/>
            <w:b/>
          </w:rPr>
          <w:t>outf</w:t>
        </w:r>
        <w:proofErr w:type="spellEnd"/>
        <w:r w:rsidRPr="00977716">
          <w:rPr>
            <w:rFonts w:ascii="Courier New" w:hAnsi="Courier New" w:cs="Courier New"/>
            <w:b/>
          </w:rPr>
          <w:t>) {</w:t>
        </w:r>
      </w:ins>
    </w:p>
    <w:p w:rsidR="00977716" w:rsidRPr="00977716" w:rsidRDefault="00977716" w:rsidP="00977716">
      <w:pPr>
        <w:jc w:val="both"/>
        <w:rPr>
          <w:ins w:id="731" w:author="Saswata Mishra" w:date="2013-09-06T14:17:00Z"/>
          <w:rFonts w:ascii="Courier New" w:hAnsi="Courier New" w:cs="Courier New"/>
          <w:b/>
        </w:rPr>
      </w:pPr>
      <w:ins w:id="732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  </w:t>
        </w:r>
        <w:proofErr w:type="gramStart"/>
        <w:r w:rsidRPr="00977716">
          <w:rPr>
            <w:rFonts w:ascii="Courier New" w:hAnsi="Courier New" w:cs="Courier New"/>
            <w:b/>
          </w:rPr>
          <w:t>cerr</w:t>
        </w:r>
        <w:proofErr w:type="gramEnd"/>
        <w:r w:rsidRPr="00977716">
          <w:rPr>
            <w:rFonts w:ascii="Courier New" w:hAnsi="Courier New" w:cs="Courier New"/>
            <w:b/>
          </w:rPr>
          <w:t xml:space="preserve"> &lt;&lt; "error opening " &lt;&lt; </w:t>
        </w:r>
        <w:proofErr w:type="spellStart"/>
        <w:r w:rsidRPr="00977716">
          <w:rPr>
            <w:rFonts w:ascii="Courier New" w:hAnsi="Courier New" w:cs="Courier New"/>
            <w:b/>
          </w:rPr>
          <w:t>fullPath</w:t>
        </w:r>
        <w:proofErr w:type="spellEnd"/>
      </w:ins>
    </w:p>
    <w:p w:rsidR="00977716" w:rsidRPr="00977716" w:rsidRDefault="00977716" w:rsidP="00977716">
      <w:pPr>
        <w:jc w:val="both"/>
        <w:rPr>
          <w:ins w:id="733" w:author="Saswata Mishra" w:date="2013-09-06T14:17:00Z"/>
          <w:rFonts w:ascii="Courier New" w:hAnsi="Courier New" w:cs="Courier New"/>
          <w:b/>
        </w:rPr>
      </w:pPr>
      <w:ins w:id="734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       &lt;&lt; </w:t>
        </w:r>
        <w:proofErr w:type="gramStart"/>
        <w:r w:rsidRPr="00977716">
          <w:rPr>
            <w:rFonts w:ascii="Courier New" w:hAnsi="Courier New" w:cs="Courier New"/>
            <w:b/>
          </w:rPr>
          <w:t>" for</w:t>
        </w:r>
        <w:proofErr w:type="gramEnd"/>
        <w:r w:rsidRPr="00977716">
          <w:rPr>
            <w:rFonts w:ascii="Courier New" w:hAnsi="Courier New" w:cs="Courier New"/>
            <w:b/>
          </w:rPr>
          <w:t xml:space="preserve"> output" &lt;&lt; endl;</w:t>
        </w:r>
      </w:ins>
    </w:p>
    <w:p w:rsidR="00977716" w:rsidRPr="00977716" w:rsidRDefault="00977716" w:rsidP="00977716">
      <w:pPr>
        <w:jc w:val="both"/>
        <w:rPr>
          <w:ins w:id="735" w:author="Saswata Mishra" w:date="2013-09-06T14:17:00Z"/>
          <w:rFonts w:ascii="Courier New" w:hAnsi="Courier New" w:cs="Courier New"/>
          <w:b/>
        </w:rPr>
      </w:pPr>
      <w:ins w:id="736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  </w:t>
        </w:r>
        <w:proofErr w:type="gramStart"/>
        <w:r w:rsidRPr="00977716">
          <w:rPr>
            <w:rFonts w:ascii="Courier New" w:hAnsi="Courier New" w:cs="Courier New"/>
            <w:b/>
          </w:rPr>
          <w:t>exit(</w:t>
        </w:r>
        <w:proofErr w:type="gramEnd"/>
        <w:r w:rsidRPr="00977716">
          <w:rPr>
            <w:rFonts w:ascii="Courier New" w:hAnsi="Courier New" w:cs="Courier New"/>
            <w:b/>
          </w:rPr>
          <w:t>EXIT_FAILURE);</w:t>
        </w:r>
      </w:ins>
    </w:p>
    <w:p w:rsidR="00977716" w:rsidRPr="00977716" w:rsidRDefault="00977716" w:rsidP="00977716">
      <w:pPr>
        <w:jc w:val="both"/>
        <w:rPr>
          <w:ins w:id="737" w:author="Saswata Mishra" w:date="2013-09-06T14:17:00Z"/>
          <w:rFonts w:ascii="Courier New" w:hAnsi="Courier New" w:cs="Courier New"/>
          <w:b/>
        </w:rPr>
      </w:pPr>
      <w:ins w:id="738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}</w:t>
        </w:r>
      </w:ins>
    </w:p>
    <w:p w:rsidR="00977716" w:rsidRPr="00977716" w:rsidRDefault="00977716" w:rsidP="00977716">
      <w:pPr>
        <w:jc w:val="both"/>
        <w:rPr>
          <w:ins w:id="739" w:author="Saswata Mishra" w:date="2013-09-06T14:17:00Z"/>
          <w:rFonts w:ascii="Courier New" w:hAnsi="Courier New" w:cs="Courier New"/>
          <w:b/>
        </w:rPr>
      </w:pPr>
      <w:ins w:id="740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</w:t>
        </w:r>
        <w:proofErr w:type="spellStart"/>
        <w:proofErr w:type="gramStart"/>
        <w:r w:rsidRPr="00977716">
          <w:rPr>
            <w:rFonts w:ascii="Courier New" w:hAnsi="Courier New" w:cs="Courier New"/>
            <w:b/>
          </w:rPr>
          <w:t>inCode</w:t>
        </w:r>
        <w:proofErr w:type="spellEnd"/>
        <w:proofErr w:type="gramEnd"/>
        <w:r w:rsidRPr="00977716">
          <w:rPr>
            <w:rFonts w:ascii="Courier New" w:hAnsi="Courier New" w:cs="Courier New"/>
            <w:b/>
          </w:rPr>
          <w:t xml:space="preserve"> = true;</w:t>
        </w:r>
      </w:ins>
    </w:p>
    <w:p w:rsidR="00977716" w:rsidRPr="00977716" w:rsidRDefault="00977716" w:rsidP="00977716">
      <w:pPr>
        <w:jc w:val="both"/>
        <w:rPr>
          <w:ins w:id="741" w:author="Saswata Mishra" w:date="2013-09-06T14:17:00Z"/>
          <w:rFonts w:ascii="Courier New" w:hAnsi="Courier New" w:cs="Courier New"/>
          <w:b/>
        </w:rPr>
      </w:pPr>
      <w:ins w:id="742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</w:t>
        </w:r>
        <w:proofErr w:type="gramStart"/>
        <w:r w:rsidRPr="00977716">
          <w:rPr>
            <w:rFonts w:ascii="Courier New" w:hAnsi="Courier New" w:cs="Courier New"/>
            <w:b/>
          </w:rPr>
          <w:t>cout</w:t>
        </w:r>
        <w:proofErr w:type="gramEnd"/>
        <w:r w:rsidRPr="00977716">
          <w:rPr>
            <w:rFonts w:ascii="Courier New" w:hAnsi="Courier New" w:cs="Courier New"/>
            <w:b/>
          </w:rPr>
          <w:t xml:space="preserve"> &lt;&lt; "Processing " &lt;&lt; </w:t>
        </w:r>
        <w:proofErr w:type="spellStart"/>
        <w:r w:rsidRPr="00977716">
          <w:rPr>
            <w:rFonts w:ascii="Courier New" w:hAnsi="Courier New" w:cs="Courier New"/>
            <w:b/>
          </w:rPr>
          <w:t>fullPath</w:t>
        </w:r>
        <w:proofErr w:type="spellEnd"/>
        <w:r w:rsidRPr="00977716">
          <w:rPr>
            <w:rFonts w:ascii="Courier New" w:hAnsi="Courier New" w:cs="Courier New"/>
            <w:b/>
          </w:rPr>
          <w:t xml:space="preserve"> &lt;&lt; endl;</w:t>
        </w:r>
      </w:ins>
    </w:p>
    <w:p w:rsidR="00977716" w:rsidRPr="00977716" w:rsidRDefault="00977716" w:rsidP="00977716">
      <w:pPr>
        <w:jc w:val="both"/>
        <w:rPr>
          <w:ins w:id="743" w:author="Saswata Mishra" w:date="2013-09-06T14:17:00Z"/>
          <w:rFonts w:ascii="Courier New" w:hAnsi="Courier New" w:cs="Courier New"/>
          <w:b/>
        </w:rPr>
      </w:pPr>
      <w:ins w:id="744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</w:t>
        </w:r>
        <w:proofErr w:type="gramStart"/>
        <w:r w:rsidRPr="00977716">
          <w:rPr>
            <w:rFonts w:ascii="Courier New" w:hAnsi="Courier New" w:cs="Courier New"/>
            <w:b/>
          </w:rPr>
          <w:t>if(</w:t>
        </w:r>
        <w:proofErr w:type="spellStart"/>
        <w:proofErr w:type="gramEnd"/>
        <w:r w:rsidRPr="00977716">
          <w:rPr>
            <w:rFonts w:ascii="Courier New" w:hAnsi="Courier New" w:cs="Courier New"/>
            <w:b/>
          </w:rPr>
          <w:t>printDelims</w:t>
        </w:r>
        <w:proofErr w:type="spellEnd"/>
        <w:r w:rsidRPr="00977716">
          <w:rPr>
            <w:rFonts w:ascii="Courier New" w:hAnsi="Courier New" w:cs="Courier New"/>
            <w:b/>
          </w:rPr>
          <w:t>)</w:t>
        </w:r>
      </w:ins>
    </w:p>
    <w:p w:rsidR="00977716" w:rsidRPr="00977716" w:rsidRDefault="00977716" w:rsidP="00977716">
      <w:pPr>
        <w:jc w:val="both"/>
        <w:rPr>
          <w:ins w:id="745" w:author="Saswata Mishra" w:date="2013-09-06T14:17:00Z"/>
          <w:rFonts w:ascii="Courier New" w:hAnsi="Courier New" w:cs="Courier New"/>
          <w:b/>
        </w:rPr>
      </w:pPr>
      <w:ins w:id="746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  </w:t>
        </w:r>
        <w:proofErr w:type="spellStart"/>
        <w:proofErr w:type="gramStart"/>
        <w:r w:rsidRPr="00977716">
          <w:rPr>
            <w:rFonts w:ascii="Courier New" w:hAnsi="Courier New" w:cs="Courier New"/>
            <w:b/>
          </w:rPr>
          <w:t>outf</w:t>
        </w:r>
        <w:proofErr w:type="spellEnd"/>
        <w:proofErr w:type="gramEnd"/>
        <w:r w:rsidRPr="00977716">
          <w:rPr>
            <w:rFonts w:ascii="Courier New" w:hAnsi="Courier New" w:cs="Courier New"/>
            <w:b/>
          </w:rPr>
          <w:t xml:space="preserve"> &lt;&lt; line &lt;&lt; endl;</w:t>
        </w:r>
      </w:ins>
    </w:p>
    <w:p w:rsidR="00977716" w:rsidRPr="00977716" w:rsidRDefault="00977716" w:rsidP="00977716">
      <w:pPr>
        <w:jc w:val="both"/>
        <w:rPr>
          <w:ins w:id="747" w:author="Saswata Mishra" w:date="2013-09-06T14:17:00Z"/>
          <w:rFonts w:ascii="Courier New" w:hAnsi="Courier New" w:cs="Courier New"/>
          <w:b/>
        </w:rPr>
      </w:pPr>
      <w:ins w:id="748" w:author="Saswata Mishra" w:date="2013-09-06T14:17:00Z">
        <w:r w:rsidRPr="00977716">
          <w:rPr>
            <w:rFonts w:ascii="Courier New" w:hAnsi="Courier New" w:cs="Courier New"/>
            <w:b/>
          </w:rPr>
          <w:lastRenderedPageBreak/>
          <w:t xml:space="preserve">      }</w:t>
        </w:r>
      </w:ins>
    </w:p>
    <w:p w:rsidR="00977716" w:rsidRPr="00977716" w:rsidRDefault="00977716" w:rsidP="00977716">
      <w:pPr>
        <w:jc w:val="both"/>
        <w:rPr>
          <w:ins w:id="749" w:author="Saswata Mishra" w:date="2013-09-06T14:17:00Z"/>
          <w:rFonts w:ascii="Courier New" w:hAnsi="Courier New" w:cs="Courier New"/>
          <w:b/>
        </w:rPr>
      </w:pPr>
      <w:ins w:id="750" w:author="Saswata Mishra" w:date="2013-09-06T14:17:00Z">
        <w:r w:rsidRPr="00977716">
          <w:rPr>
            <w:rFonts w:ascii="Courier New" w:hAnsi="Courier New" w:cs="Courier New"/>
            <w:b/>
          </w:rPr>
          <w:t xml:space="preserve">      </w:t>
        </w:r>
        <w:proofErr w:type="gramStart"/>
        <w:r w:rsidRPr="00977716">
          <w:rPr>
            <w:rFonts w:ascii="Courier New" w:hAnsi="Courier New" w:cs="Courier New"/>
            <w:b/>
          </w:rPr>
          <w:t>else</w:t>
        </w:r>
        <w:proofErr w:type="gramEnd"/>
        <w:r w:rsidRPr="00977716">
          <w:rPr>
            <w:rFonts w:ascii="Courier New" w:hAnsi="Courier New" w:cs="Courier New"/>
            <w:b/>
          </w:rPr>
          <w:t xml:space="preserve"> if(</w:t>
        </w:r>
        <w:proofErr w:type="spellStart"/>
        <w:r w:rsidRPr="00977716">
          <w:rPr>
            <w:rFonts w:ascii="Courier New" w:hAnsi="Courier New" w:cs="Courier New"/>
            <w:b/>
          </w:rPr>
          <w:t>inCode</w:t>
        </w:r>
        <w:proofErr w:type="spellEnd"/>
        <w:r w:rsidRPr="00977716">
          <w:rPr>
            <w:rFonts w:ascii="Courier New" w:hAnsi="Courier New" w:cs="Courier New"/>
            <w:b/>
          </w:rPr>
          <w:t>) {</w:t>
        </w:r>
      </w:ins>
    </w:p>
    <w:p w:rsidR="00977716" w:rsidRPr="00977716" w:rsidRDefault="00977716" w:rsidP="00977716">
      <w:pPr>
        <w:jc w:val="both"/>
        <w:rPr>
          <w:ins w:id="751" w:author="Saswata Mishra" w:date="2013-09-06T14:17:00Z"/>
          <w:rFonts w:ascii="Courier New" w:hAnsi="Courier New" w:cs="Courier New"/>
          <w:b/>
        </w:rPr>
      </w:pPr>
      <w:ins w:id="752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</w:t>
        </w:r>
        <w:proofErr w:type="gramStart"/>
        <w:r w:rsidRPr="00977716">
          <w:rPr>
            <w:rFonts w:ascii="Courier New" w:hAnsi="Courier New" w:cs="Courier New"/>
            <w:b/>
          </w:rPr>
          <w:t>assert(</w:t>
        </w:r>
        <w:proofErr w:type="spellStart"/>
        <w:proofErr w:type="gramEnd"/>
        <w:r w:rsidRPr="00977716">
          <w:rPr>
            <w:rFonts w:ascii="Courier New" w:hAnsi="Courier New" w:cs="Courier New"/>
            <w:b/>
          </w:rPr>
          <w:t>outf</w:t>
        </w:r>
        <w:proofErr w:type="spellEnd"/>
        <w:r w:rsidRPr="00977716">
          <w:rPr>
            <w:rFonts w:ascii="Courier New" w:hAnsi="Courier New" w:cs="Courier New"/>
            <w:b/>
          </w:rPr>
          <w:t>);</w:t>
        </w:r>
      </w:ins>
    </w:p>
    <w:p w:rsidR="00977716" w:rsidRPr="00977716" w:rsidRDefault="00977716" w:rsidP="00977716">
      <w:pPr>
        <w:jc w:val="both"/>
        <w:rPr>
          <w:ins w:id="753" w:author="Saswata Mishra" w:date="2013-09-06T14:17:00Z"/>
          <w:rFonts w:ascii="Courier New" w:hAnsi="Courier New" w:cs="Courier New"/>
          <w:b/>
        </w:rPr>
      </w:pPr>
      <w:ins w:id="754" w:author="Saswata Mishra" w:date="2013-09-06T14:17:00Z">
        <w:r w:rsidRPr="00977716">
          <w:rPr>
            <w:rFonts w:ascii="Courier New" w:hAnsi="Courier New" w:cs="Courier New"/>
            <w:b/>
          </w:rPr>
          <w:t xml:space="preserve">        </w:t>
        </w:r>
        <w:proofErr w:type="spellStart"/>
        <w:proofErr w:type="gramStart"/>
        <w:r w:rsidRPr="00977716">
          <w:rPr>
            <w:rFonts w:ascii="Courier New" w:hAnsi="Courier New" w:cs="Courier New"/>
            <w:b/>
          </w:rPr>
          <w:t>outf</w:t>
        </w:r>
        <w:proofErr w:type="spellEnd"/>
        <w:proofErr w:type="gramEnd"/>
        <w:r w:rsidRPr="00977716">
          <w:rPr>
            <w:rFonts w:ascii="Courier New" w:hAnsi="Courier New" w:cs="Courier New"/>
            <w:b/>
          </w:rPr>
          <w:t xml:space="preserve"> &lt;&lt; line &lt;&lt; endl;  // Output middle code line</w:t>
        </w:r>
      </w:ins>
    </w:p>
    <w:p w:rsidR="00977716" w:rsidRPr="00977716" w:rsidRDefault="00977716" w:rsidP="00977716">
      <w:pPr>
        <w:jc w:val="both"/>
        <w:rPr>
          <w:ins w:id="755" w:author="Saswata Mishra" w:date="2013-09-06T14:17:00Z"/>
          <w:rFonts w:ascii="Courier New" w:hAnsi="Courier New" w:cs="Courier New"/>
          <w:b/>
        </w:rPr>
      </w:pPr>
      <w:ins w:id="756" w:author="Saswata Mishra" w:date="2013-09-06T14:17:00Z">
        <w:r w:rsidRPr="00977716">
          <w:rPr>
            <w:rFonts w:ascii="Courier New" w:hAnsi="Courier New" w:cs="Courier New"/>
            <w:b/>
          </w:rPr>
          <w:t xml:space="preserve">      }</w:t>
        </w:r>
      </w:ins>
    </w:p>
    <w:p w:rsidR="00977716" w:rsidRPr="00977716" w:rsidRDefault="00977716" w:rsidP="00977716">
      <w:pPr>
        <w:jc w:val="both"/>
        <w:rPr>
          <w:ins w:id="757" w:author="Saswata Mishra" w:date="2013-09-06T14:17:00Z"/>
          <w:rFonts w:ascii="Courier New" w:hAnsi="Courier New" w:cs="Courier New"/>
          <w:b/>
        </w:rPr>
      </w:pPr>
      <w:ins w:id="758" w:author="Saswata Mishra" w:date="2013-09-06T14:17:00Z">
        <w:r w:rsidRPr="00977716">
          <w:rPr>
            <w:rFonts w:ascii="Courier New" w:hAnsi="Courier New" w:cs="Courier New"/>
            <w:b/>
          </w:rPr>
          <w:t xml:space="preserve">    }</w:t>
        </w:r>
      </w:ins>
    </w:p>
    <w:p w:rsidR="00977716" w:rsidRPr="00977716" w:rsidRDefault="00977716" w:rsidP="00977716">
      <w:pPr>
        <w:jc w:val="both"/>
        <w:rPr>
          <w:ins w:id="759" w:author="Saswata Mishra" w:date="2013-09-06T14:17:00Z"/>
          <w:rFonts w:ascii="Courier New" w:hAnsi="Courier New" w:cs="Courier New"/>
          <w:b/>
        </w:rPr>
      </w:pPr>
      <w:ins w:id="760" w:author="Saswata Mishra" w:date="2013-09-06T14:17:00Z">
        <w:r w:rsidRPr="00977716">
          <w:rPr>
            <w:rFonts w:ascii="Courier New" w:hAnsi="Courier New" w:cs="Courier New"/>
            <w:b/>
          </w:rPr>
          <w:t xml:space="preserve">  }</w:t>
        </w:r>
      </w:ins>
    </w:p>
    <w:p w:rsidR="00977716" w:rsidRPr="00977716" w:rsidRDefault="00977716" w:rsidP="00977716">
      <w:pPr>
        <w:jc w:val="both"/>
        <w:rPr>
          <w:ins w:id="761" w:author="Saswata Mishra" w:date="2013-09-06T14:17:00Z"/>
          <w:rFonts w:ascii="Courier New" w:hAnsi="Courier New" w:cs="Courier New"/>
          <w:b/>
        </w:rPr>
      </w:pPr>
      <w:ins w:id="762" w:author="Saswata Mishra" w:date="2013-09-06T14:17:00Z">
        <w:r w:rsidRPr="00977716">
          <w:rPr>
            <w:rFonts w:ascii="Courier New" w:hAnsi="Courier New" w:cs="Courier New"/>
            <w:b/>
          </w:rPr>
          <w:t xml:space="preserve">  </w:t>
        </w:r>
        <w:proofErr w:type="gramStart"/>
        <w:r w:rsidRPr="00977716">
          <w:rPr>
            <w:rFonts w:ascii="Courier New" w:hAnsi="Courier New" w:cs="Courier New"/>
            <w:b/>
          </w:rPr>
          <w:t>exit(</w:t>
        </w:r>
        <w:proofErr w:type="gramEnd"/>
        <w:r w:rsidRPr="00977716">
          <w:rPr>
            <w:rFonts w:ascii="Courier New" w:hAnsi="Courier New" w:cs="Courier New"/>
            <w:b/>
          </w:rPr>
          <w:t>EXIT_SUCCESS);</w:t>
        </w:r>
      </w:ins>
    </w:p>
    <w:p w:rsidR="00274E2F" w:rsidRPr="008A2758" w:rsidDel="00977716" w:rsidRDefault="00977716" w:rsidP="00977716">
      <w:pPr>
        <w:jc w:val="both"/>
        <w:rPr>
          <w:del w:id="763" w:author="Saswata Mishra" w:date="2013-09-06T14:17:00Z"/>
          <w:rFonts w:ascii="Courier New" w:hAnsi="Courier New" w:cs="Courier New"/>
          <w:b/>
        </w:rPr>
      </w:pPr>
      <w:ins w:id="764" w:author="Saswata Mishra" w:date="2013-09-06T14:17:00Z">
        <w:r w:rsidRPr="00977716">
          <w:rPr>
            <w:rFonts w:ascii="Courier New" w:hAnsi="Courier New" w:cs="Courier New"/>
            <w:b/>
          </w:rPr>
          <w:t>} ///:~</w:t>
        </w:r>
      </w:ins>
      <w:del w:id="765" w:author="Saswata Mishra" w:date="2013-09-06T14:17:00Z">
        <w:r w:rsidR="00274E2F" w:rsidRPr="008A2758" w:rsidDel="00977716">
          <w:rPr>
            <w:rFonts w:ascii="Courier New" w:hAnsi="Courier New" w:cs="Courier New"/>
            <w:b/>
          </w:rPr>
          <w:delText>// Extracts code from text.</w:delText>
        </w:r>
      </w:del>
    </w:p>
    <w:p w:rsidR="00274E2F" w:rsidRPr="008A2758" w:rsidDel="00977716" w:rsidRDefault="00274E2F" w:rsidP="00977716">
      <w:pPr>
        <w:jc w:val="both"/>
        <w:rPr>
          <w:del w:id="766" w:author="Saswata Mishra" w:date="2013-09-06T14:17:00Z"/>
          <w:rFonts w:ascii="Courier New" w:hAnsi="Courier New" w:cs="Courier New"/>
          <w:b/>
        </w:rPr>
      </w:pPr>
      <w:del w:id="767" w:author="Saswata Mishra" w:date="2013-09-06T14:17:00Z">
        <w:r w:rsidRPr="008A2758" w:rsidDel="00977716">
          <w:rPr>
            <w:rFonts w:ascii="Courier New" w:hAnsi="Courier New" w:cs="Courier New"/>
            <w:b/>
          </w:rPr>
          <w:delText>#include</w:delText>
        </w:r>
        <w:r w:rsidR="00337AAB" w:rsidDel="00977716">
          <w:rPr>
            <w:rFonts w:ascii="Courier New" w:hAnsi="Courier New" w:cs="Courier New"/>
            <w:b/>
          </w:rPr>
          <w:delText xml:space="preserve"> </w:delText>
        </w:r>
        <w:r w:rsidRPr="008A2758" w:rsidDel="00977716">
          <w:rPr>
            <w:rFonts w:ascii="Courier New" w:hAnsi="Courier New" w:cs="Courier New"/>
            <w:b/>
          </w:rPr>
          <w:delText>&lt;cassert&gt;</w:delText>
        </w:r>
      </w:del>
    </w:p>
    <w:p w:rsidR="00274E2F" w:rsidRPr="008A2758" w:rsidDel="00977716" w:rsidRDefault="00274E2F" w:rsidP="00977716">
      <w:pPr>
        <w:jc w:val="both"/>
        <w:rPr>
          <w:del w:id="768" w:author="Saswata Mishra" w:date="2013-09-06T14:17:00Z"/>
          <w:rFonts w:ascii="Courier New" w:hAnsi="Courier New" w:cs="Courier New"/>
          <w:b/>
        </w:rPr>
      </w:pPr>
      <w:del w:id="769" w:author="Saswata Mishra" w:date="2013-09-06T14:17:00Z">
        <w:r w:rsidRPr="008A2758" w:rsidDel="00977716">
          <w:rPr>
            <w:rFonts w:ascii="Courier New" w:hAnsi="Courier New" w:cs="Courier New"/>
            <w:b/>
          </w:rPr>
          <w:delText>#include</w:delText>
        </w:r>
        <w:r w:rsidR="00337AAB" w:rsidDel="00977716">
          <w:rPr>
            <w:rFonts w:ascii="Courier New" w:hAnsi="Courier New" w:cs="Courier New"/>
            <w:b/>
          </w:rPr>
          <w:delText xml:space="preserve"> </w:delText>
        </w:r>
        <w:r w:rsidRPr="008A2758" w:rsidDel="00977716">
          <w:rPr>
            <w:rFonts w:ascii="Courier New" w:hAnsi="Courier New" w:cs="Courier New"/>
            <w:b/>
          </w:rPr>
          <w:delText>&lt;cstddef&gt;</w:delText>
        </w:r>
      </w:del>
    </w:p>
    <w:p w:rsidR="00274E2F" w:rsidRPr="008A2758" w:rsidDel="00977716" w:rsidRDefault="00274E2F" w:rsidP="00977716">
      <w:pPr>
        <w:jc w:val="both"/>
        <w:rPr>
          <w:del w:id="770" w:author="Saswata Mishra" w:date="2013-09-06T14:17:00Z"/>
          <w:rFonts w:ascii="Courier New" w:hAnsi="Courier New" w:cs="Courier New"/>
          <w:b/>
        </w:rPr>
      </w:pPr>
      <w:del w:id="771" w:author="Saswata Mishra" w:date="2013-09-06T14:17:00Z">
        <w:r w:rsidRPr="008A2758" w:rsidDel="00977716">
          <w:rPr>
            <w:rFonts w:ascii="Courier New" w:hAnsi="Courier New" w:cs="Courier New"/>
            <w:b/>
          </w:rPr>
          <w:delText>#include</w:delText>
        </w:r>
        <w:r w:rsidR="00337AAB" w:rsidDel="00977716">
          <w:rPr>
            <w:rFonts w:ascii="Courier New" w:hAnsi="Courier New" w:cs="Courier New"/>
            <w:b/>
          </w:rPr>
          <w:delText xml:space="preserve"> </w:delText>
        </w:r>
        <w:r w:rsidRPr="008A2758" w:rsidDel="00977716">
          <w:rPr>
            <w:rFonts w:ascii="Courier New" w:hAnsi="Courier New" w:cs="Courier New"/>
            <w:b/>
          </w:rPr>
          <w:delText>&lt;cstdio&gt;</w:delText>
        </w:r>
      </w:del>
    </w:p>
    <w:p w:rsidR="00274E2F" w:rsidRPr="008A2758" w:rsidDel="00977716" w:rsidRDefault="00274E2F" w:rsidP="00977716">
      <w:pPr>
        <w:jc w:val="both"/>
        <w:rPr>
          <w:del w:id="772" w:author="Saswata Mishra" w:date="2013-09-06T14:17:00Z"/>
          <w:rFonts w:ascii="Courier New" w:hAnsi="Courier New" w:cs="Courier New"/>
          <w:b/>
        </w:rPr>
      </w:pPr>
      <w:del w:id="773" w:author="Saswata Mishra" w:date="2013-09-06T14:17:00Z">
        <w:r w:rsidRPr="008A2758" w:rsidDel="00977716">
          <w:rPr>
            <w:rFonts w:ascii="Courier New" w:hAnsi="Courier New" w:cs="Courier New"/>
            <w:b/>
          </w:rPr>
          <w:delText>#include</w:delText>
        </w:r>
        <w:r w:rsidR="00337AAB" w:rsidDel="00977716">
          <w:rPr>
            <w:rFonts w:ascii="Courier New" w:hAnsi="Courier New" w:cs="Courier New"/>
            <w:b/>
          </w:rPr>
          <w:delText xml:space="preserve"> </w:delText>
        </w:r>
        <w:r w:rsidRPr="008A2758" w:rsidDel="00977716">
          <w:rPr>
            <w:rFonts w:ascii="Courier New" w:hAnsi="Courier New" w:cs="Courier New"/>
            <w:b/>
          </w:rPr>
          <w:delText>&lt;cstdlib&gt;</w:delText>
        </w:r>
      </w:del>
    </w:p>
    <w:p w:rsidR="00274E2F" w:rsidRPr="008A2758" w:rsidDel="00977716" w:rsidRDefault="00274E2F" w:rsidP="00977716">
      <w:pPr>
        <w:jc w:val="both"/>
        <w:rPr>
          <w:del w:id="774" w:author="Saswata Mishra" w:date="2013-09-06T14:17:00Z"/>
          <w:rFonts w:ascii="Courier New" w:hAnsi="Courier New" w:cs="Courier New"/>
          <w:b/>
        </w:rPr>
      </w:pPr>
      <w:del w:id="775" w:author="Saswata Mishra" w:date="2013-09-06T14:17:00Z">
        <w:r w:rsidRPr="008A2758" w:rsidDel="00977716">
          <w:rPr>
            <w:rFonts w:ascii="Courier New" w:hAnsi="Courier New" w:cs="Courier New"/>
            <w:b/>
          </w:rPr>
          <w:delText>#include</w:delText>
        </w:r>
        <w:r w:rsidR="00337AAB" w:rsidDel="00977716">
          <w:rPr>
            <w:rFonts w:ascii="Courier New" w:hAnsi="Courier New" w:cs="Courier New"/>
            <w:b/>
          </w:rPr>
          <w:delText xml:space="preserve"> </w:delText>
        </w:r>
        <w:r w:rsidRPr="008A2758" w:rsidDel="00977716">
          <w:rPr>
            <w:rFonts w:ascii="Courier New" w:hAnsi="Courier New" w:cs="Courier New"/>
            <w:b/>
          </w:rPr>
          <w:delText>&lt;fstream&gt;</w:delText>
        </w:r>
      </w:del>
    </w:p>
    <w:p w:rsidR="00274E2F" w:rsidRPr="008A2758" w:rsidDel="00977716" w:rsidRDefault="00274E2F" w:rsidP="00977716">
      <w:pPr>
        <w:jc w:val="both"/>
        <w:rPr>
          <w:del w:id="776" w:author="Saswata Mishra" w:date="2013-09-06T14:17:00Z"/>
          <w:rFonts w:ascii="Courier New" w:hAnsi="Courier New" w:cs="Courier New"/>
          <w:b/>
        </w:rPr>
      </w:pPr>
      <w:del w:id="777" w:author="Saswata Mishra" w:date="2013-09-06T14:17:00Z">
        <w:r w:rsidRPr="008A2758" w:rsidDel="00977716">
          <w:rPr>
            <w:rFonts w:ascii="Courier New" w:hAnsi="Courier New" w:cs="Courier New"/>
            <w:b/>
          </w:rPr>
          <w:delText>#include</w:delText>
        </w:r>
        <w:r w:rsidR="00337AAB" w:rsidDel="00977716">
          <w:rPr>
            <w:rFonts w:ascii="Courier New" w:hAnsi="Courier New" w:cs="Courier New"/>
            <w:b/>
          </w:rPr>
          <w:delText xml:space="preserve"> </w:delText>
        </w:r>
        <w:r w:rsidRPr="008A2758" w:rsidDel="00977716">
          <w:rPr>
            <w:rFonts w:ascii="Courier New" w:hAnsi="Courier New" w:cs="Courier New"/>
            <w:b/>
          </w:rPr>
          <w:delText>&lt;iostream&gt;</w:delText>
        </w:r>
      </w:del>
    </w:p>
    <w:p w:rsidR="00274E2F" w:rsidRPr="008A2758" w:rsidDel="00977716" w:rsidRDefault="00274E2F" w:rsidP="00977716">
      <w:pPr>
        <w:jc w:val="both"/>
        <w:rPr>
          <w:del w:id="778" w:author="Saswata Mishra" w:date="2013-09-06T14:17:00Z"/>
          <w:rFonts w:ascii="Courier New" w:hAnsi="Courier New" w:cs="Courier New"/>
          <w:b/>
        </w:rPr>
      </w:pPr>
      <w:del w:id="779" w:author="Saswata Mishra" w:date="2013-09-06T14:17:00Z">
        <w:r w:rsidRPr="008A2758" w:rsidDel="00977716">
          <w:rPr>
            <w:rFonts w:ascii="Courier New" w:hAnsi="Courier New" w:cs="Courier New"/>
            <w:b/>
          </w:rPr>
          <w:delText>#include</w:delText>
        </w:r>
        <w:r w:rsidR="00337AAB" w:rsidDel="00977716">
          <w:rPr>
            <w:rFonts w:ascii="Courier New" w:hAnsi="Courier New" w:cs="Courier New"/>
            <w:b/>
          </w:rPr>
          <w:delText xml:space="preserve"> </w:delText>
        </w:r>
        <w:r w:rsidRPr="008A2758" w:rsidDel="00977716">
          <w:rPr>
            <w:rFonts w:ascii="Courier New" w:hAnsi="Courier New" w:cs="Courier New"/>
            <w:b/>
          </w:rPr>
          <w:delText>&lt;string&gt;</w:delText>
        </w:r>
      </w:del>
    </w:p>
    <w:p w:rsidR="00274E2F" w:rsidRPr="008A2758" w:rsidDel="00977716" w:rsidRDefault="00274E2F" w:rsidP="00977716">
      <w:pPr>
        <w:jc w:val="both"/>
        <w:rPr>
          <w:del w:id="780" w:author="Saswata Mishra" w:date="2013-09-06T14:17:00Z"/>
          <w:rFonts w:ascii="Courier New" w:hAnsi="Courier New" w:cs="Courier New"/>
          <w:b/>
        </w:rPr>
      </w:pPr>
      <w:del w:id="781" w:author="Saswata Mishra" w:date="2013-09-06T14:17:00Z">
        <w:r w:rsidRPr="008A2758" w:rsidDel="00977716">
          <w:rPr>
            <w:rFonts w:ascii="Courier New" w:hAnsi="Courier New" w:cs="Courier New"/>
            <w:b/>
          </w:rPr>
          <w:delText>using namespace std;</w:delText>
        </w:r>
      </w:del>
    </w:p>
    <w:p w:rsidR="00274E2F" w:rsidRPr="008A2758" w:rsidDel="00977716" w:rsidRDefault="00274E2F" w:rsidP="00977716">
      <w:pPr>
        <w:jc w:val="both"/>
        <w:rPr>
          <w:del w:id="782" w:author="Saswata Mishra" w:date="2013-09-06T14:17:00Z"/>
          <w:rFonts w:ascii="Courier New" w:hAnsi="Courier New" w:cs="Courier New"/>
          <w:b/>
        </w:rPr>
      </w:pPr>
      <w:del w:id="783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// Legacy non-standard C header for mkdir()</w:delText>
        </w:r>
      </w:del>
    </w:p>
    <w:p w:rsidR="00274E2F" w:rsidRPr="008A2758" w:rsidDel="00977716" w:rsidRDefault="00274E2F" w:rsidP="00977716">
      <w:pPr>
        <w:jc w:val="both"/>
        <w:rPr>
          <w:del w:id="784" w:author="Saswata Mishra" w:date="2013-09-06T14:17:00Z"/>
          <w:rFonts w:ascii="Courier New" w:hAnsi="Courier New" w:cs="Courier New"/>
          <w:b/>
        </w:rPr>
      </w:pPr>
      <w:del w:id="785" w:author="Saswata Mishra" w:date="2013-09-06T14:17:00Z">
        <w:r w:rsidRPr="008A2758" w:rsidDel="00977716">
          <w:rPr>
            <w:rFonts w:ascii="Courier New" w:hAnsi="Courier New" w:cs="Courier New"/>
            <w:b/>
          </w:rPr>
          <w:delText>#if defined(__GNUC__) || defined(__MWERKS__)</w:delText>
        </w:r>
      </w:del>
    </w:p>
    <w:p w:rsidR="00274E2F" w:rsidRPr="008A2758" w:rsidDel="00977716" w:rsidRDefault="00274E2F" w:rsidP="00977716">
      <w:pPr>
        <w:jc w:val="both"/>
        <w:rPr>
          <w:del w:id="786" w:author="Saswata Mishra" w:date="2013-09-06T14:17:00Z"/>
          <w:rFonts w:ascii="Courier New" w:hAnsi="Courier New" w:cs="Courier New"/>
          <w:b/>
        </w:rPr>
      </w:pPr>
      <w:del w:id="787" w:author="Saswata Mishra" w:date="2013-09-06T14:17:00Z">
        <w:r w:rsidRPr="008A2758" w:rsidDel="00977716">
          <w:rPr>
            <w:rFonts w:ascii="Courier New" w:hAnsi="Courier New" w:cs="Courier New"/>
            <w:b/>
          </w:rPr>
          <w:delText>#include</w:delText>
        </w:r>
        <w:r w:rsidR="00337AAB" w:rsidDel="00977716">
          <w:rPr>
            <w:rFonts w:ascii="Courier New" w:hAnsi="Courier New" w:cs="Courier New"/>
            <w:b/>
          </w:rPr>
          <w:delText xml:space="preserve"> </w:delText>
        </w:r>
        <w:r w:rsidRPr="008A2758" w:rsidDel="00977716">
          <w:rPr>
            <w:rFonts w:ascii="Courier New" w:hAnsi="Courier New" w:cs="Courier New"/>
            <w:b/>
          </w:rPr>
          <w:delText>&lt;sys/stat.h&gt;</w:delText>
        </w:r>
        <w:r w:rsidR="00E03D63" w:rsidDel="00977716">
          <w:rPr>
            <w:rFonts w:ascii="Arial" w:hAnsi="Arial" w:cs="Arial"/>
            <w:b/>
            <w:sz w:val="21"/>
            <w:szCs w:val="21"/>
          </w:rPr>
          <w:fldChar w:fldCharType="begin"/>
        </w:r>
        <w:r w:rsidR="00E03D63" w:rsidDel="00977716">
          <w:delInstrText xml:space="preserve"> XE "</w:delInstrText>
        </w:r>
        <w:r w:rsidR="00E03D63" w:rsidRPr="00914E6E" w:rsidDel="00977716">
          <w:rPr>
            <w:rFonts w:ascii="Arial" w:hAnsi="Arial" w:cs="Arial"/>
            <w:sz w:val="21"/>
            <w:szCs w:val="21"/>
          </w:rPr>
          <w:delInstrText>String processing</w:delInstrText>
        </w:r>
        <w:r w:rsidR="00E03D63" w:rsidDel="00977716">
          <w:rPr>
            <w:rFonts w:ascii="Arial" w:hAnsi="Arial" w:cs="Arial"/>
            <w:sz w:val="21"/>
            <w:szCs w:val="21"/>
          </w:rPr>
          <w:delInstrText>:application:source code</w:delInstrText>
        </w:r>
        <w:r w:rsidR="00E03D63" w:rsidDel="00977716">
          <w:delInstrText xml:space="preserve">" </w:delInstrText>
        </w:r>
        <w:r w:rsidR="00E03D63" w:rsidDel="00977716">
          <w:rPr>
            <w:rFonts w:ascii="Arial" w:hAnsi="Arial" w:cs="Arial"/>
            <w:b/>
            <w:sz w:val="21"/>
            <w:szCs w:val="21"/>
          </w:rPr>
          <w:fldChar w:fldCharType="end"/>
        </w:r>
      </w:del>
    </w:p>
    <w:p w:rsidR="00274E2F" w:rsidRPr="008A2758" w:rsidDel="00977716" w:rsidRDefault="00274E2F" w:rsidP="00977716">
      <w:pPr>
        <w:jc w:val="both"/>
        <w:rPr>
          <w:del w:id="788" w:author="Saswata Mishra" w:date="2013-09-06T14:17:00Z"/>
          <w:rFonts w:ascii="Courier New" w:hAnsi="Courier New" w:cs="Courier New"/>
          <w:b/>
        </w:rPr>
      </w:pPr>
      <w:del w:id="789" w:author="Saswata Mishra" w:date="2013-09-06T14:17:00Z">
        <w:r w:rsidRPr="008A2758" w:rsidDel="00977716">
          <w:rPr>
            <w:rFonts w:ascii="Courier New" w:hAnsi="Courier New" w:cs="Courier New"/>
            <w:b/>
          </w:rPr>
          <w:delText>#elif defined(__BORLANDC__) || defined(_MSC_VER) \</w:delText>
        </w:r>
      </w:del>
    </w:p>
    <w:p w:rsidR="00274E2F" w:rsidRPr="008A2758" w:rsidDel="00977716" w:rsidRDefault="00274E2F" w:rsidP="00977716">
      <w:pPr>
        <w:jc w:val="both"/>
        <w:rPr>
          <w:del w:id="790" w:author="Saswata Mishra" w:date="2013-09-06T14:17:00Z"/>
          <w:rFonts w:ascii="Courier New" w:hAnsi="Courier New" w:cs="Courier New"/>
          <w:b/>
        </w:rPr>
      </w:pPr>
      <w:del w:id="791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 || defined(__DMC__)</w:delText>
        </w:r>
      </w:del>
    </w:p>
    <w:p w:rsidR="00274E2F" w:rsidRPr="008A2758" w:rsidDel="00977716" w:rsidRDefault="00274E2F" w:rsidP="00977716">
      <w:pPr>
        <w:jc w:val="both"/>
        <w:rPr>
          <w:del w:id="792" w:author="Saswata Mishra" w:date="2013-09-06T14:17:00Z"/>
          <w:rFonts w:ascii="Courier New" w:hAnsi="Courier New" w:cs="Courier New"/>
          <w:b/>
        </w:rPr>
      </w:pPr>
      <w:del w:id="793" w:author="Saswata Mishra" w:date="2013-09-06T14:17:00Z">
        <w:r w:rsidRPr="008A2758" w:rsidDel="00977716">
          <w:rPr>
            <w:rFonts w:ascii="Courier New" w:hAnsi="Courier New" w:cs="Courier New"/>
            <w:b/>
          </w:rPr>
          <w:lastRenderedPageBreak/>
          <w:delText>#include</w:delText>
        </w:r>
        <w:r w:rsidR="00337AAB" w:rsidDel="00977716">
          <w:rPr>
            <w:rFonts w:ascii="Courier New" w:hAnsi="Courier New" w:cs="Courier New"/>
            <w:b/>
          </w:rPr>
          <w:delText xml:space="preserve"> </w:delText>
        </w:r>
        <w:r w:rsidRPr="008A2758" w:rsidDel="00977716">
          <w:rPr>
            <w:rFonts w:ascii="Courier New" w:hAnsi="Courier New" w:cs="Courier New"/>
            <w:b/>
          </w:rPr>
          <w:delText>&lt;direct.h&gt;</w:delText>
        </w:r>
      </w:del>
    </w:p>
    <w:p w:rsidR="00274E2F" w:rsidRPr="008A2758" w:rsidDel="00977716" w:rsidRDefault="00274E2F" w:rsidP="00977716">
      <w:pPr>
        <w:jc w:val="both"/>
        <w:rPr>
          <w:del w:id="794" w:author="Saswata Mishra" w:date="2013-09-06T14:17:00Z"/>
          <w:rFonts w:ascii="Courier New" w:hAnsi="Courier New" w:cs="Courier New"/>
          <w:b/>
        </w:rPr>
      </w:pPr>
      <w:del w:id="795" w:author="Saswata Mishra" w:date="2013-09-06T14:17:00Z">
        <w:r w:rsidRPr="008A2758" w:rsidDel="00977716">
          <w:rPr>
            <w:rFonts w:ascii="Courier New" w:hAnsi="Courier New" w:cs="Courier New"/>
            <w:b/>
          </w:rPr>
          <w:delText>#else</w:delText>
        </w:r>
      </w:del>
    </w:p>
    <w:p w:rsidR="00274E2F" w:rsidRPr="008A2758" w:rsidDel="00977716" w:rsidRDefault="00274E2F" w:rsidP="00977716">
      <w:pPr>
        <w:jc w:val="both"/>
        <w:rPr>
          <w:del w:id="796" w:author="Saswata Mishra" w:date="2013-09-06T14:17:00Z"/>
          <w:rFonts w:ascii="Courier New" w:hAnsi="Courier New" w:cs="Courier New"/>
          <w:b/>
        </w:rPr>
      </w:pPr>
      <w:del w:id="797" w:author="Saswata Mishra" w:date="2013-09-06T14:17:00Z">
        <w:r w:rsidRPr="008A2758" w:rsidDel="00977716">
          <w:rPr>
            <w:rFonts w:ascii="Courier New" w:hAnsi="Courier New" w:cs="Courier New"/>
            <w:b/>
          </w:rPr>
          <w:delText>#error Compiler not supported</w:delText>
        </w:r>
      </w:del>
    </w:p>
    <w:p w:rsidR="00274E2F" w:rsidRPr="008A2758" w:rsidDel="00977716" w:rsidRDefault="00274E2F" w:rsidP="00977716">
      <w:pPr>
        <w:jc w:val="both"/>
        <w:rPr>
          <w:del w:id="798" w:author="Saswata Mishra" w:date="2013-09-06T14:17:00Z"/>
          <w:rFonts w:ascii="Courier New" w:hAnsi="Courier New" w:cs="Courier New"/>
          <w:b/>
        </w:rPr>
      </w:pPr>
      <w:del w:id="799" w:author="Saswata Mishra" w:date="2013-09-06T14:17:00Z">
        <w:r w:rsidRPr="008A2758" w:rsidDel="00977716">
          <w:rPr>
            <w:rFonts w:ascii="Courier New" w:hAnsi="Courier New" w:cs="Courier New"/>
            <w:b/>
          </w:rPr>
          <w:delText>#endif</w:delText>
        </w:r>
      </w:del>
    </w:p>
    <w:p w:rsidR="00F15546" w:rsidRPr="008A2758" w:rsidDel="00977716" w:rsidRDefault="00274E2F" w:rsidP="00977716">
      <w:pPr>
        <w:jc w:val="both"/>
        <w:rPr>
          <w:del w:id="800" w:author="Saswata Mishra" w:date="2013-09-06T14:17:00Z"/>
          <w:rFonts w:ascii="Courier New" w:hAnsi="Courier New" w:cs="Courier New"/>
          <w:b/>
        </w:rPr>
      </w:pPr>
      <w:del w:id="801" w:author="Saswata Mishra" w:date="2013-09-06T14:17:00Z">
        <w:r w:rsidRPr="008A2758" w:rsidDel="00977716">
          <w:rPr>
            <w:rFonts w:ascii="Courier New" w:hAnsi="Courier New" w:cs="Courier New"/>
            <w:b/>
          </w:rPr>
          <w:delText>// Check to see if directory exists</w:delText>
        </w:r>
      </w:del>
    </w:p>
    <w:p w:rsidR="00274E2F" w:rsidRPr="008A2758" w:rsidDel="00977716" w:rsidRDefault="00F15546" w:rsidP="00977716">
      <w:pPr>
        <w:jc w:val="both"/>
        <w:rPr>
          <w:del w:id="802" w:author="Saswata Mishra" w:date="2013-09-06T14:17:00Z"/>
          <w:rFonts w:ascii="Courier New" w:hAnsi="Courier New" w:cs="Courier New"/>
          <w:b/>
        </w:rPr>
      </w:pPr>
      <w:del w:id="803" w:author="Saswata Mishra" w:date="2013-09-06T14:17:00Z">
        <w:r w:rsidRPr="008A2758" w:rsidDel="00977716">
          <w:rPr>
            <w:rFonts w:ascii="Courier New" w:hAnsi="Courier New" w:cs="Courier New"/>
            <w:b/>
          </w:rPr>
          <w:delText xml:space="preserve">// </w:delText>
        </w:r>
        <w:r w:rsidR="00274E2F" w:rsidRPr="008A2758" w:rsidDel="00977716">
          <w:rPr>
            <w:rFonts w:ascii="Courier New" w:hAnsi="Courier New" w:cs="Courier New"/>
            <w:b/>
          </w:rPr>
          <w:delText>by attempting to open a new file</w:delText>
        </w:r>
      </w:del>
    </w:p>
    <w:p w:rsidR="00274E2F" w:rsidRPr="008A2758" w:rsidDel="00977716" w:rsidRDefault="00274E2F" w:rsidP="00977716">
      <w:pPr>
        <w:jc w:val="both"/>
        <w:rPr>
          <w:del w:id="804" w:author="Saswata Mishra" w:date="2013-09-06T14:17:00Z"/>
          <w:rFonts w:ascii="Courier New" w:hAnsi="Courier New" w:cs="Courier New"/>
          <w:b/>
        </w:rPr>
      </w:pPr>
      <w:del w:id="805" w:author="Saswata Mishra" w:date="2013-09-06T14:17:00Z">
        <w:r w:rsidRPr="008A2758" w:rsidDel="00977716">
          <w:rPr>
            <w:rFonts w:ascii="Courier New" w:hAnsi="Courier New" w:cs="Courier New"/>
            <w:b/>
          </w:rPr>
          <w:delText>// for output within it.</w:delText>
        </w:r>
      </w:del>
    </w:p>
    <w:p w:rsidR="00274E2F" w:rsidRPr="008A2758" w:rsidDel="00977716" w:rsidRDefault="00274E2F" w:rsidP="00977716">
      <w:pPr>
        <w:jc w:val="both"/>
        <w:rPr>
          <w:del w:id="806" w:author="Saswata Mishra" w:date="2013-09-06T14:17:00Z"/>
          <w:rFonts w:ascii="Courier New" w:hAnsi="Courier New" w:cs="Courier New"/>
          <w:b/>
        </w:rPr>
      </w:pPr>
      <w:del w:id="807" w:author="Saswata Mishra" w:date="2013-09-06T14:17:00Z">
        <w:r w:rsidRPr="008A2758" w:rsidDel="00977716">
          <w:rPr>
            <w:rFonts w:ascii="Courier New" w:hAnsi="Courier New" w:cs="Courier New"/>
            <w:b/>
          </w:rPr>
          <w:delText>bool exists(string fname) {</w:delText>
        </w:r>
      </w:del>
    </w:p>
    <w:p w:rsidR="00274E2F" w:rsidRPr="008A2758" w:rsidDel="00977716" w:rsidRDefault="00274E2F" w:rsidP="00977716">
      <w:pPr>
        <w:jc w:val="both"/>
        <w:rPr>
          <w:del w:id="808" w:author="Saswata Mishra" w:date="2013-09-06T14:17:00Z"/>
          <w:rFonts w:ascii="Courier New" w:hAnsi="Courier New" w:cs="Courier New"/>
          <w:b/>
        </w:rPr>
      </w:pPr>
      <w:del w:id="809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 size_t len = fname.length();</w:delText>
        </w:r>
      </w:del>
    </w:p>
    <w:p w:rsidR="00274E2F" w:rsidRPr="008A2758" w:rsidDel="00977716" w:rsidRDefault="00274E2F" w:rsidP="00977716">
      <w:pPr>
        <w:jc w:val="both"/>
        <w:rPr>
          <w:del w:id="810" w:author="Saswata Mishra" w:date="2013-09-06T14:17:00Z"/>
          <w:rFonts w:ascii="Courier New" w:hAnsi="Courier New" w:cs="Courier New"/>
          <w:b/>
        </w:rPr>
      </w:pPr>
      <w:del w:id="811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 if(fname[len-1] != '/' &amp;&amp; fname[len-1] != '\\')</w:delText>
        </w:r>
      </w:del>
    </w:p>
    <w:p w:rsidR="00274E2F" w:rsidRPr="008A2758" w:rsidDel="00977716" w:rsidRDefault="00274E2F" w:rsidP="00977716">
      <w:pPr>
        <w:jc w:val="both"/>
        <w:rPr>
          <w:del w:id="812" w:author="Saswata Mishra" w:date="2013-09-06T14:17:00Z"/>
          <w:rFonts w:ascii="Courier New" w:hAnsi="Courier New" w:cs="Courier New"/>
          <w:b/>
        </w:rPr>
      </w:pPr>
      <w:del w:id="813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 fname.append("/");</w:delText>
        </w:r>
      </w:del>
    </w:p>
    <w:p w:rsidR="00274E2F" w:rsidRPr="008A2758" w:rsidDel="00977716" w:rsidRDefault="00274E2F" w:rsidP="00977716">
      <w:pPr>
        <w:jc w:val="both"/>
        <w:rPr>
          <w:del w:id="814" w:author="Saswata Mishra" w:date="2013-09-06T14:17:00Z"/>
          <w:rFonts w:ascii="Courier New" w:hAnsi="Courier New" w:cs="Courier New"/>
          <w:b/>
        </w:rPr>
      </w:pPr>
      <w:del w:id="815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 fname.append("000.tmp");</w:delText>
        </w:r>
      </w:del>
    </w:p>
    <w:p w:rsidR="00274E2F" w:rsidRPr="008A2758" w:rsidDel="00977716" w:rsidRDefault="00274E2F" w:rsidP="00977716">
      <w:pPr>
        <w:jc w:val="both"/>
        <w:rPr>
          <w:del w:id="816" w:author="Saswata Mishra" w:date="2013-09-06T14:17:00Z"/>
          <w:rFonts w:ascii="Courier New" w:hAnsi="Courier New" w:cs="Courier New"/>
          <w:b/>
        </w:rPr>
      </w:pPr>
      <w:del w:id="817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 ofstream outf(fname.c_str());</w:delText>
        </w:r>
      </w:del>
    </w:p>
    <w:p w:rsidR="00274E2F" w:rsidRPr="008A2758" w:rsidDel="00977716" w:rsidRDefault="00274E2F" w:rsidP="00977716">
      <w:pPr>
        <w:jc w:val="both"/>
        <w:rPr>
          <w:del w:id="818" w:author="Saswata Mishra" w:date="2013-09-06T14:17:00Z"/>
          <w:rFonts w:ascii="Courier New" w:hAnsi="Courier New" w:cs="Courier New"/>
          <w:b/>
        </w:rPr>
      </w:pPr>
      <w:del w:id="819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 bool existFlag = outf;</w:delText>
        </w:r>
      </w:del>
    </w:p>
    <w:p w:rsidR="00274E2F" w:rsidRPr="008A2758" w:rsidDel="00977716" w:rsidRDefault="00274E2F" w:rsidP="00977716">
      <w:pPr>
        <w:jc w:val="both"/>
        <w:rPr>
          <w:del w:id="820" w:author="Saswata Mishra" w:date="2013-09-06T14:17:00Z"/>
          <w:rFonts w:ascii="Courier New" w:hAnsi="Courier New" w:cs="Courier New"/>
          <w:b/>
        </w:rPr>
      </w:pPr>
      <w:del w:id="821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 if(outf) {</w:delText>
        </w:r>
      </w:del>
    </w:p>
    <w:p w:rsidR="00274E2F" w:rsidRPr="008A2758" w:rsidDel="00977716" w:rsidRDefault="00274E2F" w:rsidP="00977716">
      <w:pPr>
        <w:jc w:val="both"/>
        <w:rPr>
          <w:del w:id="822" w:author="Saswata Mishra" w:date="2013-09-06T14:17:00Z"/>
          <w:rFonts w:ascii="Courier New" w:hAnsi="Courier New" w:cs="Courier New"/>
          <w:b/>
        </w:rPr>
      </w:pPr>
      <w:del w:id="823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 outf.close();</w:delText>
        </w:r>
      </w:del>
    </w:p>
    <w:p w:rsidR="00274E2F" w:rsidRPr="008A2758" w:rsidDel="00977716" w:rsidRDefault="00274E2F" w:rsidP="00977716">
      <w:pPr>
        <w:jc w:val="both"/>
        <w:rPr>
          <w:del w:id="824" w:author="Saswata Mishra" w:date="2013-09-06T14:17:00Z"/>
          <w:rFonts w:ascii="Courier New" w:hAnsi="Courier New" w:cs="Courier New"/>
          <w:b/>
        </w:rPr>
      </w:pPr>
      <w:del w:id="825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 remove(fname.c_str());</w:delText>
        </w:r>
      </w:del>
    </w:p>
    <w:p w:rsidR="00274E2F" w:rsidRPr="008A2758" w:rsidDel="00977716" w:rsidRDefault="00274E2F" w:rsidP="00977716">
      <w:pPr>
        <w:jc w:val="both"/>
        <w:rPr>
          <w:del w:id="826" w:author="Saswata Mishra" w:date="2013-09-06T14:17:00Z"/>
          <w:rFonts w:ascii="Courier New" w:hAnsi="Courier New" w:cs="Courier New"/>
          <w:b/>
        </w:rPr>
      </w:pPr>
      <w:del w:id="827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 }</w:delText>
        </w:r>
        <w:r w:rsidR="00E03D63" w:rsidDel="00977716">
          <w:rPr>
            <w:rFonts w:ascii="Arial" w:hAnsi="Arial" w:cs="Arial"/>
            <w:b/>
            <w:sz w:val="21"/>
            <w:szCs w:val="21"/>
          </w:rPr>
          <w:fldChar w:fldCharType="begin"/>
        </w:r>
        <w:r w:rsidR="00E03D63" w:rsidDel="00977716">
          <w:delInstrText xml:space="preserve"> XE "</w:delInstrText>
        </w:r>
        <w:r w:rsidR="00E03D63" w:rsidRPr="00914E6E" w:rsidDel="00977716">
          <w:rPr>
            <w:rFonts w:ascii="Arial" w:hAnsi="Arial" w:cs="Arial"/>
            <w:sz w:val="21"/>
            <w:szCs w:val="21"/>
          </w:rPr>
          <w:delInstrText>String processing</w:delInstrText>
        </w:r>
        <w:r w:rsidR="00E03D63" w:rsidDel="00977716">
          <w:rPr>
            <w:rFonts w:ascii="Arial" w:hAnsi="Arial" w:cs="Arial"/>
            <w:sz w:val="21"/>
            <w:szCs w:val="21"/>
          </w:rPr>
          <w:delInstrText>:application:source code</w:delInstrText>
        </w:r>
        <w:r w:rsidR="00E03D63" w:rsidDel="00977716">
          <w:delInstrText xml:space="preserve">" </w:delInstrText>
        </w:r>
        <w:r w:rsidR="00E03D63" w:rsidDel="00977716">
          <w:rPr>
            <w:rFonts w:ascii="Arial" w:hAnsi="Arial" w:cs="Arial"/>
            <w:b/>
            <w:sz w:val="21"/>
            <w:szCs w:val="21"/>
          </w:rPr>
          <w:fldChar w:fldCharType="end"/>
        </w:r>
      </w:del>
    </w:p>
    <w:p w:rsidR="00274E2F" w:rsidRPr="008A2758" w:rsidDel="00977716" w:rsidRDefault="00274E2F" w:rsidP="00977716">
      <w:pPr>
        <w:jc w:val="both"/>
        <w:rPr>
          <w:del w:id="828" w:author="Saswata Mishra" w:date="2013-09-06T14:17:00Z"/>
          <w:rFonts w:ascii="Courier New" w:hAnsi="Courier New" w:cs="Courier New"/>
          <w:b/>
        </w:rPr>
      </w:pPr>
      <w:del w:id="829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 return existFlag;</w:delText>
        </w:r>
      </w:del>
    </w:p>
    <w:p w:rsidR="00274E2F" w:rsidRPr="008A2758" w:rsidDel="00977716" w:rsidRDefault="00274E2F" w:rsidP="00977716">
      <w:pPr>
        <w:jc w:val="both"/>
        <w:rPr>
          <w:del w:id="830" w:author="Saswata Mishra" w:date="2013-09-06T14:17:00Z"/>
          <w:rFonts w:ascii="Courier New" w:hAnsi="Courier New" w:cs="Courier New"/>
          <w:b/>
        </w:rPr>
      </w:pPr>
      <w:del w:id="831" w:author="Saswata Mishra" w:date="2013-09-06T14:17:00Z">
        <w:r w:rsidRPr="008A2758" w:rsidDel="00977716">
          <w:rPr>
            <w:rFonts w:ascii="Courier New" w:hAnsi="Courier New" w:cs="Courier New"/>
            <w:b/>
          </w:rPr>
          <w:delText>}</w:delText>
        </w:r>
      </w:del>
    </w:p>
    <w:p w:rsidR="00274E2F" w:rsidRPr="008A2758" w:rsidDel="00977716" w:rsidRDefault="00274E2F" w:rsidP="00977716">
      <w:pPr>
        <w:jc w:val="both"/>
        <w:rPr>
          <w:del w:id="832" w:author="Saswata Mishra" w:date="2013-09-06T14:17:00Z"/>
          <w:rFonts w:ascii="Courier New" w:hAnsi="Courier New" w:cs="Courier New"/>
          <w:b/>
        </w:rPr>
      </w:pPr>
      <w:del w:id="833" w:author="Saswata Mishra" w:date="2013-09-06T14:17:00Z">
        <w:r w:rsidRPr="008A2758" w:rsidDel="00977716">
          <w:rPr>
            <w:rFonts w:ascii="Courier New" w:hAnsi="Courier New" w:cs="Courier New"/>
            <w:b/>
          </w:rPr>
          <w:delText>int main(int argc, char* argv[]) {</w:delText>
        </w:r>
      </w:del>
    </w:p>
    <w:p w:rsidR="00274E2F" w:rsidRPr="008A2758" w:rsidDel="00977716" w:rsidRDefault="00274E2F" w:rsidP="00977716">
      <w:pPr>
        <w:jc w:val="both"/>
        <w:rPr>
          <w:del w:id="834" w:author="Saswata Mishra" w:date="2013-09-06T14:17:00Z"/>
          <w:rFonts w:ascii="Courier New" w:hAnsi="Courier New" w:cs="Courier New"/>
          <w:b/>
        </w:rPr>
      </w:pPr>
      <w:del w:id="835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 // See if input file name provided</w:delText>
        </w:r>
      </w:del>
    </w:p>
    <w:p w:rsidR="00274E2F" w:rsidRPr="008A2758" w:rsidDel="00977716" w:rsidRDefault="00274E2F" w:rsidP="00977716">
      <w:pPr>
        <w:jc w:val="both"/>
        <w:rPr>
          <w:del w:id="836" w:author="Saswata Mishra" w:date="2013-09-06T14:17:00Z"/>
          <w:rFonts w:ascii="Courier New" w:hAnsi="Courier New" w:cs="Courier New"/>
          <w:b/>
          <w:lang w:val="fr-FR"/>
        </w:rPr>
      </w:pPr>
      <w:del w:id="837" w:author="Saswata Mishra" w:date="2013-09-06T14:17:00Z">
        <w:r w:rsidRPr="008A2758" w:rsidDel="00977716">
          <w:rPr>
            <w:rFonts w:ascii="Courier New" w:hAnsi="Courier New" w:cs="Courier New"/>
            <w:b/>
          </w:rPr>
          <w:lastRenderedPageBreak/>
          <w:delText xml:space="preserve">  </w:delText>
        </w:r>
        <w:r w:rsidRPr="008A2758" w:rsidDel="00977716">
          <w:rPr>
            <w:rFonts w:ascii="Courier New" w:hAnsi="Courier New" w:cs="Courier New"/>
            <w:b/>
            <w:lang w:val="fr-FR"/>
          </w:rPr>
          <w:delText>if(argc == 1) {</w:delText>
        </w:r>
      </w:del>
    </w:p>
    <w:p w:rsidR="00274E2F" w:rsidRPr="008A2758" w:rsidDel="00977716" w:rsidRDefault="00274E2F" w:rsidP="00977716">
      <w:pPr>
        <w:jc w:val="both"/>
        <w:rPr>
          <w:del w:id="838" w:author="Saswata Mishra" w:date="2013-09-06T14:17:00Z"/>
          <w:rFonts w:ascii="Courier New" w:hAnsi="Courier New" w:cs="Courier New"/>
          <w:b/>
          <w:lang w:val="fr-FR"/>
        </w:rPr>
      </w:pPr>
      <w:del w:id="839" w:author="Saswata Mishra" w:date="2013-09-06T14:17:00Z">
        <w:r w:rsidRPr="008A2758" w:rsidDel="00977716">
          <w:rPr>
            <w:rFonts w:ascii="Courier New" w:hAnsi="Courier New" w:cs="Courier New"/>
            <w:b/>
            <w:lang w:val="fr-FR"/>
          </w:rPr>
          <w:delText>    cerr</w:delText>
        </w:r>
        <w:r w:rsidR="00337AAB" w:rsidDel="00977716">
          <w:rPr>
            <w:rFonts w:ascii="Courier New" w:hAnsi="Courier New" w:cs="Courier New"/>
            <w:b/>
            <w:lang w:val="fr-FR"/>
          </w:rPr>
          <w:delText xml:space="preserve"> </w:delText>
        </w:r>
        <w:r w:rsidRPr="008A2758" w:rsidDel="00977716">
          <w:rPr>
            <w:rFonts w:ascii="Courier New" w:hAnsi="Courier New" w:cs="Courier New"/>
            <w:b/>
            <w:lang w:val="fr-FR"/>
          </w:rPr>
          <w:delText>&lt;&lt; "usage: extractCode file [dir]" &lt;&lt; endl;</w:delText>
        </w:r>
      </w:del>
    </w:p>
    <w:p w:rsidR="00274E2F" w:rsidRPr="008A2758" w:rsidDel="00977716" w:rsidRDefault="00274E2F" w:rsidP="00977716">
      <w:pPr>
        <w:jc w:val="both"/>
        <w:rPr>
          <w:del w:id="840" w:author="Saswata Mishra" w:date="2013-09-06T14:17:00Z"/>
          <w:rFonts w:ascii="Courier New" w:hAnsi="Courier New" w:cs="Courier New"/>
          <w:b/>
          <w:lang w:val="fr-FR"/>
        </w:rPr>
      </w:pPr>
      <w:del w:id="841" w:author="Saswata Mishra" w:date="2013-09-06T14:17:00Z">
        <w:r w:rsidRPr="008A2758" w:rsidDel="00977716">
          <w:rPr>
            <w:rFonts w:ascii="Courier New" w:hAnsi="Courier New" w:cs="Courier New"/>
            <w:b/>
            <w:lang w:val="fr-FR"/>
          </w:rPr>
          <w:delText>    exit(EXIT_FAILURE);</w:delText>
        </w:r>
      </w:del>
    </w:p>
    <w:p w:rsidR="00274E2F" w:rsidRPr="008A2758" w:rsidDel="00977716" w:rsidRDefault="00274E2F" w:rsidP="00977716">
      <w:pPr>
        <w:jc w:val="both"/>
        <w:rPr>
          <w:del w:id="842" w:author="Saswata Mishra" w:date="2013-09-06T14:17:00Z"/>
          <w:rFonts w:ascii="Courier New" w:hAnsi="Courier New" w:cs="Courier New"/>
          <w:b/>
        </w:rPr>
      </w:pPr>
      <w:del w:id="843" w:author="Saswata Mishra" w:date="2013-09-06T14:17:00Z">
        <w:r w:rsidRPr="008A2758" w:rsidDel="00977716">
          <w:rPr>
            <w:rFonts w:ascii="Courier New" w:hAnsi="Courier New" w:cs="Courier New"/>
            <w:b/>
            <w:lang w:val="fr-FR"/>
          </w:rPr>
          <w:delText xml:space="preserve">  </w:delText>
        </w:r>
        <w:r w:rsidRPr="008A2758" w:rsidDel="00977716">
          <w:rPr>
            <w:rFonts w:ascii="Courier New" w:hAnsi="Courier New" w:cs="Courier New"/>
            <w:b/>
          </w:rPr>
          <w:delText>}</w:delText>
        </w:r>
      </w:del>
    </w:p>
    <w:p w:rsidR="00274E2F" w:rsidRPr="008A2758" w:rsidDel="00977716" w:rsidRDefault="00274E2F" w:rsidP="00977716">
      <w:pPr>
        <w:jc w:val="both"/>
        <w:rPr>
          <w:del w:id="844" w:author="Saswata Mishra" w:date="2013-09-06T14:17:00Z"/>
          <w:rFonts w:ascii="Courier New" w:hAnsi="Courier New" w:cs="Courier New"/>
          <w:b/>
        </w:rPr>
      </w:pPr>
      <w:del w:id="845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 // See if input file exists</w:delText>
        </w:r>
      </w:del>
    </w:p>
    <w:p w:rsidR="00274E2F" w:rsidRPr="008A2758" w:rsidDel="00977716" w:rsidRDefault="00274E2F" w:rsidP="00977716">
      <w:pPr>
        <w:jc w:val="both"/>
        <w:rPr>
          <w:del w:id="846" w:author="Saswata Mishra" w:date="2013-09-06T14:17:00Z"/>
          <w:rFonts w:ascii="Courier New" w:hAnsi="Courier New" w:cs="Courier New"/>
          <w:b/>
        </w:rPr>
      </w:pPr>
      <w:del w:id="847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 ifstream inf(argv[1]);</w:delText>
        </w:r>
      </w:del>
    </w:p>
    <w:p w:rsidR="00274E2F" w:rsidRPr="008A2758" w:rsidDel="00977716" w:rsidRDefault="00274E2F" w:rsidP="00977716">
      <w:pPr>
        <w:jc w:val="both"/>
        <w:rPr>
          <w:del w:id="848" w:author="Saswata Mishra" w:date="2013-09-06T14:17:00Z"/>
          <w:rFonts w:ascii="Courier New" w:hAnsi="Courier New" w:cs="Courier New"/>
          <w:b/>
        </w:rPr>
      </w:pPr>
      <w:del w:id="849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 if(!inf) {</w:delText>
        </w:r>
      </w:del>
    </w:p>
    <w:p w:rsidR="00274E2F" w:rsidRPr="008A2758" w:rsidDel="00977716" w:rsidRDefault="00274E2F" w:rsidP="00977716">
      <w:pPr>
        <w:jc w:val="both"/>
        <w:rPr>
          <w:del w:id="850" w:author="Saswata Mishra" w:date="2013-09-06T14:17:00Z"/>
          <w:rFonts w:ascii="Courier New" w:hAnsi="Courier New" w:cs="Courier New"/>
          <w:b/>
        </w:rPr>
      </w:pPr>
      <w:del w:id="851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 cerr</w:delText>
        </w:r>
        <w:r w:rsidR="00337AAB" w:rsidDel="00977716">
          <w:rPr>
            <w:rFonts w:ascii="Courier New" w:hAnsi="Courier New" w:cs="Courier New"/>
            <w:b/>
          </w:rPr>
          <w:delText xml:space="preserve"> </w:delText>
        </w:r>
        <w:r w:rsidRPr="008A2758" w:rsidDel="00977716">
          <w:rPr>
            <w:rFonts w:ascii="Courier New" w:hAnsi="Courier New" w:cs="Courier New"/>
            <w:b/>
          </w:rPr>
          <w:delText>&lt;&lt; "error opening file: " &lt;&lt; argv[1] &lt;&lt; endl;</w:delText>
        </w:r>
      </w:del>
    </w:p>
    <w:p w:rsidR="00274E2F" w:rsidRPr="008A2758" w:rsidDel="00977716" w:rsidRDefault="00274E2F" w:rsidP="00977716">
      <w:pPr>
        <w:jc w:val="both"/>
        <w:rPr>
          <w:del w:id="852" w:author="Saswata Mishra" w:date="2013-09-06T14:17:00Z"/>
          <w:rFonts w:ascii="Courier New" w:hAnsi="Courier New" w:cs="Courier New"/>
          <w:b/>
        </w:rPr>
      </w:pPr>
      <w:del w:id="853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 exit(EXIT_FAILURE);</w:delText>
        </w:r>
      </w:del>
    </w:p>
    <w:p w:rsidR="00274E2F" w:rsidRPr="008A2758" w:rsidDel="00977716" w:rsidRDefault="00274E2F" w:rsidP="00977716">
      <w:pPr>
        <w:jc w:val="both"/>
        <w:rPr>
          <w:del w:id="854" w:author="Saswata Mishra" w:date="2013-09-06T14:17:00Z"/>
          <w:rFonts w:ascii="Courier New" w:hAnsi="Courier New" w:cs="Courier New"/>
          <w:b/>
        </w:rPr>
      </w:pPr>
      <w:del w:id="855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 }</w:delText>
        </w:r>
      </w:del>
    </w:p>
    <w:p w:rsidR="00274E2F" w:rsidRPr="008A2758" w:rsidDel="00977716" w:rsidRDefault="00274E2F" w:rsidP="00977716">
      <w:pPr>
        <w:jc w:val="both"/>
        <w:rPr>
          <w:del w:id="856" w:author="Saswata Mishra" w:date="2013-09-06T14:17:00Z"/>
          <w:rFonts w:ascii="Courier New" w:hAnsi="Courier New" w:cs="Courier New"/>
          <w:b/>
        </w:rPr>
      </w:pPr>
      <w:del w:id="857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 // Check for optional output directory</w:delText>
        </w:r>
      </w:del>
    </w:p>
    <w:p w:rsidR="00274E2F" w:rsidRPr="008A2758" w:rsidDel="00977716" w:rsidRDefault="00274E2F" w:rsidP="00977716">
      <w:pPr>
        <w:jc w:val="both"/>
        <w:rPr>
          <w:del w:id="858" w:author="Saswata Mishra" w:date="2013-09-06T14:17:00Z"/>
          <w:rFonts w:ascii="Courier New" w:hAnsi="Courier New" w:cs="Courier New"/>
          <w:b/>
        </w:rPr>
      </w:pPr>
      <w:del w:id="859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 string root("./");  // current is default</w:delText>
        </w:r>
      </w:del>
    </w:p>
    <w:p w:rsidR="00274E2F" w:rsidRPr="008A2758" w:rsidDel="00977716" w:rsidRDefault="00274E2F" w:rsidP="00977716">
      <w:pPr>
        <w:jc w:val="both"/>
        <w:rPr>
          <w:del w:id="860" w:author="Saswata Mishra" w:date="2013-09-06T14:17:00Z"/>
          <w:rFonts w:ascii="Courier New" w:hAnsi="Courier New" w:cs="Courier New"/>
          <w:b/>
        </w:rPr>
      </w:pPr>
      <w:del w:id="861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 if(argc == 3) {</w:delText>
        </w:r>
      </w:del>
    </w:p>
    <w:p w:rsidR="00274E2F" w:rsidRPr="008A2758" w:rsidDel="00977716" w:rsidRDefault="00274E2F" w:rsidP="00977716">
      <w:pPr>
        <w:jc w:val="both"/>
        <w:rPr>
          <w:del w:id="862" w:author="Saswata Mishra" w:date="2013-09-06T14:17:00Z"/>
          <w:rFonts w:ascii="Courier New" w:hAnsi="Courier New" w:cs="Courier New"/>
          <w:b/>
        </w:rPr>
      </w:pPr>
      <w:del w:id="863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 // See if output directory exists</w:delText>
        </w:r>
      </w:del>
    </w:p>
    <w:p w:rsidR="00274E2F" w:rsidRPr="008A2758" w:rsidDel="00977716" w:rsidRDefault="00274E2F" w:rsidP="00977716">
      <w:pPr>
        <w:jc w:val="both"/>
        <w:rPr>
          <w:del w:id="864" w:author="Saswata Mishra" w:date="2013-09-06T14:17:00Z"/>
          <w:rFonts w:ascii="Courier New" w:hAnsi="Courier New" w:cs="Courier New"/>
          <w:b/>
        </w:rPr>
      </w:pPr>
      <w:del w:id="865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 root = argv[2];</w:delText>
        </w:r>
      </w:del>
    </w:p>
    <w:p w:rsidR="00274E2F" w:rsidRPr="008A2758" w:rsidDel="00977716" w:rsidRDefault="00274E2F" w:rsidP="00977716">
      <w:pPr>
        <w:jc w:val="both"/>
        <w:rPr>
          <w:del w:id="866" w:author="Saswata Mishra" w:date="2013-09-06T14:17:00Z"/>
          <w:rFonts w:ascii="Courier New" w:hAnsi="Courier New" w:cs="Courier New"/>
          <w:b/>
        </w:rPr>
      </w:pPr>
      <w:del w:id="867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 if(!exists(root)) {</w:delText>
        </w:r>
      </w:del>
    </w:p>
    <w:p w:rsidR="00274E2F" w:rsidRPr="008A2758" w:rsidDel="00977716" w:rsidRDefault="00274E2F" w:rsidP="00977716">
      <w:pPr>
        <w:jc w:val="both"/>
        <w:rPr>
          <w:del w:id="868" w:author="Saswata Mishra" w:date="2013-09-06T14:17:00Z"/>
          <w:rFonts w:ascii="Courier New" w:hAnsi="Courier New" w:cs="Courier New"/>
          <w:b/>
        </w:rPr>
      </w:pPr>
      <w:del w:id="869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  cerr</w:delText>
        </w:r>
        <w:r w:rsidR="00337AAB" w:rsidDel="00977716">
          <w:rPr>
            <w:rFonts w:ascii="Courier New" w:hAnsi="Courier New" w:cs="Courier New"/>
            <w:b/>
          </w:rPr>
          <w:delText xml:space="preserve"> </w:delText>
        </w:r>
        <w:r w:rsidRPr="008A2758" w:rsidDel="00977716">
          <w:rPr>
            <w:rFonts w:ascii="Courier New" w:hAnsi="Courier New" w:cs="Courier New"/>
            <w:b/>
          </w:rPr>
          <w:delText>&lt;&lt; "no such directory: " &lt;&lt; root &lt;&lt; endl;</w:delText>
        </w:r>
      </w:del>
    </w:p>
    <w:p w:rsidR="00274E2F" w:rsidRPr="008A2758" w:rsidDel="00977716" w:rsidRDefault="00274E2F" w:rsidP="00977716">
      <w:pPr>
        <w:jc w:val="both"/>
        <w:rPr>
          <w:del w:id="870" w:author="Saswata Mishra" w:date="2013-09-06T14:17:00Z"/>
          <w:rFonts w:ascii="Courier New" w:hAnsi="Courier New" w:cs="Courier New"/>
          <w:b/>
        </w:rPr>
      </w:pPr>
      <w:del w:id="871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 exit(EXIT_FAILURE);</w:delText>
        </w:r>
      </w:del>
    </w:p>
    <w:p w:rsidR="00274E2F" w:rsidRPr="008A2758" w:rsidDel="00977716" w:rsidRDefault="00274E2F" w:rsidP="00977716">
      <w:pPr>
        <w:jc w:val="both"/>
        <w:rPr>
          <w:del w:id="872" w:author="Saswata Mishra" w:date="2013-09-06T14:17:00Z"/>
          <w:rFonts w:ascii="Courier New" w:hAnsi="Courier New" w:cs="Courier New"/>
          <w:b/>
        </w:rPr>
      </w:pPr>
      <w:del w:id="873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 }</w:delText>
        </w:r>
      </w:del>
    </w:p>
    <w:p w:rsidR="00274E2F" w:rsidRPr="008A2758" w:rsidDel="00977716" w:rsidRDefault="00274E2F" w:rsidP="00977716">
      <w:pPr>
        <w:jc w:val="both"/>
        <w:rPr>
          <w:del w:id="874" w:author="Saswata Mishra" w:date="2013-09-06T14:17:00Z"/>
          <w:rFonts w:ascii="Courier New" w:hAnsi="Courier New" w:cs="Courier New"/>
          <w:b/>
        </w:rPr>
      </w:pPr>
      <w:del w:id="875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 size_t rootLen = root.length();</w:delText>
        </w:r>
      </w:del>
    </w:p>
    <w:p w:rsidR="00274E2F" w:rsidRPr="008A2758" w:rsidDel="00977716" w:rsidRDefault="00274E2F" w:rsidP="00977716">
      <w:pPr>
        <w:jc w:val="both"/>
        <w:rPr>
          <w:del w:id="876" w:author="Saswata Mishra" w:date="2013-09-06T14:17:00Z"/>
          <w:rFonts w:ascii="Courier New" w:hAnsi="Courier New" w:cs="Courier New"/>
          <w:b/>
        </w:rPr>
      </w:pPr>
      <w:del w:id="877" w:author="Saswata Mishra" w:date="2013-09-06T14:17:00Z">
        <w:r w:rsidRPr="008A2758" w:rsidDel="00977716">
          <w:rPr>
            <w:rFonts w:ascii="Courier New" w:hAnsi="Courier New" w:cs="Courier New"/>
            <w:b/>
          </w:rPr>
          <w:delText xml:space="preserve">    </w:delText>
        </w:r>
        <w:r w:rsidRPr="008A2758" w:rsidDel="00977716">
          <w:rPr>
            <w:rFonts w:ascii="Courier New" w:hAnsi="Courier New" w:cs="Courier New"/>
            <w:b/>
            <w:lang w:val="nl-NL"/>
          </w:rPr>
          <w:delText xml:space="preserve">if(root[rootLen-1] != '/' &amp;&amp; root[rootLen-1] != </w:delText>
        </w:r>
        <w:r w:rsidRPr="008A2758" w:rsidDel="00977716">
          <w:rPr>
            <w:rFonts w:ascii="Courier New" w:hAnsi="Courier New" w:cs="Courier New"/>
            <w:b/>
          </w:rPr>
          <w:delText>'\\')</w:delText>
        </w:r>
      </w:del>
    </w:p>
    <w:p w:rsidR="00274E2F" w:rsidRPr="008A2758" w:rsidDel="00977716" w:rsidRDefault="00274E2F" w:rsidP="00977716">
      <w:pPr>
        <w:jc w:val="both"/>
        <w:rPr>
          <w:del w:id="878" w:author="Saswata Mishra" w:date="2013-09-06T14:17:00Z"/>
          <w:rFonts w:ascii="Courier New" w:hAnsi="Courier New" w:cs="Courier New"/>
          <w:b/>
        </w:rPr>
      </w:pPr>
      <w:del w:id="879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 root.append("/");</w:delText>
        </w:r>
      </w:del>
    </w:p>
    <w:p w:rsidR="00274E2F" w:rsidRPr="008A2758" w:rsidDel="00977716" w:rsidRDefault="00274E2F" w:rsidP="00977716">
      <w:pPr>
        <w:jc w:val="both"/>
        <w:rPr>
          <w:del w:id="880" w:author="Saswata Mishra" w:date="2013-09-06T14:17:00Z"/>
          <w:rFonts w:ascii="Courier New" w:hAnsi="Courier New" w:cs="Courier New"/>
          <w:b/>
        </w:rPr>
      </w:pPr>
      <w:del w:id="881" w:author="Saswata Mishra" w:date="2013-09-06T14:17:00Z">
        <w:r w:rsidRPr="008A2758" w:rsidDel="00977716">
          <w:rPr>
            <w:rFonts w:ascii="Courier New" w:hAnsi="Courier New" w:cs="Courier New"/>
            <w:b/>
          </w:rPr>
          <w:lastRenderedPageBreak/>
          <w:delText>  }</w:delText>
        </w:r>
        <w:r w:rsidR="00E03D63" w:rsidDel="00977716">
          <w:rPr>
            <w:rFonts w:ascii="Arial" w:hAnsi="Arial" w:cs="Arial"/>
            <w:b/>
            <w:sz w:val="21"/>
            <w:szCs w:val="21"/>
          </w:rPr>
          <w:fldChar w:fldCharType="begin"/>
        </w:r>
        <w:r w:rsidR="00E03D63" w:rsidDel="00977716">
          <w:delInstrText xml:space="preserve"> XE "</w:delInstrText>
        </w:r>
        <w:r w:rsidR="00E03D63" w:rsidRPr="00914E6E" w:rsidDel="00977716">
          <w:rPr>
            <w:rFonts w:ascii="Arial" w:hAnsi="Arial" w:cs="Arial"/>
            <w:sz w:val="21"/>
            <w:szCs w:val="21"/>
          </w:rPr>
          <w:delInstrText>String processing</w:delInstrText>
        </w:r>
        <w:r w:rsidR="00E03D63" w:rsidDel="00977716">
          <w:rPr>
            <w:rFonts w:ascii="Arial" w:hAnsi="Arial" w:cs="Arial"/>
            <w:sz w:val="21"/>
            <w:szCs w:val="21"/>
          </w:rPr>
          <w:delInstrText>:application:source code</w:delInstrText>
        </w:r>
        <w:r w:rsidR="00E03D63" w:rsidDel="00977716">
          <w:delInstrText xml:space="preserve">" </w:delInstrText>
        </w:r>
        <w:r w:rsidR="00E03D63" w:rsidDel="00977716">
          <w:rPr>
            <w:rFonts w:ascii="Arial" w:hAnsi="Arial" w:cs="Arial"/>
            <w:b/>
            <w:sz w:val="21"/>
            <w:szCs w:val="21"/>
          </w:rPr>
          <w:fldChar w:fldCharType="end"/>
        </w:r>
      </w:del>
    </w:p>
    <w:p w:rsidR="00274E2F" w:rsidRPr="008A2758" w:rsidDel="00977716" w:rsidRDefault="00274E2F" w:rsidP="00977716">
      <w:pPr>
        <w:jc w:val="both"/>
        <w:rPr>
          <w:del w:id="882" w:author="Saswata Mishra" w:date="2013-09-06T14:17:00Z"/>
          <w:rFonts w:ascii="Courier New" w:hAnsi="Courier New" w:cs="Courier New"/>
          <w:b/>
        </w:rPr>
      </w:pPr>
      <w:del w:id="883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 // Read input file line by line</w:delText>
        </w:r>
      </w:del>
    </w:p>
    <w:p w:rsidR="00274E2F" w:rsidRPr="008A2758" w:rsidDel="00977716" w:rsidRDefault="00274E2F" w:rsidP="00977716">
      <w:pPr>
        <w:jc w:val="both"/>
        <w:rPr>
          <w:del w:id="884" w:author="Saswata Mishra" w:date="2013-09-06T14:17:00Z"/>
          <w:rFonts w:ascii="Courier New" w:hAnsi="Courier New" w:cs="Courier New"/>
          <w:b/>
        </w:rPr>
      </w:pPr>
      <w:del w:id="885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 // checking for code delimiters</w:delText>
        </w:r>
      </w:del>
    </w:p>
    <w:p w:rsidR="00274E2F" w:rsidRPr="008A2758" w:rsidDel="00977716" w:rsidRDefault="00274E2F" w:rsidP="00977716">
      <w:pPr>
        <w:jc w:val="both"/>
        <w:rPr>
          <w:del w:id="886" w:author="Saswata Mishra" w:date="2013-09-06T14:17:00Z"/>
          <w:rFonts w:ascii="Courier New" w:hAnsi="Courier New" w:cs="Courier New"/>
          <w:b/>
        </w:rPr>
      </w:pPr>
      <w:del w:id="887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 string line;</w:delText>
        </w:r>
      </w:del>
    </w:p>
    <w:p w:rsidR="00274E2F" w:rsidRPr="008A2758" w:rsidDel="00977716" w:rsidRDefault="00274E2F" w:rsidP="00977716">
      <w:pPr>
        <w:jc w:val="both"/>
        <w:rPr>
          <w:del w:id="888" w:author="Saswata Mishra" w:date="2013-09-06T14:17:00Z"/>
          <w:rFonts w:ascii="Courier New" w:hAnsi="Courier New" w:cs="Courier New"/>
          <w:b/>
        </w:rPr>
      </w:pPr>
      <w:del w:id="889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 bool inCode = false;</w:delText>
        </w:r>
      </w:del>
    </w:p>
    <w:p w:rsidR="00274E2F" w:rsidRPr="008A2758" w:rsidDel="00977716" w:rsidRDefault="00274E2F" w:rsidP="00977716">
      <w:pPr>
        <w:jc w:val="both"/>
        <w:rPr>
          <w:del w:id="890" w:author="Saswata Mishra" w:date="2013-09-06T14:17:00Z"/>
          <w:rFonts w:ascii="Courier New" w:hAnsi="Courier New" w:cs="Courier New"/>
          <w:b/>
        </w:rPr>
      </w:pPr>
      <w:del w:id="891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 bool printDelims = true;</w:delText>
        </w:r>
      </w:del>
    </w:p>
    <w:p w:rsidR="00274E2F" w:rsidRPr="008A2758" w:rsidDel="00977716" w:rsidRDefault="00274E2F" w:rsidP="00977716">
      <w:pPr>
        <w:jc w:val="both"/>
        <w:rPr>
          <w:del w:id="892" w:author="Saswata Mishra" w:date="2013-09-06T14:17:00Z"/>
          <w:rFonts w:ascii="Courier New" w:hAnsi="Courier New" w:cs="Courier New"/>
          <w:b/>
        </w:rPr>
      </w:pPr>
      <w:del w:id="893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 ofstream outf;</w:delText>
        </w:r>
      </w:del>
    </w:p>
    <w:p w:rsidR="00274E2F" w:rsidRPr="008A2758" w:rsidDel="00977716" w:rsidRDefault="00274E2F" w:rsidP="00977716">
      <w:pPr>
        <w:jc w:val="both"/>
        <w:rPr>
          <w:del w:id="894" w:author="Saswata Mishra" w:date="2013-09-06T14:17:00Z"/>
          <w:rFonts w:ascii="Courier New" w:hAnsi="Courier New" w:cs="Courier New"/>
          <w:b/>
        </w:rPr>
      </w:pPr>
      <w:del w:id="895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 while(getline(inf, line)) {</w:delText>
        </w:r>
      </w:del>
    </w:p>
    <w:p w:rsidR="00274E2F" w:rsidRPr="008A2758" w:rsidDel="00977716" w:rsidRDefault="00274E2F" w:rsidP="00977716">
      <w:pPr>
        <w:jc w:val="both"/>
        <w:rPr>
          <w:del w:id="896" w:author="Saswata Mishra" w:date="2013-09-06T14:17:00Z"/>
          <w:rFonts w:ascii="Courier New" w:hAnsi="Courier New" w:cs="Courier New"/>
          <w:b/>
        </w:rPr>
      </w:pPr>
      <w:del w:id="897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 size_t findDelim = line.find("//" "/:~");</w:delText>
        </w:r>
      </w:del>
    </w:p>
    <w:p w:rsidR="00274E2F" w:rsidRPr="008A2758" w:rsidDel="00977716" w:rsidRDefault="00274E2F" w:rsidP="00977716">
      <w:pPr>
        <w:jc w:val="both"/>
        <w:rPr>
          <w:del w:id="898" w:author="Saswata Mishra" w:date="2013-09-06T14:17:00Z"/>
          <w:rFonts w:ascii="Courier New" w:hAnsi="Courier New" w:cs="Courier New"/>
          <w:b/>
        </w:rPr>
      </w:pPr>
      <w:del w:id="899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 if(findDelim != string::npos) {</w:delText>
        </w:r>
      </w:del>
    </w:p>
    <w:p w:rsidR="00274E2F" w:rsidRPr="008A2758" w:rsidDel="00977716" w:rsidRDefault="00274E2F" w:rsidP="00977716">
      <w:pPr>
        <w:jc w:val="both"/>
        <w:rPr>
          <w:del w:id="900" w:author="Saswata Mishra" w:date="2013-09-06T14:17:00Z"/>
          <w:rFonts w:ascii="Courier New" w:hAnsi="Courier New" w:cs="Courier New"/>
          <w:b/>
        </w:rPr>
      </w:pPr>
      <w:del w:id="901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 // Output last line and close file</w:delText>
        </w:r>
      </w:del>
    </w:p>
    <w:p w:rsidR="00274E2F" w:rsidRPr="008A2758" w:rsidDel="00977716" w:rsidRDefault="00274E2F" w:rsidP="00977716">
      <w:pPr>
        <w:jc w:val="both"/>
        <w:rPr>
          <w:del w:id="902" w:author="Saswata Mishra" w:date="2013-09-06T14:17:00Z"/>
          <w:rFonts w:ascii="Courier New" w:hAnsi="Courier New" w:cs="Courier New"/>
          <w:b/>
        </w:rPr>
      </w:pPr>
      <w:del w:id="903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 if(!inCode) {</w:delText>
        </w:r>
      </w:del>
    </w:p>
    <w:p w:rsidR="00274E2F" w:rsidRPr="008A2758" w:rsidDel="00977716" w:rsidRDefault="00274E2F" w:rsidP="00977716">
      <w:pPr>
        <w:jc w:val="both"/>
        <w:rPr>
          <w:del w:id="904" w:author="Saswata Mishra" w:date="2013-09-06T14:17:00Z"/>
          <w:rFonts w:ascii="Courier New" w:hAnsi="Courier New" w:cs="Courier New"/>
          <w:b/>
        </w:rPr>
      </w:pPr>
      <w:del w:id="905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 cerr</w:delText>
        </w:r>
        <w:r w:rsidR="00337AAB" w:rsidDel="00977716">
          <w:rPr>
            <w:rFonts w:ascii="Courier New" w:hAnsi="Courier New" w:cs="Courier New"/>
            <w:b/>
          </w:rPr>
          <w:delText xml:space="preserve"> </w:delText>
        </w:r>
        <w:r w:rsidRPr="008A2758" w:rsidDel="00977716">
          <w:rPr>
            <w:rFonts w:ascii="Courier New" w:hAnsi="Courier New" w:cs="Courier New"/>
            <w:b/>
          </w:rPr>
          <w:delText>&lt;&lt; "Lines out of order" &lt;&lt; endl;</w:delText>
        </w:r>
      </w:del>
    </w:p>
    <w:p w:rsidR="00274E2F" w:rsidRPr="008A2758" w:rsidDel="00977716" w:rsidRDefault="00274E2F" w:rsidP="00977716">
      <w:pPr>
        <w:jc w:val="both"/>
        <w:rPr>
          <w:del w:id="906" w:author="Saswata Mishra" w:date="2013-09-06T14:17:00Z"/>
          <w:rFonts w:ascii="Courier New" w:hAnsi="Courier New" w:cs="Courier New"/>
          <w:b/>
          <w:lang w:val="fr-FR"/>
        </w:rPr>
      </w:pPr>
      <w:del w:id="907" w:author="Saswata Mishra" w:date="2013-09-06T14:17:00Z">
        <w:r w:rsidRPr="008A2758" w:rsidDel="00977716">
          <w:rPr>
            <w:rFonts w:ascii="Courier New" w:hAnsi="Courier New" w:cs="Courier New"/>
            <w:b/>
          </w:rPr>
          <w:delText xml:space="preserve">        </w:delText>
        </w:r>
        <w:r w:rsidRPr="008A2758" w:rsidDel="00977716">
          <w:rPr>
            <w:rFonts w:ascii="Courier New" w:hAnsi="Courier New" w:cs="Courier New"/>
            <w:b/>
            <w:lang w:val="fr-FR"/>
          </w:rPr>
          <w:delText>exit(EXIT_FAILURE);</w:delText>
        </w:r>
      </w:del>
    </w:p>
    <w:p w:rsidR="00274E2F" w:rsidRPr="008A2758" w:rsidDel="00977716" w:rsidRDefault="00274E2F" w:rsidP="00977716">
      <w:pPr>
        <w:jc w:val="both"/>
        <w:rPr>
          <w:del w:id="908" w:author="Saswata Mishra" w:date="2013-09-06T14:17:00Z"/>
          <w:rFonts w:ascii="Courier New" w:hAnsi="Courier New" w:cs="Courier New"/>
          <w:b/>
          <w:lang w:val="fr-FR"/>
        </w:rPr>
      </w:pPr>
      <w:del w:id="909" w:author="Saswata Mishra" w:date="2013-09-06T14:17:00Z">
        <w:r w:rsidRPr="008A2758" w:rsidDel="00977716">
          <w:rPr>
            <w:rFonts w:ascii="Courier New" w:hAnsi="Courier New" w:cs="Courier New"/>
            <w:b/>
            <w:lang w:val="fr-FR"/>
          </w:rPr>
          <w:delText>      }</w:delText>
        </w:r>
      </w:del>
    </w:p>
    <w:p w:rsidR="00274E2F" w:rsidRPr="008A2758" w:rsidDel="00977716" w:rsidRDefault="00274E2F" w:rsidP="00977716">
      <w:pPr>
        <w:jc w:val="both"/>
        <w:rPr>
          <w:del w:id="910" w:author="Saswata Mishra" w:date="2013-09-06T14:17:00Z"/>
          <w:rFonts w:ascii="Courier New" w:hAnsi="Courier New" w:cs="Courier New"/>
          <w:b/>
          <w:lang w:val="fr-FR"/>
        </w:rPr>
      </w:pPr>
      <w:del w:id="911" w:author="Saswata Mishra" w:date="2013-09-06T14:17:00Z">
        <w:r w:rsidRPr="008A2758" w:rsidDel="00977716">
          <w:rPr>
            <w:rFonts w:ascii="Courier New" w:hAnsi="Courier New" w:cs="Courier New"/>
            <w:b/>
            <w:lang w:val="fr-FR"/>
          </w:rPr>
          <w:delText>      assert(outf);</w:delText>
        </w:r>
      </w:del>
    </w:p>
    <w:p w:rsidR="00274E2F" w:rsidRPr="008A2758" w:rsidDel="00977716" w:rsidRDefault="00274E2F" w:rsidP="00977716">
      <w:pPr>
        <w:jc w:val="both"/>
        <w:rPr>
          <w:del w:id="912" w:author="Saswata Mishra" w:date="2013-09-06T14:17:00Z"/>
          <w:rFonts w:ascii="Courier New" w:hAnsi="Courier New" w:cs="Courier New"/>
          <w:b/>
        </w:rPr>
      </w:pPr>
      <w:del w:id="913" w:author="Saswata Mishra" w:date="2013-09-06T14:17:00Z">
        <w:r w:rsidRPr="008A2758" w:rsidDel="00977716">
          <w:rPr>
            <w:rFonts w:ascii="Courier New" w:hAnsi="Courier New" w:cs="Courier New"/>
            <w:b/>
            <w:lang w:val="fr-FR"/>
          </w:rPr>
          <w:delText xml:space="preserve">      </w:delText>
        </w:r>
        <w:r w:rsidRPr="008A2758" w:rsidDel="00977716">
          <w:rPr>
            <w:rFonts w:ascii="Courier New" w:hAnsi="Courier New" w:cs="Courier New"/>
            <w:b/>
          </w:rPr>
          <w:delText>if(printDelims)</w:delText>
        </w:r>
      </w:del>
    </w:p>
    <w:p w:rsidR="00274E2F" w:rsidRPr="008A2758" w:rsidDel="00977716" w:rsidRDefault="00274E2F" w:rsidP="00977716">
      <w:pPr>
        <w:jc w:val="both"/>
        <w:rPr>
          <w:del w:id="914" w:author="Saswata Mishra" w:date="2013-09-06T14:17:00Z"/>
          <w:rFonts w:ascii="Courier New" w:hAnsi="Courier New" w:cs="Courier New"/>
          <w:b/>
        </w:rPr>
      </w:pPr>
      <w:del w:id="915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 outf</w:delText>
        </w:r>
        <w:r w:rsidR="00337AAB" w:rsidDel="00977716">
          <w:rPr>
            <w:rFonts w:ascii="Courier New" w:hAnsi="Courier New" w:cs="Courier New"/>
            <w:b/>
          </w:rPr>
          <w:delText xml:space="preserve"> </w:delText>
        </w:r>
        <w:r w:rsidRPr="008A2758" w:rsidDel="00977716">
          <w:rPr>
            <w:rFonts w:ascii="Courier New" w:hAnsi="Courier New" w:cs="Courier New"/>
            <w:b/>
          </w:rPr>
          <w:delText>&lt;&lt; line &lt;&lt; endl;</w:delText>
        </w:r>
      </w:del>
    </w:p>
    <w:p w:rsidR="00274E2F" w:rsidRPr="008A2758" w:rsidDel="00977716" w:rsidRDefault="00274E2F" w:rsidP="00977716">
      <w:pPr>
        <w:jc w:val="both"/>
        <w:rPr>
          <w:del w:id="916" w:author="Saswata Mishra" w:date="2013-09-06T14:17:00Z"/>
          <w:rFonts w:ascii="Courier New" w:hAnsi="Courier New" w:cs="Courier New"/>
          <w:b/>
        </w:rPr>
      </w:pPr>
      <w:del w:id="917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 outf.close();</w:delText>
        </w:r>
      </w:del>
    </w:p>
    <w:p w:rsidR="00274E2F" w:rsidRPr="008A2758" w:rsidDel="00977716" w:rsidRDefault="00274E2F" w:rsidP="00977716">
      <w:pPr>
        <w:jc w:val="both"/>
        <w:rPr>
          <w:del w:id="918" w:author="Saswata Mishra" w:date="2013-09-06T14:17:00Z"/>
          <w:rFonts w:ascii="Courier New" w:hAnsi="Courier New" w:cs="Courier New"/>
          <w:b/>
        </w:rPr>
      </w:pPr>
      <w:del w:id="919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 inCode = false;</w:delText>
        </w:r>
      </w:del>
    </w:p>
    <w:p w:rsidR="00274E2F" w:rsidRPr="008A2758" w:rsidDel="00977716" w:rsidRDefault="00274E2F" w:rsidP="00977716">
      <w:pPr>
        <w:jc w:val="both"/>
        <w:rPr>
          <w:del w:id="920" w:author="Saswata Mishra" w:date="2013-09-06T14:17:00Z"/>
          <w:rFonts w:ascii="Courier New" w:hAnsi="Courier New" w:cs="Courier New"/>
          <w:b/>
        </w:rPr>
      </w:pPr>
      <w:del w:id="921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 printDelims = true;</w:delText>
        </w:r>
      </w:del>
    </w:p>
    <w:p w:rsidR="00274E2F" w:rsidRPr="008A2758" w:rsidDel="00977716" w:rsidRDefault="00274E2F" w:rsidP="00977716">
      <w:pPr>
        <w:jc w:val="both"/>
        <w:rPr>
          <w:del w:id="922" w:author="Saswata Mishra" w:date="2013-09-06T14:17:00Z"/>
          <w:rFonts w:ascii="Courier New" w:hAnsi="Courier New" w:cs="Courier New"/>
          <w:b/>
        </w:rPr>
      </w:pPr>
      <w:del w:id="923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 } else {</w:delText>
        </w:r>
      </w:del>
    </w:p>
    <w:p w:rsidR="00274E2F" w:rsidRPr="008A2758" w:rsidDel="00977716" w:rsidRDefault="00274E2F" w:rsidP="00977716">
      <w:pPr>
        <w:jc w:val="both"/>
        <w:rPr>
          <w:del w:id="924" w:author="Saswata Mishra" w:date="2013-09-06T14:17:00Z"/>
          <w:rFonts w:ascii="Courier New" w:hAnsi="Courier New" w:cs="Courier New"/>
          <w:b/>
        </w:rPr>
      </w:pPr>
      <w:del w:id="925" w:author="Saswata Mishra" w:date="2013-09-06T14:17:00Z">
        <w:r w:rsidRPr="008A2758" w:rsidDel="00977716">
          <w:rPr>
            <w:rFonts w:ascii="Courier New" w:hAnsi="Courier New" w:cs="Courier New"/>
            <w:b/>
          </w:rPr>
          <w:lastRenderedPageBreak/>
          <w:delText>      findDelim = line.find("//" ":");</w:delText>
        </w:r>
      </w:del>
    </w:p>
    <w:p w:rsidR="00274E2F" w:rsidRPr="008A2758" w:rsidDel="00977716" w:rsidRDefault="00274E2F" w:rsidP="00977716">
      <w:pPr>
        <w:jc w:val="both"/>
        <w:rPr>
          <w:del w:id="926" w:author="Saswata Mishra" w:date="2013-09-06T14:17:00Z"/>
          <w:rFonts w:ascii="Courier New" w:hAnsi="Courier New" w:cs="Courier New"/>
          <w:b/>
        </w:rPr>
      </w:pPr>
      <w:del w:id="927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 if(findDelim == 0) {</w:delText>
        </w:r>
      </w:del>
    </w:p>
    <w:p w:rsidR="00274E2F" w:rsidRPr="008A2758" w:rsidDel="00977716" w:rsidRDefault="00274E2F" w:rsidP="00977716">
      <w:pPr>
        <w:jc w:val="both"/>
        <w:rPr>
          <w:del w:id="928" w:author="Saswata Mishra" w:date="2013-09-06T14:17:00Z"/>
          <w:rFonts w:ascii="Courier New" w:hAnsi="Courier New" w:cs="Courier New"/>
          <w:b/>
        </w:rPr>
      </w:pPr>
      <w:del w:id="929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 // Check for '!' directive</w:delText>
        </w:r>
      </w:del>
    </w:p>
    <w:p w:rsidR="00274E2F" w:rsidRPr="008A2758" w:rsidDel="00977716" w:rsidRDefault="00274E2F" w:rsidP="00977716">
      <w:pPr>
        <w:jc w:val="both"/>
        <w:rPr>
          <w:del w:id="930" w:author="Saswata Mishra" w:date="2013-09-06T14:17:00Z"/>
          <w:rFonts w:ascii="Courier New" w:hAnsi="Courier New" w:cs="Courier New"/>
          <w:b/>
        </w:rPr>
      </w:pPr>
      <w:del w:id="931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 if(line[3] == '!') {</w:delText>
        </w:r>
      </w:del>
    </w:p>
    <w:p w:rsidR="00274E2F" w:rsidRPr="008A2758" w:rsidDel="00977716" w:rsidRDefault="00274E2F" w:rsidP="00977716">
      <w:pPr>
        <w:jc w:val="both"/>
        <w:rPr>
          <w:del w:id="932" w:author="Saswata Mishra" w:date="2013-09-06T14:17:00Z"/>
          <w:rFonts w:ascii="Courier New" w:hAnsi="Courier New" w:cs="Courier New"/>
          <w:b/>
        </w:rPr>
      </w:pPr>
      <w:del w:id="933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   printDelims = false;</w:delText>
        </w:r>
      </w:del>
    </w:p>
    <w:p w:rsidR="00274E2F" w:rsidRPr="008A2758" w:rsidDel="00977716" w:rsidRDefault="00274E2F" w:rsidP="00977716">
      <w:pPr>
        <w:jc w:val="both"/>
        <w:rPr>
          <w:del w:id="934" w:author="Saswata Mishra" w:date="2013-09-06T14:17:00Z"/>
          <w:rFonts w:ascii="Courier New" w:hAnsi="Courier New" w:cs="Courier New"/>
          <w:b/>
        </w:rPr>
      </w:pPr>
      <w:del w:id="935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   ++findDelim;  // To skip '!' for next search</w:delText>
        </w:r>
      </w:del>
    </w:p>
    <w:p w:rsidR="00274E2F" w:rsidRPr="008A2758" w:rsidDel="00977716" w:rsidRDefault="00274E2F" w:rsidP="00977716">
      <w:pPr>
        <w:jc w:val="both"/>
        <w:rPr>
          <w:del w:id="936" w:author="Saswata Mishra" w:date="2013-09-06T14:17:00Z"/>
          <w:rFonts w:ascii="Courier New" w:hAnsi="Courier New" w:cs="Courier New"/>
          <w:b/>
        </w:rPr>
      </w:pPr>
      <w:del w:id="937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 }</w:delText>
        </w:r>
        <w:r w:rsidR="00E03D63" w:rsidDel="00977716">
          <w:rPr>
            <w:rFonts w:ascii="Arial" w:hAnsi="Arial" w:cs="Arial"/>
            <w:b/>
            <w:sz w:val="21"/>
            <w:szCs w:val="21"/>
          </w:rPr>
          <w:fldChar w:fldCharType="begin"/>
        </w:r>
        <w:r w:rsidR="00E03D63" w:rsidDel="00977716">
          <w:delInstrText xml:space="preserve"> XE "</w:delInstrText>
        </w:r>
        <w:r w:rsidR="00E03D63" w:rsidRPr="00914E6E" w:rsidDel="00977716">
          <w:rPr>
            <w:rFonts w:ascii="Arial" w:hAnsi="Arial" w:cs="Arial"/>
            <w:sz w:val="21"/>
            <w:szCs w:val="21"/>
          </w:rPr>
          <w:delInstrText>String processing</w:delInstrText>
        </w:r>
        <w:r w:rsidR="00E03D63" w:rsidDel="00977716">
          <w:rPr>
            <w:rFonts w:ascii="Arial" w:hAnsi="Arial" w:cs="Arial"/>
            <w:sz w:val="21"/>
            <w:szCs w:val="21"/>
          </w:rPr>
          <w:delInstrText>:application:source code</w:delInstrText>
        </w:r>
        <w:r w:rsidR="00E03D63" w:rsidDel="00977716">
          <w:delInstrText xml:space="preserve">" </w:delInstrText>
        </w:r>
        <w:r w:rsidR="00E03D63" w:rsidDel="00977716">
          <w:rPr>
            <w:rFonts w:ascii="Arial" w:hAnsi="Arial" w:cs="Arial"/>
            <w:b/>
            <w:sz w:val="21"/>
            <w:szCs w:val="21"/>
          </w:rPr>
          <w:fldChar w:fldCharType="end"/>
        </w:r>
      </w:del>
    </w:p>
    <w:p w:rsidR="00274E2F" w:rsidRPr="008A2758" w:rsidDel="00977716" w:rsidRDefault="00274E2F" w:rsidP="00977716">
      <w:pPr>
        <w:jc w:val="both"/>
        <w:rPr>
          <w:del w:id="938" w:author="Saswata Mishra" w:date="2013-09-06T14:17:00Z"/>
          <w:rFonts w:ascii="Courier New" w:hAnsi="Courier New" w:cs="Courier New"/>
          <w:b/>
        </w:rPr>
      </w:pPr>
      <w:del w:id="939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 // Extract subdirectory name, if any</w:delText>
        </w:r>
      </w:del>
    </w:p>
    <w:p w:rsidR="00274E2F" w:rsidRPr="008A2758" w:rsidDel="00977716" w:rsidRDefault="00274E2F" w:rsidP="00977716">
      <w:pPr>
        <w:jc w:val="both"/>
        <w:rPr>
          <w:del w:id="940" w:author="Saswata Mishra" w:date="2013-09-06T14:17:00Z"/>
          <w:rFonts w:ascii="Courier New" w:hAnsi="Courier New" w:cs="Courier New"/>
          <w:b/>
        </w:rPr>
      </w:pPr>
      <w:del w:id="941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 size_t startOfSubdir =</w:delText>
        </w:r>
      </w:del>
    </w:p>
    <w:p w:rsidR="00274E2F" w:rsidRPr="008A2758" w:rsidDel="00977716" w:rsidRDefault="00274E2F" w:rsidP="00977716">
      <w:pPr>
        <w:jc w:val="both"/>
        <w:rPr>
          <w:del w:id="942" w:author="Saswata Mishra" w:date="2013-09-06T14:17:00Z"/>
          <w:rFonts w:ascii="Courier New" w:hAnsi="Courier New" w:cs="Courier New"/>
          <w:b/>
        </w:rPr>
      </w:pPr>
      <w:del w:id="943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   line.find_first_not_of(" \t", findDelim+3);</w:delText>
        </w:r>
      </w:del>
    </w:p>
    <w:p w:rsidR="00274E2F" w:rsidRPr="008A2758" w:rsidDel="00977716" w:rsidRDefault="00274E2F" w:rsidP="00977716">
      <w:pPr>
        <w:jc w:val="both"/>
        <w:rPr>
          <w:del w:id="944" w:author="Saswata Mishra" w:date="2013-09-06T14:17:00Z"/>
          <w:rFonts w:ascii="Courier New" w:hAnsi="Courier New" w:cs="Courier New"/>
          <w:b/>
          <w:lang w:val="de-DE"/>
        </w:rPr>
      </w:pPr>
      <w:del w:id="945" w:author="Saswata Mishra" w:date="2013-09-06T14:17:00Z">
        <w:r w:rsidRPr="008A2758" w:rsidDel="00977716">
          <w:rPr>
            <w:rFonts w:ascii="Courier New" w:hAnsi="Courier New" w:cs="Courier New"/>
            <w:b/>
          </w:rPr>
          <w:delText xml:space="preserve">        </w:delText>
        </w:r>
        <w:r w:rsidRPr="008A2758" w:rsidDel="00977716">
          <w:rPr>
            <w:rFonts w:ascii="Courier New" w:hAnsi="Courier New" w:cs="Courier New"/>
            <w:b/>
            <w:lang w:val="de-DE"/>
          </w:rPr>
          <w:delText>findDelim = line.find(':', startOfSubdir);</w:delText>
        </w:r>
      </w:del>
    </w:p>
    <w:p w:rsidR="00274E2F" w:rsidRPr="008A2758" w:rsidDel="00977716" w:rsidRDefault="00274E2F" w:rsidP="00977716">
      <w:pPr>
        <w:jc w:val="both"/>
        <w:rPr>
          <w:del w:id="946" w:author="Saswata Mishra" w:date="2013-09-06T14:17:00Z"/>
          <w:rFonts w:ascii="Courier New" w:hAnsi="Courier New" w:cs="Courier New"/>
          <w:b/>
        </w:rPr>
      </w:pPr>
      <w:del w:id="947" w:author="Saswata Mishra" w:date="2013-09-06T14:17:00Z">
        <w:r w:rsidRPr="008A2758" w:rsidDel="00977716">
          <w:rPr>
            <w:rFonts w:ascii="Courier New" w:hAnsi="Courier New" w:cs="Courier New"/>
            <w:b/>
            <w:lang w:val="de-DE"/>
          </w:rPr>
          <w:delText xml:space="preserve">        </w:delText>
        </w:r>
        <w:r w:rsidRPr="008A2758" w:rsidDel="00977716">
          <w:rPr>
            <w:rFonts w:ascii="Courier New" w:hAnsi="Courier New" w:cs="Courier New"/>
            <w:b/>
          </w:rPr>
          <w:delText>if(findDelim == string::npos) {</w:delText>
        </w:r>
      </w:del>
    </w:p>
    <w:p w:rsidR="00274E2F" w:rsidRPr="008A2758" w:rsidDel="00977716" w:rsidRDefault="00274E2F" w:rsidP="00977716">
      <w:pPr>
        <w:jc w:val="both"/>
        <w:rPr>
          <w:del w:id="948" w:author="Saswata Mishra" w:date="2013-09-06T14:17:00Z"/>
          <w:rFonts w:ascii="Courier New" w:hAnsi="Courier New" w:cs="Courier New"/>
          <w:b/>
        </w:rPr>
      </w:pPr>
      <w:del w:id="949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   cerr</w:delText>
        </w:r>
        <w:r w:rsidR="00337AAB" w:rsidDel="00977716">
          <w:rPr>
            <w:rFonts w:ascii="Courier New" w:hAnsi="Courier New" w:cs="Courier New"/>
            <w:b/>
          </w:rPr>
          <w:delText xml:space="preserve"> </w:delText>
        </w:r>
        <w:r w:rsidRPr="008A2758" w:rsidDel="00977716">
          <w:rPr>
            <w:rFonts w:ascii="Courier New" w:hAnsi="Courier New" w:cs="Courier New"/>
            <w:b/>
          </w:rPr>
          <w:delText>&lt;&lt; "missing filename information\n" &lt;&lt; endl;</w:delText>
        </w:r>
      </w:del>
    </w:p>
    <w:p w:rsidR="00274E2F" w:rsidRPr="008A2758" w:rsidDel="00977716" w:rsidRDefault="00274E2F" w:rsidP="00977716">
      <w:pPr>
        <w:jc w:val="both"/>
        <w:rPr>
          <w:del w:id="950" w:author="Saswata Mishra" w:date="2013-09-06T14:17:00Z"/>
          <w:rFonts w:ascii="Courier New" w:hAnsi="Courier New" w:cs="Courier New"/>
          <w:b/>
        </w:rPr>
      </w:pPr>
      <w:del w:id="951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   exit(EXIT_FAILURE);</w:delText>
        </w:r>
      </w:del>
    </w:p>
    <w:p w:rsidR="00274E2F" w:rsidRPr="008A2758" w:rsidDel="00977716" w:rsidRDefault="00274E2F" w:rsidP="00977716">
      <w:pPr>
        <w:jc w:val="both"/>
        <w:rPr>
          <w:del w:id="952" w:author="Saswata Mishra" w:date="2013-09-06T14:17:00Z"/>
          <w:rFonts w:ascii="Courier New" w:hAnsi="Courier New" w:cs="Courier New"/>
          <w:b/>
        </w:rPr>
      </w:pPr>
      <w:del w:id="953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 }</w:delText>
        </w:r>
      </w:del>
    </w:p>
    <w:p w:rsidR="00274E2F" w:rsidRPr="008A2758" w:rsidDel="00977716" w:rsidRDefault="00274E2F" w:rsidP="00977716">
      <w:pPr>
        <w:jc w:val="both"/>
        <w:rPr>
          <w:del w:id="954" w:author="Saswata Mishra" w:date="2013-09-06T14:17:00Z"/>
          <w:rFonts w:ascii="Courier New" w:hAnsi="Courier New" w:cs="Courier New"/>
          <w:b/>
        </w:rPr>
      </w:pPr>
      <w:del w:id="955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 string subdir;</w:delText>
        </w:r>
      </w:del>
    </w:p>
    <w:p w:rsidR="00274E2F" w:rsidRPr="008A2758" w:rsidDel="00977716" w:rsidRDefault="00274E2F" w:rsidP="00977716">
      <w:pPr>
        <w:jc w:val="both"/>
        <w:rPr>
          <w:del w:id="956" w:author="Saswata Mishra" w:date="2013-09-06T14:17:00Z"/>
          <w:rFonts w:ascii="Courier New" w:hAnsi="Courier New" w:cs="Courier New"/>
          <w:b/>
        </w:rPr>
      </w:pPr>
      <w:del w:id="957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 if(findDelim &gt; startOfSubdir)</w:delText>
        </w:r>
      </w:del>
    </w:p>
    <w:p w:rsidR="00274E2F" w:rsidRPr="008A2758" w:rsidDel="00977716" w:rsidRDefault="00274E2F" w:rsidP="00977716">
      <w:pPr>
        <w:jc w:val="both"/>
        <w:rPr>
          <w:del w:id="958" w:author="Saswata Mishra" w:date="2013-09-06T14:17:00Z"/>
          <w:rFonts w:ascii="Courier New" w:hAnsi="Courier New" w:cs="Courier New"/>
          <w:b/>
        </w:rPr>
      </w:pPr>
      <w:del w:id="959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   subdir = line.substr(startOfSubdir,</w:delText>
        </w:r>
      </w:del>
    </w:p>
    <w:p w:rsidR="00274E2F" w:rsidRPr="008A2758" w:rsidDel="00977716" w:rsidRDefault="00274E2F" w:rsidP="00977716">
      <w:pPr>
        <w:jc w:val="both"/>
        <w:rPr>
          <w:del w:id="960" w:author="Saswata Mishra" w:date="2013-09-06T14:17:00Z"/>
          <w:rFonts w:ascii="Courier New" w:hAnsi="Courier New" w:cs="Courier New"/>
          <w:b/>
        </w:rPr>
      </w:pPr>
      <w:del w:id="961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                        findDelim - startOfSubdir);</w:delText>
        </w:r>
      </w:del>
    </w:p>
    <w:p w:rsidR="00274E2F" w:rsidRPr="008A2758" w:rsidDel="00977716" w:rsidRDefault="00274E2F" w:rsidP="00977716">
      <w:pPr>
        <w:jc w:val="both"/>
        <w:rPr>
          <w:del w:id="962" w:author="Saswata Mishra" w:date="2013-09-06T14:17:00Z"/>
          <w:rFonts w:ascii="Courier New" w:hAnsi="Courier New" w:cs="Courier New"/>
          <w:b/>
        </w:rPr>
      </w:pPr>
      <w:del w:id="963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 // Extract file name (better be one!)</w:delText>
        </w:r>
      </w:del>
    </w:p>
    <w:p w:rsidR="00274E2F" w:rsidRPr="008A2758" w:rsidDel="00977716" w:rsidRDefault="00274E2F" w:rsidP="00977716">
      <w:pPr>
        <w:jc w:val="both"/>
        <w:rPr>
          <w:del w:id="964" w:author="Saswata Mishra" w:date="2013-09-06T14:17:00Z"/>
          <w:rFonts w:ascii="Courier New" w:hAnsi="Courier New" w:cs="Courier New"/>
          <w:b/>
        </w:rPr>
      </w:pPr>
      <w:del w:id="965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 size_t startOfFile = findDelim + 1;</w:delText>
        </w:r>
      </w:del>
    </w:p>
    <w:p w:rsidR="00274E2F" w:rsidRPr="008A2758" w:rsidDel="00977716" w:rsidRDefault="00274E2F" w:rsidP="00977716">
      <w:pPr>
        <w:jc w:val="both"/>
        <w:rPr>
          <w:del w:id="966" w:author="Saswata Mishra" w:date="2013-09-06T14:17:00Z"/>
          <w:rFonts w:ascii="Courier New" w:hAnsi="Courier New" w:cs="Courier New"/>
          <w:b/>
        </w:rPr>
      </w:pPr>
      <w:del w:id="967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 size_t endOfFile =</w:delText>
        </w:r>
      </w:del>
    </w:p>
    <w:p w:rsidR="00274E2F" w:rsidRPr="008A2758" w:rsidDel="00977716" w:rsidRDefault="00274E2F" w:rsidP="00977716">
      <w:pPr>
        <w:jc w:val="both"/>
        <w:rPr>
          <w:del w:id="968" w:author="Saswata Mishra" w:date="2013-09-06T14:17:00Z"/>
          <w:rFonts w:ascii="Courier New" w:hAnsi="Courier New" w:cs="Courier New"/>
          <w:b/>
        </w:rPr>
      </w:pPr>
      <w:del w:id="969" w:author="Saswata Mishra" w:date="2013-09-06T14:17:00Z">
        <w:r w:rsidRPr="008A2758" w:rsidDel="00977716">
          <w:rPr>
            <w:rFonts w:ascii="Courier New" w:hAnsi="Courier New" w:cs="Courier New"/>
            <w:b/>
          </w:rPr>
          <w:lastRenderedPageBreak/>
          <w:delText>          line.find_first_of(" \t", startOfFile);</w:delText>
        </w:r>
      </w:del>
    </w:p>
    <w:p w:rsidR="00274E2F" w:rsidRPr="008A2758" w:rsidDel="00977716" w:rsidRDefault="00274E2F" w:rsidP="00977716">
      <w:pPr>
        <w:jc w:val="both"/>
        <w:rPr>
          <w:del w:id="970" w:author="Saswata Mishra" w:date="2013-09-06T14:17:00Z"/>
          <w:rFonts w:ascii="Courier New" w:hAnsi="Courier New" w:cs="Courier New"/>
          <w:b/>
        </w:rPr>
      </w:pPr>
      <w:del w:id="971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 if(endOfFile == startOfFile) {</w:delText>
        </w:r>
      </w:del>
    </w:p>
    <w:p w:rsidR="00274E2F" w:rsidRPr="008A2758" w:rsidDel="00977716" w:rsidRDefault="00274E2F" w:rsidP="00977716">
      <w:pPr>
        <w:jc w:val="both"/>
        <w:rPr>
          <w:del w:id="972" w:author="Saswata Mishra" w:date="2013-09-06T14:17:00Z"/>
          <w:rFonts w:ascii="Courier New" w:hAnsi="Courier New" w:cs="Courier New"/>
          <w:b/>
        </w:rPr>
      </w:pPr>
      <w:del w:id="973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   cerr</w:delText>
        </w:r>
        <w:r w:rsidR="00337AAB" w:rsidDel="00977716">
          <w:rPr>
            <w:rFonts w:ascii="Courier New" w:hAnsi="Courier New" w:cs="Courier New"/>
            <w:b/>
          </w:rPr>
          <w:delText xml:space="preserve"> </w:delText>
        </w:r>
        <w:r w:rsidRPr="008A2758" w:rsidDel="00977716">
          <w:rPr>
            <w:rFonts w:ascii="Courier New" w:hAnsi="Courier New" w:cs="Courier New"/>
            <w:b/>
          </w:rPr>
          <w:delText>&lt;&lt; "missing filename" &lt;&lt; endl;</w:delText>
        </w:r>
      </w:del>
    </w:p>
    <w:p w:rsidR="00274E2F" w:rsidRPr="008A2758" w:rsidDel="00977716" w:rsidRDefault="00274E2F" w:rsidP="00977716">
      <w:pPr>
        <w:jc w:val="both"/>
        <w:rPr>
          <w:del w:id="974" w:author="Saswata Mishra" w:date="2013-09-06T14:17:00Z"/>
          <w:rFonts w:ascii="Courier New" w:hAnsi="Courier New" w:cs="Courier New"/>
          <w:b/>
        </w:rPr>
      </w:pPr>
      <w:del w:id="975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   exit(EXIT_FAILURE);</w:delText>
        </w:r>
      </w:del>
    </w:p>
    <w:p w:rsidR="00274E2F" w:rsidRPr="008A2758" w:rsidDel="00977716" w:rsidRDefault="00274E2F" w:rsidP="00977716">
      <w:pPr>
        <w:jc w:val="both"/>
        <w:rPr>
          <w:del w:id="976" w:author="Saswata Mishra" w:date="2013-09-06T14:17:00Z"/>
          <w:rFonts w:ascii="Courier New" w:hAnsi="Courier New" w:cs="Courier New"/>
          <w:b/>
        </w:rPr>
      </w:pPr>
      <w:del w:id="977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 }</w:delText>
        </w:r>
        <w:r w:rsidR="00E03D63" w:rsidDel="00977716">
          <w:rPr>
            <w:rFonts w:ascii="Arial" w:hAnsi="Arial" w:cs="Arial"/>
            <w:b/>
            <w:sz w:val="21"/>
            <w:szCs w:val="21"/>
          </w:rPr>
          <w:fldChar w:fldCharType="begin"/>
        </w:r>
        <w:r w:rsidR="00E03D63" w:rsidDel="00977716">
          <w:delInstrText xml:space="preserve"> XE "</w:delInstrText>
        </w:r>
        <w:r w:rsidR="00E03D63" w:rsidRPr="00914E6E" w:rsidDel="00977716">
          <w:rPr>
            <w:rFonts w:ascii="Arial" w:hAnsi="Arial" w:cs="Arial"/>
            <w:sz w:val="21"/>
            <w:szCs w:val="21"/>
          </w:rPr>
          <w:delInstrText>String processing</w:delInstrText>
        </w:r>
        <w:r w:rsidR="00E03D63" w:rsidDel="00977716">
          <w:rPr>
            <w:rFonts w:ascii="Arial" w:hAnsi="Arial" w:cs="Arial"/>
            <w:sz w:val="21"/>
            <w:szCs w:val="21"/>
          </w:rPr>
          <w:delInstrText>:application:source code</w:delInstrText>
        </w:r>
        <w:r w:rsidR="00E03D63" w:rsidDel="00977716">
          <w:delInstrText xml:space="preserve">" </w:delInstrText>
        </w:r>
        <w:r w:rsidR="00E03D63" w:rsidDel="00977716">
          <w:rPr>
            <w:rFonts w:ascii="Arial" w:hAnsi="Arial" w:cs="Arial"/>
            <w:b/>
            <w:sz w:val="21"/>
            <w:szCs w:val="21"/>
          </w:rPr>
          <w:fldChar w:fldCharType="end"/>
        </w:r>
      </w:del>
    </w:p>
    <w:p w:rsidR="00274E2F" w:rsidRPr="008A2758" w:rsidDel="00977716" w:rsidRDefault="00274E2F" w:rsidP="00977716">
      <w:pPr>
        <w:jc w:val="both"/>
        <w:rPr>
          <w:del w:id="978" w:author="Saswata Mishra" w:date="2013-09-06T14:17:00Z"/>
          <w:rFonts w:ascii="Courier New" w:hAnsi="Courier New" w:cs="Courier New"/>
          <w:b/>
        </w:rPr>
      </w:pPr>
      <w:del w:id="979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 // We have all the pieces; build fullPath name</w:delText>
        </w:r>
      </w:del>
    </w:p>
    <w:p w:rsidR="00274E2F" w:rsidRPr="008A2758" w:rsidDel="00977716" w:rsidRDefault="00274E2F" w:rsidP="00977716">
      <w:pPr>
        <w:jc w:val="both"/>
        <w:rPr>
          <w:del w:id="980" w:author="Saswata Mishra" w:date="2013-09-06T14:17:00Z"/>
          <w:rFonts w:ascii="Courier New" w:hAnsi="Courier New" w:cs="Courier New"/>
          <w:b/>
        </w:rPr>
      </w:pPr>
      <w:del w:id="981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 string fullPath(root);</w:delText>
        </w:r>
      </w:del>
    </w:p>
    <w:p w:rsidR="00274E2F" w:rsidRPr="008A2758" w:rsidDel="00977716" w:rsidRDefault="00274E2F" w:rsidP="00977716">
      <w:pPr>
        <w:jc w:val="both"/>
        <w:rPr>
          <w:del w:id="982" w:author="Saswata Mishra" w:date="2013-09-06T14:17:00Z"/>
          <w:rFonts w:ascii="Courier New" w:hAnsi="Courier New" w:cs="Courier New"/>
          <w:b/>
        </w:rPr>
      </w:pPr>
      <w:del w:id="983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 if(subdir.length() &gt; 0)</w:delText>
        </w:r>
      </w:del>
    </w:p>
    <w:p w:rsidR="00274E2F" w:rsidRPr="008A2758" w:rsidDel="00977716" w:rsidRDefault="00274E2F" w:rsidP="00977716">
      <w:pPr>
        <w:jc w:val="both"/>
        <w:rPr>
          <w:del w:id="984" w:author="Saswata Mishra" w:date="2013-09-06T14:17:00Z"/>
          <w:rFonts w:ascii="Courier New" w:hAnsi="Courier New" w:cs="Courier New"/>
          <w:b/>
        </w:rPr>
      </w:pPr>
      <w:del w:id="985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   fullPath.append(subdir).append("/");</w:delText>
        </w:r>
      </w:del>
    </w:p>
    <w:p w:rsidR="00274E2F" w:rsidRPr="008A2758" w:rsidDel="00977716" w:rsidRDefault="00274E2F" w:rsidP="00977716">
      <w:pPr>
        <w:jc w:val="both"/>
        <w:rPr>
          <w:del w:id="986" w:author="Saswata Mishra" w:date="2013-09-06T14:17:00Z"/>
          <w:rFonts w:ascii="Courier New" w:hAnsi="Courier New" w:cs="Courier New"/>
          <w:b/>
        </w:rPr>
      </w:pPr>
      <w:del w:id="987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 assert(fullPath[fullPath.length()-1] == '/');</w:delText>
        </w:r>
      </w:del>
    </w:p>
    <w:p w:rsidR="00274E2F" w:rsidRPr="008A2758" w:rsidDel="00977716" w:rsidRDefault="00274E2F" w:rsidP="00977716">
      <w:pPr>
        <w:jc w:val="both"/>
        <w:rPr>
          <w:del w:id="988" w:author="Saswata Mishra" w:date="2013-09-06T14:17:00Z"/>
          <w:rFonts w:ascii="Courier New" w:hAnsi="Courier New" w:cs="Courier New"/>
          <w:b/>
        </w:rPr>
      </w:pPr>
      <w:del w:id="989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 if(!exists(fullPath))</w:delText>
        </w:r>
      </w:del>
    </w:p>
    <w:p w:rsidR="00274E2F" w:rsidRPr="008A2758" w:rsidDel="00977716" w:rsidRDefault="00274E2F" w:rsidP="00977716">
      <w:pPr>
        <w:jc w:val="both"/>
        <w:rPr>
          <w:del w:id="990" w:author="Saswata Mishra" w:date="2013-09-06T14:17:00Z"/>
          <w:rFonts w:ascii="Courier New" w:hAnsi="Courier New" w:cs="Courier New"/>
          <w:b/>
        </w:rPr>
      </w:pPr>
      <w:del w:id="991" w:author="Saswata Mishra" w:date="2013-09-06T14:17:00Z">
        <w:r w:rsidRPr="008A2758" w:rsidDel="00977716">
          <w:rPr>
            <w:rFonts w:ascii="Courier New" w:hAnsi="Courier New" w:cs="Courier New"/>
            <w:b/>
          </w:rPr>
          <w:delText>#if defined(__GNUC__) || defined(__MWERKS__)</w:delText>
        </w:r>
      </w:del>
    </w:p>
    <w:p w:rsidR="00274E2F" w:rsidRPr="008A2758" w:rsidDel="00977716" w:rsidRDefault="00274E2F" w:rsidP="00977716">
      <w:pPr>
        <w:jc w:val="both"/>
        <w:rPr>
          <w:del w:id="992" w:author="Saswata Mishra" w:date="2013-09-06T14:17:00Z"/>
          <w:rFonts w:ascii="Courier New" w:hAnsi="Courier New" w:cs="Courier New"/>
          <w:b/>
        </w:rPr>
      </w:pPr>
      <w:del w:id="993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   mkdir(fullPath.c_str(), 0);  // Create subdir</w:delText>
        </w:r>
      </w:del>
    </w:p>
    <w:p w:rsidR="00274E2F" w:rsidRPr="008A2758" w:rsidDel="00977716" w:rsidRDefault="00274E2F" w:rsidP="00977716">
      <w:pPr>
        <w:jc w:val="both"/>
        <w:rPr>
          <w:del w:id="994" w:author="Saswata Mishra" w:date="2013-09-06T14:17:00Z"/>
          <w:rFonts w:ascii="Courier New" w:hAnsi="Courier New" w:cs="Courier New"/>
          <w:b/>
        </w:rPr>
      </w:pPr>
      <w:del w:id="995" w:author="Saswata Mishra" w:date="2013-09-06T14:17:00Z">
        <w:r w:rsidRPr="008A2758" w:rsidDel="00977716">
          <w:rPr>
            <w:rFonts w:ascii="Courier New" w:hAnsi="Courier New" w:cs="Courier New"/>
            <w:b/>
          </w:rPr>
          <w:delText>#else</w:delText>
        </w:r>
      </w:del>
    </w:p>
    <w:p w:rsidR="00274E2F" w:rsidRPr="008A2758" w:rsidDel="00977716" w:rsidRDefault="00274E2F" w:rsidP="00977716">
      <w:pPr>
        <w:jc w:val="both"/>
        <w:rPr>
          <w:del w:id="996" w:author="Saswata Mishra" w:date="2013-09-06T14:17:00Z"/>
          <w:rFonts w:ascii="Courier New" w:hAnsi="Courier New" w:cs="Courier New"/>
          <w:b/>
        </w:rPr>
      </w:pPr>
      <w:del w:id="997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   mkdir(fullPath.c_str());  // Create subdir</w:delText>
        </w:r>
      </w:del>
    </w:p>
    <w:p w:rsidR="00274E2F" w:rsidRPr="008A2758" w:rsidDel="00977716" w:rsidRDefault="00274E2F" w:rsidP="00977716">
      <w:pPr>
        <w:jc w:val="both"/>
        <w:rPr>
          <w:del w:id="998" w:author="Saswata Mishra" w:date="2013-09-06T14:17:00Z"/>
          <w:rFonts w:ascii="Courier New" w:hAnsi="Courier New" w:cs="Courier New"/>
          <w:b/>
        </w:rPr>
      </w:pPr>
      <w:del w:id="999" w:author="Saswata Mishra" w:date="2013-09-06T14:17:00Z">
        <w:r w:rsidRPr="008A2758" w:rsidDel="00977716">
          <w:rPr>
            <w:rFonts w:ascii="Courier New" w:hAnsi="Courier New" w:cs="Courier New"/>
            <w:b/>
          </w:rPr>
          <w:delText>#endif</w:delText>
        </w:r>
      </w:del>
    </w:p>
    <w:p w:rsidR="00274E2F" w:rsidRPr="008A2758" w:rsidDel="00977716" w:rsidRDefault="00274E2F" w:rsidP="00977716">
      <w:pPr>
        <w:jc w:val="both"/>
        <w:rPr>
          <w:del w:id="1000" w:author="Saswata Mishra" w:date="2013-09-06T14:17:00Z"/>
          <w:rFonts w:ascii="Courier New" w:hAnsi="Courier New" w:cs="Courier New"/>
          <w:b/>
        </w:rPr>
      </w:pPr>
      <w:del w:id="1001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 fullPath.append(line.substr(startOfFile,</w:delText>
        </w:r>
      </w:del>
    </w:p>
    <w:p w:rsidR="00274E2F" w:rsidRPr="008A2758" w:rsidDel="00977716" w:rsidRDefault="00274E2F" w:rsidP="00977716">
      <w:pPr>
        <w:jc w:val="both"/>
        <w:rPr>
          <w:del w:id="1002" w:author="Saswata Mishra" w:date="2013-09-06T14:17:00Z"/>
          <w:rFonts w:ascii="Courier New" w:hAnsi="Courier New" w:cs="Courier New"/>
          <w:b/>
        </w:rPr>
      </w:pPr>
      <w:del w:id="1003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                 endOfFile - startOfFile));</w:delText>
        </w:r>
      </w:del>
    </w:p>
    <w:p w:rsidR="00274E2F" w:rsidRPr="008A2758" w:rsidDel="00977716" w:rsidRDefault="00274E2F" w:rsidP="00977716">
      <w:pPr>
        <w:jc w:val="both"/>
        <w:rPr>
          <w:del w:id="1004" w:author="Saswata Mishra" w:date="2013-09-06T14:17:00Z"/>
          <w:rFonts w:ascii="Courier New" w:hAnsi="Courier New" w:cs="Courier New"/>
          <w:b/>
        </w:rPr>
      </w:pPr>
      <w:del w:id="1005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 outf.open(fullPath.c_str());</w:delText>
        </w:r>
      </w:del>
    </w:p>
    <w:p w:rsidR="00274E2F" w:rsidRPr="008A2758" w:rsidDel="00977716" w:rsidRDefault="00274E2F" w:rsidP="00977716">
      <w:pPr>
        <w:jc w:val="both"/>
        <w:rPr>
          <w:del w:id="1006" w:author="Saswata Mishra" w:date="2013-09-06T14:17:00Z"/>
          <w:rFonts w:ascii="Courier New" w:hAnsi="Courier New" w:cs="Courier New"/>
          <w:b/>
        </w:rPr>
      </w:pPr>
      <w:del w:id="1007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 if(!outf) {</w:delText>
        </w:r>
      </w:del>
    </w:p>
    <w:p w:rsidR="00274E2F" w:rsidRPr="008A2758" w:rsidDel="00977716" w:rsidRDefault="00274E2F" w:rsidP="00977716">
      <w:pPr>
        <w:jc w:val="both"/>
        <w:rPr>
          <w:del w:id="1008" w:author="Saswata Mishra" w:date="2013-09-06T14:17:00Z"/>
          <w:rFonts w:ascii="Courier New" w:hAnsi="Courier New" w:cs="Courier New"/>
          <w:b/>
        </w:rPr>
      </w:pPr>
      <w:del w:id="1009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   cerr</w:delText>
        </w:r>
        <w:r w:rsidR="00143FC5" w:rsidDel="00977716">
          <w:rPr>
            <w:rFonts w:ascii="Courier New" w:hAnsi="Courier New" w:cs="Courier New"/>
            <w:b/>
          </w:rPr>
          <w:delText xml:space="preserve"> </w:delText>
        </w:r>
        <w:r w:rsidRPr="008A2758" w:rsidDel="00977716">
          <w:rPr>
            <w:rFonts w:ascii="Courier New" w:hAnsi="Courier New" w:cs="Courier New"/>
            <w:b/>
          </w:rPr>
          <w:delText>&lt;&lt; "error opening " &lt;&lt; fullPath</w:delText>
        </w:r>
      </w:del>
    </w:p>
    <w:p w:rsidR="00274E2F" w:rsidRPr="008A2758" w:rsidDel="00977716" w:rsidRDefault="00274E2F" w:rsidP="00977716">
      <w:pPr>
        <w:jc w:val="both"/>
        <w:rPr>
          <w:del w:id="1010" w:author="Saswata Mishra" w:date="2013-09-06T14:17:00Z"/>
          <w:rFonts w:ascii="Courier New" w:hAnsi="Courier New" w:cs="Courier New"/>
          <w:b/>
        </w:rPr>
      </w:pPr>
      <w:del w:id="1011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        &lt;&lt; " for output" &lt;&lt; endl;</w:delText>
        </w:r>
      </w:del>
    </w:p>
    <w:p w:rsidR="00274E2F" w:rsidRPr="008A2758" w:rsidDel="00977716" w:rsidRDefault="00274E2F" w:rsidP="00977716">
      <w:pPr>
        <w:jc w:val="both"/>
        <w:rPr>
          <w:del w:id="1012" w:author="Saswata Mishra" w:date="2013-09-06T14:17:00Z"/>
          <w:rFonts w:ascii="Courier New" w:hAnsi="Courier New" w:cs="Courier New"/>
          <w:b/>
        </w:rPr>
      </w:pPr>
      <w:del w:id="1013" w:author="Saswata Mishra" w:date="2013-09-06T14:17:00Z">
        <w:r w:rsidRPr="008A2758" w:rsidDel="00977716">
          <w:rPr>
            <w:rFonts w:ascii="Courier New" w:hAnsi="Courier New" w:cs="Courier New"/>
            <w:b/>
          </w:rPr>
          <w:lastRenderedPageBreak/>
          <w:delText>          exit(EXIT_FAILURE);</w:delText>
        </w:r>
      </w:del>
    </w:p>
    <w:p w:rsidR="00274E2F" w:rsidRPr="008A2758" w:rsidDel="00977716" w:rsidRDefault="00274E2F" w:rsidP="00977716">
      <w:pPr>
        <w:jc w:val="both"/>
        <w:rPr>
          <w:del w:id="1014" w:author="Saswata Mishra" w:date="2013-09-06T14:17:00Z"/>
          <w:rFonts w:ascii="Courier New" w:hAnsi="Courier New" w:cs="Courier New"/>
          <w:b/>
        </w:rPr>
      </w:pPr>
      <w:del w:id="1015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 }</w:delText>
        </w:r>
        <w:r w:rsidR="00E03D63" w:rsidDel="00977716">
          <w:rPr>
            <w:rFonts w:ascii="Arial" w:hAnsi="Arial" w:cs="Arial"/>
            <w:b/>
            <w:sz w:val="21"/>
            <w:szCs w:val="21"/>
          </w:rPr>
          <w:fldChar w:fldCharType="begin"/>
        </w:r>
        <w:r w:rsidR="00E03D63" w:rsidDel="00977716">
          <w:delInstrText xml:space="preserve"> XE "</w:delInstrText>
        </w:r>
        <w:r w:rsidR="00E03D63" w:rsidRPr="00914E6E" w:rsidDel="00977716">
          <w:rPr>
            <w:rFonts w:ascii="Arial" w:hAnsi="Arial" w:cs="Arial"/>
            <w:sz w:val="21"/>
            <w:szCs w:val="21"/>
          </w:rPr>
          <w:delInstrText>String processing</w:delInstrText>
        </w:r>
        <w:r w:rsidR="00E03D63" w:rsidDel="00977716">
          <w:rPr>
            <w:rFonts w:ascii="Arial" w:hAnsi="Arial" w:cs="Arial"/>
            <w:sz w:val="21"/>
            <w:szCs w:val="21"/>
          </w:rPr>
          <w:delInstrText>:application:source code</w:delInstrText>
        </w:r>
        <w:r w:rsidR="00E03D63" w:rsidDel="00977716">
          <w:delInstrText xml:space="preserve">" </w:delInstrText>
        </w:r>
        <w:r w:rsidR="00E03D63" w:rsidDel="00977716">
          <w:rPr>
            <w:rFonts w:ascii="Arial" w:hAnsi="Arial" w:cs="Arial"/>
            <w:b/>
            <w:sz w:val="21"/>
            <w:szCs w:val="21"/>
          </w:rPr>
          <w:fldChar w:fldCharType="end"/>
        </w:r>
      </w:del>
    </w:p>
    <w:p w:rsidR="00274E2F" w:rsidRPr="008A2758" w:rsidDel="00977716" w:rsidRDefault="00274E2F" w:rsidP="00977716">
      <w:pPr>
        <w:jc w:val="both"/>
        <w:rPr>
          <w:del w:id="1016" w:author="Saswata Mishra" w:date="2013-09-06T14:17:00Z"/>
          <w:rFonts w:ascii="Courier New" w:hAnsi="Courier New" w:cs="Courier New"/>
          <w:b/>
        </w:rPr>
      </w:pPr>
      <w:del w:id="1017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 inCode = true;</w:delText>
        </w:r>
      </w:del>
    </w:p>
    <w:p w:rsidR="00274E2F" w:rsidRPr="008A2758" w:rsidDel="00977716" w:rsidRDefault="00274E2F" w:rsidP="00977716">
      <w:pPr>
        <w:jc w:val="both"/>
        <w:rPr>
          <w:del w:id="1018" w:author="Saswata Mishra" w:date="2013-09-06T14:17:00Z"/>
          <w:rFonts w:ascii="Courier New" w:hAnsi="Courier New" w:cs="Courier New"/>
          <w:b/>
        </w:rPr>
      </w:pPr>
      <w:del w:id="1019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 cout</w:delText>
        </w:r>
        <w:r w:rsidR="00143FC5" w:rsidDel="00977716">
          <w:rPr>
            <w:rFonts w:ascii="Courier New" w:hAnsi="Courier New" w:cs="Courier New"/>
            <w:b/>
          </w:rPr>
          <w:delText xml:space="preserve"> </w:delText>
        </w:r>
        <w:r w:rsidRPr="008A2758" w:rsidDel="00977716">
          <w:rPr>
            <w:rFonts w:ascii="Courier New" w:hAnsi="Courier New" w:cs="Courier New"/>
            <w:b/>
          </w:rPr>
          <w:delText>&lt;&lt; "Processing " &lt;&lt; fullPath &lt;&lt; endl;</w:delText>
        </w:r>
      </w:del>
    </w:p>
    <w:p w:rsidR="00274E2F" w:rsidRPr="008A2758" w:rsidDel="00977716" w:rsidRDefault="00274E2F" w:rsidP="00977716">
      <w:pPr>
        <w:jc w:val="both"/>
        <w:rPr>
          <w:del w:id="1020" w:author="Saswata Mishra" w:date="2013-09-06T14:17:00Z"/>
          <w:rFonts w:ascii="Courier New" w:hAnsi="Courier New" w:cs="Courier New"/>
          <w:b/>
        </w:rPr>
      </w:pPr>
      <w:del w:id="1021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 if(printDelims)</w:delText>
        </w:r>
      </w:del>
    </w:p>
    <w:p w:rsidR="00274E2F" w:rsidRPr="008A2758" w:rsidDel="00977716" w:rsidRDefault="00274E2F" w:rsidP="00977716">
      <w:pPr>
        <w:jc w:val="both"/>
        <w:rPr>
          <w:del w:id="1022" w:author="Saswata Mishra" w:date="2013-09-06T14:17:00Z"/>
          <w:rFonts w:ascii="Courier New" w:hAnsi="Courier New" w:cs="Courier New"/>
          <w:b/>
        </w:rPr>
      </w:pPr>
      <w:del w:id="1023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   outf</w:delText>
        </w:r>
        <w:r w:rsidR="00143FC5" w:rsidDel="00977716">
          <w:rPr>
            <w:rFonts w:ascii="Courier New" w:hAnsi="Courier New" w:cs="Courier New"/>
            <w:b/>
          </w:rPr>
          <w:delText xml:space="preserve"> </w:delText>
        </w:r>
        <w:r w:rsidRPr="008A2758" w:rsidDel="00977716">
          <w:rPr>
            <w:rFonts w:ascii="Courier New" w:hAnsi="Courier New" w:cs="Courier New"/>
            <w:b/>
          </w:rPr>
          <w:delText>&lt;&lt; line &lt;&lt; endl;</w:delText>
        </w:r>
      </w:del>
    </w:p>
    <w:p w:rsidR="00274E2F" w:rsidRPr="008A2758" w:rsidDel="00977716" w:rsidRDefault="00274E2F" w:rsidP="00977716">
      <w:pPr>
        <w:jc w:val="both"/>
        <w:rPr>
          <w:del w:id="1024" w:author="Saswata Mishra" w:date="2013-09-06T14:17:00Z"/>
          <w:rFonts w:ascii="Courier New" w:hAnsi="Courier New" w:cs="Courier New"/>
          <w:b/>
        </w:rPr>
      </w:pPr>
      <w:del w:id="1025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 }</w:delText>
        </w:r>
      </w:del>
    </w:p>
    <w:p w:rsidR="00274E2F" w:rsidRPr="008A2758" w:rsidDel="00977716" w:rsidRDefault="00274E2F" w:rsidP="00977716">
      <w:pPr>
        <w:jc w:val="both"/>
        <w:rPr>
          <w:del w:id="1026" w:author="Saswata Mishra" w:date="2013-09-06T14:17:00Z"/>
          <w:rFonts w:ascii="Courier New" w:hAnsi="Courier New" w:cs="Courier New"/>
          <w:b/>
        </w:rPr>
      </w:pPr>
      <w:del w:id="1027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 else if(inCode) {</w:delText>
        </w:r>
      </w:del>
    </w:p>
    <w:p w:rsidR="00274E2F" w:rsidRPr="008A2758" w:rsidDel="00977716" w:rsidRDefault="00274E2F" w:rsidP="00977716">
      <w:pPr>
        <w:jc w:val="both"/>
        <w:rPr>
          <w:del w:id="1028" w:author="Saswata Mishra" w:date="2013-09-06T14:17:00Z"/>
          <w:rFonts w:ascii="Courier New" w:hAnsi="Courier New" w:cs="Courier New"/>
          <w:b/>
        </w:rPr>
      </w:pPr>
      <w:del w:id="1029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 assert(outf);</w:delText>
        </w:r>
      </w:del>
    </w:p>
    <w:p w:rsidR="00274E2F" w:rsidRPr="008A2758" w:rsidDel="00977716" w:rsidRDefault="00274E2F" w:rsidP="00977716">
      <w:pPr>
        <w:jc w:val="both"/>
        <w:rPr>
          <w:del w:id="1030" w:author="Saswata Mishra" w:date="2013-09-06T14:17:00Z"/>
          <w:rFonts w:ascii="Courier New" w:hAnsi="Courier New" w:cs="Courier New"/>
          <w:b/>
        </w:rPr>
      </w:pPr>
      <w:del w:id="1031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   outf</w:delText>
        </w:r>
        <w:r w:rsidR="00143FC5" w:rsidDel="00977716">
          <w:rPr>
            <w:rFonts w:ascii="Courier New" w:hAnsi="Courier New" w:cs="Courier New"/>
            <w:b/>
          </w:rPr>
          <w:delText xml:space="preserve"> </w:delText>
        </w:r>
        <w:r w:rsidRPr="008A2758" w:rsidDel="00977716">
          <w:rPr>
            <w:rFonts w:ascii="Courier New" w:hAnsi="Courier New" w:cs="Courier New"/>
            <w:b/>
          </w:rPr>
          <w:delText>&lt;&lt; line &lt;&lt; endl;  // Output middle code line</w:delText>
        </w:r>
      </w:del>
    </w:p>
    <w:p w:rsidR="00274E2F" w:rsidRPr="008A2758" w:rsidDel="00977716" w:rsidRDefault="00274E2F" w:rsidP="00977716">
      <w:pPr>
        <w:jc w:val="both"/>
        <w:rPr>
          <w:del w:id="1032" w:author="Saswata Mishra" w:date="2013-09-06T14:17:00Z"/>
          <w:rFonts w:ascii="Courier New" w:hAnsi="Courier New" w:cs="Courier New"/>
          <w:b/>
        </w:rPr>
      </w:pPr>
      <w:del w:id="1033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   }</w:delText>
        </w:r>
      </w:del>
    </w:p>
    <w:p w:rsidR="00274E2F" w:rsidRPr="008A2758" w:rsidDel="00977716" w:rsidRDefault="00274E2F" w:rsidP="00977716">
      <w:pPr>
        <w:jc w:val="both"/>
        <w:rPr>
          <w:del w:id="1034" w:author="Saswata Mishra" w:date="2013-09-06T14:17:00Z"/>
          <w:rFonts w:ascii="Courier New" w:hAnsi="Courier New" w:cs="Courier New"/>
          <w:b/>
        </w:rPr>
      </w:pPr>
      <w:del w:id="1035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   }</w:delText>
        </w:r>
      </w:del>
    </w:p>
    <w:p w:rsidR="00274E2F" w:rsidRPr="008A2758" w:rsidDel="00977716" w:rsidRDefault="00274E2F" w:rsidP="00977716">
      <w:pPr>
        <w:jc w:val="both"/>
        <w:rPr>
          <w:del w:id="1036" w:author="Saswata Mishra" w:date="2013-09-06T14:17:00Z"/>
          <w:rFonts w:ascii="Courier New" w:hAnsi="Courier New" w:cs="Courier New"/>
          <w:b/>
        </w:rPr>
      </w:pPr>
      <w:del w:id="1037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 }</w:delText>
        </w:r>
      </w:del>
    </w:p>
    <w:p w:rsidR="00274E2F" w:rsidRPr="008A2758" w:rsidDel="00977716" w:rsidRDefault="00274E2F" w:rsidP="00977716">
      <w:pPr>
        <w:jc w:val="both"/>
        <w:rPr>
          <w:del w:id="1038" w:author="Saswata Mishra" w:date="2013-09-06T14:17:00Z"/>
          <w:rFonts w:ascii="Courier New" w:hAnsi="Courier New" w:cs="Courier New"/>
          <w:b/>
        </w:rPr>
      </w:pPr>
      <w:del w:id="1039" w:author="Saswata Mishra" w:date="2013-09-06T14:17:00Z">
        <w:r w:rsidRPr="008A2758" w:rsidDel="00977716">
          <w:rPr>
            <w:rFonts w:ascii="Courier New" w:hAnsi="Courier New" w:cs="Courier New"/>
            <w:b/>
          </w:rPr>
          <w:delText>  exit(EXIT_SUCCESS);</w:delText>
        </w:r>
      </w:del>
    </w:p>
    <w:p w:rsidR="00274E2F" w:rsidRPr="008A2758" w:rsidRDefault="00274E2F" w:rsidP="00977716">
      <w:pPr>
        <w:jc w:val="both"/>
        <w:rPr>
          <w:rFonts w:ascii="Courier New" w:hAnsi="Courier New" w:cs="Courier New"/>
          <w:b/>
        </w:rPr>
      </w:pPr>
      <w:del w:id="1040" w:author="Saswata Mishra" w:date="2013-09-06T14:17:00Z">
        <w:r w:rsidRPr="008A2758" w:rsidDel="00977716">
          <w:rPr>
            <w:rFonts w:ascii="Courier New" w:hAnsi="Courier New" w:cs="Courier New"/>
            <w:b/>
          </w:rPr>
          <w:delText>} ///:~</w:delText>
        </w:r>
      </w:del>
    </w:p>
    <w:sectPr w:rsidR="00274E2F" w:rsidRPr="008A2758" w:rsidSect="008F7FB3">
      <w:type w:val="continuous"/>
      <w:pgSz w:w="12240" w:h="15840"/>
      <w:pgMar w:top="2477" w:right="1800" w:bottom="2491" w:left="1829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789" w:rsidRDefault="00FB4789" w:rsidP="00FF0F75">
      <w:pPr>
        <w:spacing w:after="0" w:line="240" w:lineRule="auto"/>
      </w:pPr>
      <w:r>
        <w:separator/>
      </w:r>
    </w:p>
  </w:endnote>
  <w:endnote w:type="continuationSeparator" w:id="0">
    <w:p w:rsidR="00FB4789" w:rsidRDefault="00FB4789" w:rsidP="00FF0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789" w:rsidRDefault="00FB4789" w:rsidP="00FF0F75">
      <w:pPr>
        <w:spacing w:after="0" w:line="240" w:lineRule="auto"/>
      </w:pPr>
      <w:r>
        <w:separator/>
      </w:r>
    </w:p>
  </w:footnote>
  <w:footnote w:type="continuationSeparator" w:id="0">
    <w:p w:rsidR="00FB4789" w:rsidRDefault="00FB4789" w:rsidP="00FF0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6"/>
      </v:shape>
    </w:pict>
  </w:numPicBullet>
  <w:abstractNum w:abstractNumId="0">
    <w:nsid w:val="FFFFFF88"/>
    <w:multiLevelType w:val="singleLevel"/>
    <w:tmpl w:val="17C433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1A1ED2"/>
    <w:multiLevelType w:val="hybridMultilevel"/>
    <w:tmpl w:val="1A685FD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B95EA8"/>
    <w:multiLevelType w:val="hybridMultilevel"/>
    <w:tmpl w:val="2BA6D0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3FE568E"/>
    <w:multiLevelType w:val="hybridMultilevel"/>
    <w:tmpl w:val="D66EEF68"/>
    <w:lvl w:ilvl="0" w:tplc="FC34DA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F06529"/>
    <w:multiLevelType w:val="hybridMultilevel"/>
    <w:tmpl w:val="56F8C918"/>
    <w:lvl w:ilvl="0" w:tplc="04A45D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641D29"/>
    <w:multiLevelType w:val="hybridMultilevel"/>
    <w:tmpl w:val="B5DE834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DCE42EE"/>
    <w:multiLevelType w:val="hybridMultilevel"/>
    <w:tmpl w:val="B1521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3776D03"/>
    <w:multiLevelType w:val="hybridMultilevel"/>
    <w:tmpl w:val="0BFAF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ED56A5"/>
    <w:multiLevelType w:val="hybridMultilevel"/>
    <w:tmpl w:val="EBBE58AA"/>
    <w:lvl w:ilvl="0" w:tplc="D1FEB552">
      <w:start w:val="1"/>
      <w:numFmt w:val="decimal"/>
      <w:pStyle w:val="Heading2"/>
      <w:lvlText w:val="%1"/>
      <w:lvlJc w:val="left"/>
      <w:pPr>
        <w:tabs>
          <w:tab w:val="num" w:pos="720"/>
        </w:tabs>
        <w:ind w:left="720" w:hanging="360"/>
      </w:pPr>
    </w:lvl>
    <w:lvl w:ilvl="1" w:tplc="BF3AA398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A9C43BC6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9DEE564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398F15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FE06DAD6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F7BED92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F2AEBC2A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11A186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9">
    <w:nsid w:val="189C4CD6"/>
    <w:multiLevelType w:val="hybridMultilevel"/>
    <w:tmpl w:val="C4E4F77C"/>
    <w:lvl w:ilvl="0" w:tplc="7AAED1E2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b w:val="0"/>
        <w:i w:val="0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0B5D04"/>
    <w:multiLevelType w:val="hybridMultilevel"/>
    <w:tmpl w:val="47BA1D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F972B1"/>
    <w:multiLevelType w:val="hybridMultilevel"/>
    <w:tmpl w:val="BAEA3E58"/>
    <w:lvl w:ilvl="0" w:tplc="DDC8FC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F9C6647"/>
    <w:multiLevelType w:val="hybridMultilevel"/>
    <w:tmpl w:val="D7985F10"/>
    <w:lvl w:ilvl="0" w:tplc="2ADCB0F2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711722C"/>
    <w:multiLevelType w:val="hybridMultilevel"/>
    <w:tmpl w:val="707CB1DE"/>
    <w:lvl w:ilvl="0" w:tplc="6E786AB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9636DA7"/>
    <w:multiLevelType w:val="hybridMultilevel"/>
    <w:tmpl w:val="7542C058"/>
    <w:lvl w:ilvl="0" w:tplc="488806FC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32BE5B7D"/>
    <w:multiLevelType w:val="hybridMultilevel"/>
    <w:tmpl w:val="49E40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32E2042"/>
    <w:multiLevelType w:val="hybridMultilevel"/>
    <w:tmpl w:val="BE900E22"/>
    <w:lvl w:ilvl="0" w:tplc="540A8286">
      <w:start w:val="1"/>
      <w:numFmt w:val="lowerRoman"/>
      <w:lvlText w:val="(%1)"/>
      <w:lvlJc w:val="left"/>
      <w:pPr>
        <w:ind w:left="2160" w:hanging="720"/>
      </w:pPr>
      <w:rPr>
        <w:i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EB698B"/>
    <w:multiLevelType w:val="hybridMultilevel"/>
    <w:tmpl w:val="6E18180C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6C90BCD"/>
    <w:multiLevelType w:val="hybridMultilevel"/>
    <w:tmpl w:val="D09C88B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9924C88"/>
    <w:multiLevelType w:val="hybridMultilevel"/>
    <w:tmpl w:val="C8AA9A92"/>
    <w:lvl w:ilvl="0" w:tplc="DD4C6854">
      <w:start w:val="1"/>
      <w:numFmt w:val="decimal"/>
      <w:lvlText w:val="%1)"/>
      <w:lvlJc w:val="left"/>
      <w:pPr>
        <w:ind w:left="144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FD22A0D"/>
    <w:multiLevelType w:val="hybridMultilevel"/>
    <w:tmpl w:val="FEE4362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12E42BC"/>
    <w:multiLevelType w:val="hybridMultilevel"/>
    <w:tmpl w:val="10F6EC7E"/>
    <w:lvl w:ilvl="0" w:tplc="25547DEA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43F3135C"/>
    <w:multiLevelType w:val="hybridMultilevel"/>
    <w:tmpl w:val="E2D0085E"/>
    <w:lvl w:ilvl="0" w:tplc="7AAED1E2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2A1365"/>
    <w:multiLevelType w:val="hybridMultilevel"/>
    <w:tmpl w:val="FD5AE956"/>
    <w:lvl w:ilvl="0" w:tplc="5C0CAB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8953D27"/>
    <w:multiLevelType w:val="hybridMultilevel"/>
    <w:tmpl w:val="833AC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C6A5001"/>
    <w:multiLevelType w:val="hybridMultilevel"/>
    <w:tmpl w:val="FE82743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5915B95"/>
    <w:multiLevelType w:val="hybridMultilevel"/>
    <w:tmpl w:val="DDEC4EB6"/>
    <w:lvl w:ilvl="0" w:tplc="2ADCB0F2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5B43380"/>
    <w:multiLevelType w:val="hybridMultilevel"/>
    <w:tmpl w:val="50B47880"/>
    <w:lvl w:ilvl="0" w:tplc="6166FED2">
      <w:start w:val="1"/>
      <w:numFmt w:val="decimal"/>
      <w:lvlText w:val="%1)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9DF0EA3"/>
    <w:multiLevelType w:val="hybridMultilevel"/>
    <w:tmpl w:val="6B78365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5582277"/>
    <w:multiLevelType w:val="hybridMultilevel"/>
    <w:tmpl w:val="F51E24D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6603603C"/>
    <w:multiLevelType w:val="hybridMultilevel"/>
    <w:tmpl w:val="ABE26A9C"/>
    <w:lvl w:ilvl="0" w:tplc="82C8BCA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78C2D14"/>
    <w:multiLevelType w:val="hybridMultilevel"/>
    <w:tmpl w:val="3224F2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816E4A"/>
    <w:multiLevelType w:val="hybridMultilevel"/>
    <w:tmpl w:val="DDEC4EB6"/>
    <w:lvl w:ilvl="0" w:tplc="2ADCB0F2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F414E65"/>
    <w:multiLevelType w:val="hybridMultilevel"/>
    <w:tmpl w:val="59CE9C5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76365858"/>
    <w:multiLevelType w:val="hybridMultilevel"/>
    <w:tmpl w:val="7BCA7AF2"/>
    <w:lvl w:ilvl="0" w:tplc="219E19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1"/>
  </w:num>
  <w:num w:numId="3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6"/>
  </w:num>
  <w:num w:numId="5">
    <w:abstractNumId w:val="32"/>
  </w:num>
  <w:num w:numId="6">
    <w:abstractNumId w:val="12"/>
  </w:num>
  <w:num w:numId="7">
    <w:abstractNumId w:val="27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30"/>
  </w:num>
  <w:num w:numId="11">
    <w:abstractNumId w:val="5"/>
  </w:num>
  <w:num w:numId="12">
    <w:abstractNumId w:val="3"/>
  </w:num>
  <w:num w:numId="13">
    <w:abstractNumId w:val="17"/>
  </w:num>
  <w:num w:numId="14">
    <w:abstractNumId w:val="33"/>
  </w:num>
  <w:num w:numId="15">
    <w:abstractNumId w:val="28"/>
  </w:num>
  <w:num w:numId="16">
    <w:abstractNumId w:val="29"/>
  </w:num>
  <w:num w:numId="17">
    <w:abstractNumId w:val="23"/>
  </w:num>
  <w:num w:numId="18">
    <w:abstractNumId w:val="11"/>
  </w:num>
  <w:num w:numId="19">
    <w:abstractNumId w:val="18"/>
  </w:num>
  <w:num w:numId="20">
    <w:abstractNumId w:val="20"/>
  </w:num>
  <w:num w:numId="21">
    <w:abstractNumId w:val="1"/>
  </w:num>
  <w:num w:numId="22">
    <w:abstractNumId w:val="25"/>
  </w:num>
  <w:num w:numId="23">
    <w:abstractNumId w:val="31"/>
  </w:num>
  <w:num w:numId="24">
    <w:abstractNumId w:val="10"/>
  </w:num>
  <w:num w:numId="25">
    <w:abstractNumId w:val="13"/>
  </w:num>
  <w:num w:numId="26">
    <w:abstractNumId w:val="34"/>
  </w:num>
  <w:num w:numId="27">
    <w:abstractNumId w:val="19"/>
  </w:num>
  <w:num w:numId="28">
    <w:abstractNumId w:val="0"/>
  </w:num>
  <w:num w:numId="29">
    <w:abstractNumId w:val="7"/>
  </w:num>
  <w:num w:numId="30">
    <w:abstractNumId w:val="9"/>
  </w:num>
  <w:num w:numId="31">
    <w:abstractNumId w:val="22"/>
  </w:num>
  <w:num w:numId="32">
    <w:abstractNumId w:val="6"/>
  </w:num>
  <w:num w:numId="33">
    <w:abstractNumId w:val="24"/>
  </w:num>
  <w:num w:numId="34">
    <w:abstractNumId w:val="2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4E2F"/>
    <w:rsid w:val="0000391E"/>
    <w:rsid w:val="00016EF8"/>
    <w:rsid w:val="00023BE5"/>
    <w:rsid w:val="00042FAA"/>
    <w:rsid w:val="00044240"/>
    <w:rsid w:val="00045DB5"/>
    <w:rsid w:val="000572E8"/>
    <w:rsid w:val="00061713"/>
    <w:rsid w:val="00062B86"/>
    <w:rsid w:val="00070D38"/>
    <w:rsid w:val="00074E10"/>
    <w:rsid w:val="000850D8"/>
    <w:rsid w:val="00092D87"/>
    <w:rsid w:val="000A619C"/>
    <w:rsid w:val="000A6E54"/>
    <w:rsid w:val="000B0289"/>
    <w:rsid w:val="000C3A72"/>
    <w:rsid w:val="000D6702"/>
    <w:rsid w:val="000E7BA5"/>
    <w:rsid w:val="00117430"/>
    <w:rsid w:val="00123345"/>
    <w:rsid w:val="00133DD2"/>
    <w:rsid w:val="00143FC5"/>
    <w:rsid w:val="0016197F"/>
    <w:rsid w:val="00167814"/>
    <w:rsid w:val="00171107"/>
    <w:rsid w:val="001A598D"/>
    <w:rsid w:val="001F4167"/>
    <w:rsid w:val="001F691E"/>
    <w:rsid w:val="00206D28"/>
    <w:rsid w:val="00207E75"/>
    <w:rsid w:val="00213C66"/>
    <w:rsid w:val="00216B65"/>
    <w:rsid w:val="00233DB4"/>
    <w:rsid w:val="002573A3"/>
    <w:rsid w:val="002624C5"/>
    <w:rsid w:val="00274E2F"/>
    <w:rsid w:val="0027675E"/>
    <w:rsid w:val="00286FD5"/>
    <w:rsid w:val="00290350"/>
    <w:rsid w:val="002A278A"/>
    <w:rsid w:val="002D20D5"/>
    <w:rsid w:val="002E1664"/>
    <w:rsid w:val="003327FE"/>
    <w:rsid w:val="00337AAB"/>
    <w:rsid w:val="0034743F"/>
    <w:rsid w:val="00364982"/>
    <w:rsid w:val="00383A0D"/>
    <w:rsid w:val="003A2A8A"/>
    <w:rsid w:val="003D23BC"/>
    <w:rsid w:val="003D3B8E"/>
    <w:rsid w:val="003D7DC7"/>
    <w:rsid w:val="003E2906"/>
    <w:rsid w:val="003E3677"/>
    <w:rsid w:val="00420352"/>
    <w:rsid w:val="0042797C"/>
    <w:rsid w:val="00440BF5"/>
    <w:rsid w:val="00443626"/>
    <w:rsid w:val="00446546"/>
    <w:rsid w:val="00454C98"/>
    <w:rsid w:val="004868F1"/>
    <w:rsid w:val="00487C6A"/>
    <w:rsid w:val="004B4D02"/>
    <w:rsid w:val="004E0E0E"/>
    <w:rsid w:val="004E6808"/>
    <w:rsid w:val="004F5E95"/>
    <w:rsid w:val="00535C52"/>
    <w:rsid w:val="00545114"/>
    <w:rsid w:val="00550578"/>
    <w:rsid w:val="00565986"/>
    <w:rsid w:val="005A4820"/>
    <w:rsid w:val="005C2A8F"/>
    <w:rsid w:val="005C6015"/>
    <w:rsid w:val="005C7980"/>
    <w:rsid w:val="005D1EA0"/>
    <w:rsid w:val="005D5D98"/>
    <w:rsid w:val="005E3143"/>
    <w:rsid w:val="005F4E86"/>
    <w:rsid w:val="005F7EDE"/>
    <w:rsid w:val="00603BC4"/>
    <w:rsid w:val="00606E33"/>
    <w:rsid w:val="00616FBA"/>
    <w:rsid w:val="00641BBE"/>
    <w:rsid w:val="00661E7C"/>
    <w:rsid w:val="00663EC4"/>
    <w:rsid w:val="00671333"/>
    <w:rsid w:val="00682649"/>
    <w:rsid w:val="00683CB5"/>
    <w:rsid w:val="006923C6"/>
    <w:rsid w:val="006944C4"/>
    <w:rsid w:val="0069619F"/>
    <w:rsid w:val="006A3087"/>
    <w:rsid w:val="006C1794"/>
    <w:rsid w:val="006D3195"/>
    <w:rsid w:val="0070180D"/>
    <w:rsid w:val="0071165E"/>
    <w:rsid w:val="00713006"/>
    <w:rsid w:val="0071606C"/>
    <w:rsid w:val="0071695E"/>
    <w:rsid w:val="00731BCA"/>
    <w:rsid w:val="00740C18"/>
    <w:rsid w:val="0076591D"/>
    <w:rsid w:val="00775E4A"/>
    <w:rsid w:val="00781322"/>
    <w:rsid w:val="00795322"/>
    <w:rsid w:val="007A0CA5"/>
    <w:rsid w:val="007F1D30"/>
    <w:rsid w:val="00820FB3"/>
    <w:rsid w:val="00832238"/>
    <w:rsid w:val="008353A7"/>
    <w:rsid w:val="00841115"/>
    <w:rsid w:val="00864484"/>
    <w:rsid w:val="00866222"/>
    <w:rsid w:val="00866BAB"/>
    <w:rsid w:val="00871E85"/>
    <w:rsid w:val="0089313A"/>
    <w:rsid w:val="00893A82"/>
    <w:rsid w:val="008A0A4D"/>
    <w:rsid w:val="008A2758"/>
    <w:rsid w:val="008A275C"/>
    <w:rsid w:val="008C0070"/>
    <w:rsid w:val="008D3BC8"/>
    <w:rsid w:val="008E1AF7"/>
    <w:rsid w:val="008F3473"/>
    <w:rsid w:val="008F4434"/>
    <w:rsid w:val="008F7FB3"/>
    <w:rsid w:val="0090144D"/>
    <w:rsid w:val="00910017"/>
    <w:rsid w:val="009104F7"/>
    <w:rsid w:val="009110E0"/>
    <w:rsid w:val="00914E6E"/>
    <w:rsid w:val="00935029"/>
    <w:rsid w:val="009723F9"/>
    <w:rsid w:val="00977716"/>
    <w:rsid w:val="00982818"/>
    <w:rsid w:val="009933AF"/>
    <w:rsid w:val="0099697A"/>
    <w:rsid w:val="009A0AE1"/>
    <w:rsid w:val="009A7865"/>
    <w:rsid w:val="009C4E2E"/>
    <w:rsid w:val="009E029F"/>
    <w:rsid w:val="009E3736"/>
    <w:rsid w:val="009F1715"/>
    <w:rsid w:val="009F3AC5"/>
    <w:rsid w:val="00A00548"/>
    <w:rsid w:val="00A4230B"/>
    <w:rsid w:val="00A51932"/>
    <w:rsid w:val="00A93FDD"/>
    <w:rsid w:val="00AA01C9"/>
    <w:rsid w:val="00AA1A07"/>
    <w:rsid w:val="00AB057D"/>
    <w:rsid w:val="00AB7219"/>
    <w:rsid w:val="00AB777B"/>
    <w:rsid w:val="00AE3680"/>
    <w:rsid w:val="00AE64DF"/>
    <w:rsid w:val="00AF24A9"/>
    <w:rsid w:val="00AF301A"/>
    <w:rsid w:val="00B008E0"/>
    <w:rsid w:val="00B116F7"/>
    <w:rsid w:val="00B2225E"/>
    <w:rsid w:val="00B22EA0"/>
    <w:rsid w:val="00B2514A"/>
    <w:rsid w:val="00B27838"/>
    <w:rsid w:val="00B30E6A"/>
    <w:rsid w:val="00B36272"/>
    <w:rsid w:val="00B4713C"/>
    <w:rsid w:val="00B67EEA"/>
    <w:rsid w:val="00B71B5D"/>
    <w:rsid w:val="00B82420"/>
    <w:rsid w:val="00B93174"/>
    <w:rsid w:val="00B95987"/>
    <w:rsid w:val="00B95E50"/>
    <w:rsid w:val="00BA2BB4"/>
    <w:rsid w:val="00BA3452"/>
    <w:rsid w:val="00BB13F9"/>
    <w:rsid w:val="00BC318A"/>
    <w:rsid w:val="00BD2BDA"/>
    <w:rsid w:val="00BD4C85"/>
    <w:rsid w:val="00BD651B"/>
    <w:rsid w:val="00C549D8"/>
    <w:rsid w:val="00C64E1C"/>
    <w:rsid w:val="00C90F85"/>
    <w:rsid w:val="00CA57AF"/>
    <w:rsid w:val="00CB2FE9"/>
    <w:rsid w:val="00CE3941"/>
    <w:rsid w:val="00D04D3E"/>
    <w:rsid w:val="00D1690C"/>
    <w:rsid w:val="00D212D5"/>
    <w:rsid w:val="00D55E73"/>
    <w:rsid w:val="00D60D38"/>
    <w:rsid w:val="00D647BC"/>
    <w:rsid w:val="00D75160"/>
    <w:rsid w:val="00D75BD3"/>
    <w:rsid w:val="00D871BA"/>
    <w:rsid w:val="00D92661"/>
    <w:rsid w:val="00D93FB6"/>
    <w:rsid w:val="00DA1EEF"/>
    <w:rsid w:val="00DF36D5"/>
    <w:rsid w:val="00E036F9"/>
    <w:rsid w:val="00E03D63"/>
    <w:rsid w:val="00E10A2F"/>
    <w:rsid w:val="00E153DA"/>
    <w:rsid w:val="00E15A50"/>
    <w:rsid w:val="00E248E8"/>
    <w:rsid w:val="00E27A81"/>
    <w:rsid w:val="00E43187"/>
    <w:rsid w:val="00E52856"/>
    <w:rsid w:val="00E54304"/>
    <w:rsid w:val="00E63E35"/>
    <w:rsid w:val="00E777D8"/>
    <w:rsid w:val="00EA0BC4"/>
    <w:rsid w:val="00EA19BD"/>
    <w:rsid w:val="00EA51C8"/>
    <w:rsid w:val="00EB5869"/>
    <w:rsid w:val="00EC0685"/>
    <w:rsid w:val="00ED1D21"/>
    <w:rsid w:val="00EE6DC6"/>
    <w:rsid w:val="00EF705A"/>
    <w:rsid w:val="00F03D03"/>
    <w:rsid w:val="00F15546"/>
    <w:rsid w:val="00F2117E"/>
    <w:rsid w:val="00F368E9"/>
    <w:rsid w:val="00F37E6C"/>
    <w:rsid w:val="00F55492"/>
    <w:rsid w:val="00F57EE3"/>
    <w:rsid w:val="00FA66F8"/>
    <w:rsid w:val="00FB4789"/>
    <w:rsid w:val="00FB7B90"/>
    <w:rsid w:val="00FD24CB"/>
    <w:rsid w:val="00FD3D81"/>
    <w:rsid w:val="00FE5831"/>
    <w:rsid w:val="00FF0F75"/>
    <w:rsid w:val="00FF22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E2F"/>
  </w:style>
  <w:style w:type="paragraph" w:styleId="Heading1">
    <w:name w:val="heading 1"/>
    <w:basedOn w:val="Normal"/>
    <w:next w:val="Normal"/>
    <w:link w:val="Heading1Char"/>
    <w:uiPriority w:val="9"/>
    <w:qFormat/>
    <w:rsid w:val="00274E2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E2F"/>
    <w:pPr>
      <w:keepNext/>
      <w:numPr>
        <w:numId w:val="3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E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4E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E2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E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E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4E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74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E2F"/>
    <w:rPr>
      <w:rFonts w:ascii="Tahoma" w:hAnsi="Tahoma" w:cs="Tahoma"/>
      <w:sz w:val="16"/>
      <w:szCs w:val="16"/>
    </w:rPr>
  </w:style>
  <w:style w:type="paragraph" w:customStyle="1" w:styleId="CHAPTERTITLE">
    <w:name w:val="CHAPTER_TITLE"/>
    <w:basedOn w:val="Normal"/>
    <w:uiPriority w:val="99"/>
    <w:rsid w:val="00274E2F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74E2F"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4E2F"/>
    <w:rPr>
      <w:color w:val="800080"/>
      <w:u w:val="single"/>
    </w:rPr>
  </w:style>
  <w:style w:type="paragraph" w:customStyle="1" w:styleId="contents">
    <w:name w:val="contents"/>
    <w:basedOn w:val="Normal"/>
    <w:rsid w:val="0027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autoRedefine/>
    <w:uiPriority w:val="39"/>
    <w:semiHidden/>
    <w:unhideWhenUsed/>
    <w:rsid w:val="0027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autoRedefine/>
    <w:uiPriority w:val="39"/>
    <w:semiHidden/>
    <w:unhideWhenUsed/>
    <w:rsid w:val="0027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autoRedefine/>
    <w:uiPriority w:val="39"/>
    <w:semiHidden/>
    <w:unhideWhenUsed/>
    <w:rsid w:val="0027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27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ed">
    <w:name w:val="numbered"/>
    <w:basedOn w:val="Normal"/>
    <w:rsid w:val="0027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">
    <w:name w:val="figure"/>
    <w:basedOn w:val="Normal"/>
    <w:rsid w:val="0027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274E2F"/>
  </w:style>
  <w:style w:type="paragraph" w:customStyle="1" w:styleId="tabletext">
    <w:name w:val="tabletext"/>
    <w:basedOn w:val="Normal"/>
    <w:rsid w:val="0027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0">
    <w:name w:val="tablehead0"/>
    <w:basedOn w:val="Normal"/>
    <w:rsid w:val="0027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ercisescharcharcharcharchar">
    <w:name w:val="exercisescharcharcharcharchar"/>
    <w:basedOn w:val="Normal"/>
    <w:rsid w:val="0027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3">
    <w:name w:val="List 3"/>
    <w:basedOn w:val="Normal"/>
    <w:uiPriority w:val="99"/>
    <w:semiHidden/>
    <w:unhideWhenUsed/>
    <w:rsid w:val="0027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">
    <w:name w:val="tablehead"/>
    <w:basedOn w:val="Normal"/>
    <w:rsid w:val="0027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inlinecharchar">
    <w:name w:val="codeinlinecharchar"/>
    <w:basedOn w:val="DefaultParagraphFont"/>
    <w:rsid w:val="00274E2F"/>
  </w:style>
  <w:style w:type="paragraph" w:styleId="ListNumber">
    <w:name w:val="List Number"/>
    <w:basedOn w:val="Normal"/>
    <w:uiPriority w:val="99"/>
    <w:semiHidden/>
    <w:unhideWhenUsed/>
    <w:rsid w:val="00274E2F"/>
    <w:pPr>
      <w:numPr>
        <w:numId w:val="28"/>
      </w:numPr>
      <w:tabs>
        <w:tab w:val="clear" w:pos="360"/>
      </w:tabs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">
    <w:name w:val="table"/>
    <w:basedOn w:val="Normal"/>
    <w:rsid w:val="0027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lalgorithmcharchar">
    <w:name w:val="stlalgorithmcharchar"/>
    <w:basedOn w:val="Normal"/>
    <w:rsid w:val="0027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ercisescharcharcharcharcharchar">
    <w:name w:val="exercisescharcharcharcharcharchar"/>
    <w:basedOn w:val="DefaultParagraphFont"/>
    <w:rsid w:val="00274E2F"/>
  </w:style>
  <w:style w:type="paragraph" w:styleId="Index1">
    <w:name w:val="index 1"/>
    <w:basedOn w:val="Normal"/>
    <w:autoRedefine/>
    <w:uiPriority w:val="99"/>
    <w:semiHidden/>
    <w:unhideWhenUsed/>
    <w:rsid w:val="0027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Heading">
    <w:name w:val="index heading"/>
    <w:basedOn w:val="Normal"/>
    <w:uiPriority w:val="99"/>
    <w:semiHidden/>
    <w:unhideWhenUsed/>
    <w:rsid w:val="0027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4E2F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41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MediumShading2">
    <w:name w:val="Medium Shading 2"/>
    <w:basedOn w:val="TableNormal"/>
    <w:uiPriority w:val="64"/>
    <w:rsid w:val="00FF22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B008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B008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008E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F0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F75"/>
  </w:style>
  <w:style w:type="paragraph" w:styleId="Footer">
    <w:name w:val="footer"/>
    <w:basedOn w:val="Normal"/>
    <w:link w:val="FooterChar"/>
    <w:uiPriority w:val="99"/>
    <w:unhideWhenUsed/>
    <w:rsid w:val="00FF0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F75"/>
  </w:style>
  <w:style w:type="paragraph" w:styleId="Title">
    <w:name w:val="Title"/>
    <w:basedOn w:val="Normal"/>
    <w:next w:val="Normal"/>
    <w:link w:val="TitleChar"/>
    <w:uiPriority w:val="10"/>
    <w:qFormat/>
    <w:rsid w:val="005C79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9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F37E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E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E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E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E6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37E6C"/>
    <w:pPr>
      <w:spacing w:after="0" w:line="240" w:lineRule="auto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723F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723F9"/>
    <w:pPr>
      <w:spacing w:after="0" w:line="240" w:lineRule="auto"/>
      <w:ind w:left="66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Chapter_x0020_Number xmlns="149daad8-53e0-4e54-a1b9-e9d4e4fc36cb">18</Chapter_x0020_Number>
    <Status xmlns="119e8ce9-fc33-4402-becb-6d0fbcbb8ab0">Page Proof Complete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A72A260209C4484841B46DAF85342" ma:contentTypeVersion="2" ma:contentTypeDescription="Create a new document." ma:contentTypeScope="" ma:versionID="6b3d4efcfe0d14aa57128b495e4e4fde">
  <xsd:schema xmlns:xsd="http://www.w3.org/2001/XMLSchema" xmlns:p="http://schemas.microsoft.com/office/2006/metadata/properties" xmlns:ns2="119e8ce9-fc33-4402-becb-6d0fbcbb8ab0" xmlns:ns3="149daad8-53e0-4e54-a1b9-e9d4e4fc36cb" targetNamespace="http://schemas.microsoft.com/office/2006/metadata/properties" ma:root="true" ma:fieldsID="20ec7194f376d7564f0b2cd7793ba5a2" ns2:_="" ns3:_="">
    <xsd:import namespace="119e8ce9-fc33-4402-becb-6d0fbcbb8ab0"/>
    <xsd:import namespace="149daad8-53e0-4e54-a1b9-e9d4e4fc36cb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3:Chapter_x0020_Numb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19e8ce9-fc33-4402-becb-6d0fbcbb8ab0" elementFormDefault="qualified">
    <xsd:import namespace="http://schemas.microsoft.com/office/2006/documentManagement/types"/>
    <xsd:element name="Status" ma:index="8" nillable="true" ma:displayName="Status" ma:default="" ma:format="Dropdown" ma:internalName="Status">
      <xsd:simpleType>
        <xsd:restriction base="dms:Choice">
          <xsd:enumeration value="Initial Write"/>
          <xsd:enumeration value="First Draft Complete"/>
          <xsd:enumeration value="TR Complete"/>
          <xsd:enumeration value="Book Editor Review Complete"/>
          <xsd:enumeration value="Author Review Complete"/>
          <xsd:enumeration value="Editorial Signoff Given"/>
          <xsd:enumeration value="Copyedit Complete"/>
          <xsd:enumeration value="Copyedit Signoff"/>
          <xsd:enumeration value="Index Complete"/>
          <xsd:enumeration value="Art Complete"/>
          <xsd:enumeration value="Ready for Page Proof"/>
          <xsd:enumeration value="Page Proof Complete"/>
          <xsd:enumeration value="Author PP Review Complete"/>
          <xsd:enumeration value="Comp Author Page Proof Corrections"/>
          <xsd:enumeration value="Production Review Complete"/>
          <xsd:enumeration value="Final Manuscript Complete"/>
          <xsd:enumeration value="Index Copyedit Complete"/>
          <xsd:enumeration value="Final Index"/>
        </xsd:restriction>
      </xsd:simpleType>
    </xsd:element>
  </xsd:schema>
  <xsd:schema xmlns:xsd="http://www.w3.org/2001/XMLSchema" xmlns:dms="http://schemas.microsoft.com/office/2006/documentManagement/types" targetNamespace="149daad8-53e0-4e54-a1b9-e9d4e4fc36cb" elementFormDefault="qualified">
    <xsd:import namespace="http://schemas.microsoft.com/office/2006/documentManagement/types"/>
    <xsd:element name="Chapter_x0020_Number" ma:index="9" nillable="true" ma:displayName="Chapter Number" ma:internalName="Chapter_x0020_Number">
      <xsd:simpleType>
        <xsd:restriction base="dms:Text">
          <xsd:maxLength value="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CA38F-138D-40A0-8F2E-55ECEF8AF404}">
  <ds:schemaRefs>
    <ds:schemaRef ds:uri="http://schemas.microsoft.com/office/2006/metadata/properties"/>
    <ds:schemaRef ds:uri="149daad8-53e0-4e54-a1b9-e9d4e4fc36cb"/>
    <ds:schemaRef ds:uri="119e8ce9-fc33-4402-becb-6d0fbcbb8ab0"/>
  </ds:schemaRefs>
</ds:datastoreItem>
</file>

<file path=customXml/itemProps2.xml><?xml version="1.0" encoding="utf-8"?>
<ds:datastoreItem xmlns:ds="http://schemas.openxmlformats.org/officeDocument/2006/customXml" ds:itemID="{F45BFA78-1A5E-40FA-A25A-FA824501C9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63BD4D-0257-4B64-B08E-0C7009CE42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9e8ce9-fc33-4402-becb-6d0fbcbb8ab0"/>
    <ds:schemaRef ds:uri="149daad8-53e0-4e54-a1b9-e9d4e4fc36c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B393154-958A-4C17-953E-5DE388BC3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49</Pages>
  <Words>5273</Words>
  <Characters>30058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Strings In Depth</vt:lpstr>
    </vt:vector>
  </TitlesOfParts>
  <Company/>
  <LinksUpToDate>false</LinksUpToDate>
  <CharactersWithSpaces>35261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Strings In Depth</dc:title>
  <dc:creator>home</dc:creator>
  <cp:lastModifiedBy>Saswata Mishra</cp:lastModifiedBy>
  <cp:revision>42</cp:revision>
  <dcterms:created xsi:type="dcterms:W3CDTF">2013-06-17T15:22:00Z</dcterms:created>
  <dcterms:modified xsi:type="dcterms:W3CDTF">2013-09-06T08:48:00Z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0x01010029CA72A260209C4484841B46DAF85342</vt:lpwstr>
  </property>
</Properties>
</file>